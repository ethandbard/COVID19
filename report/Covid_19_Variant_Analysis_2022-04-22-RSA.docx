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7B00" w14:textId="77777777" w:rsidR="007D16E6" w:rsidRPr="00FD0117" w:rsidRDefault="007D16E6" w:rsidP="00E91828">
      <w:pPr>
        <w:spacing w:line="480" w:lineRule="auto"/>
        <w:jc w:val="center"/>
        <w:rPr>
          <w:rFonts w:ascii="Serif" w:hAnsi="Serif" w:cs="Times New Roman"/>
          <w:sz w:val="24"/>
          <w:szCs w:val="24"/>
        </w:rPr>
      </w:pPr>
    </w:p>
    <w:p w14:paraId="73AB9722" w14:textId="77777777" w:rsidR="007D16E6" w:rsidRPr="00FD0117" w:rsidRDefault="007D16E6" w:rsidP="00E91828">
      <w:pPr>
        <w:spacing w:line="480" w:lineRule="auto"/>
        <w:jc w:val="center"/>
        <w:rPr>
          <w:rFonts w:ascii="Serif" w:hAnsi="Serif" w:cs="Times New Roman"/>
          <w:sz w:val="24"/>
          <w:szCs w:val="24"/>
        </w:rPr>
      </w:pPr>
    </w:p>
    <w:p w14:paraId="48AA69A5" w14:textId="77777777" w:rsidR="007D16E6" w:rsidRPr="00FD0117" w:rsidRDefault="007D16E6" w:rsidP="00E91828">
      <w:pPr>
        <w:spacing w:line="480" w:lineRule="auto"/>
        <w:jc w:val="center"/>
        <w:rPr>
          <w:rFonts w:ascii="Serif" w:hAnsi="Serif" w:cs="Times New Roman"/>
          <w:sz w:val="24"/>
          <w:szCs w:val="24"/>
        </w:rPr>
      </w:pPr>
    </w:p>
    <w:p w14:paraId="77B5C337" w14:textId="39C73AD0"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 xml:space="preserve">SARS-COV-2 Variant </w:t>
      </w:r>
      <w:r w:rsidR="006F0DF7" w:rsidRPr="00FD0117">
        <w:rPr>
          <w:rFonts w:ascii="Serif" w:hAnsi="Serif" w:cs="Times New Roman"/>
          <w:sz w:val="24"/>
          <w:szCs w:val="24"/>
        </w:rPr>
        <w:t>Analysis</w:t>
      </w:r>
    </w:p>
    <w:p w14:paraId="5988460D" w14:textId="77777777"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Florida Polytechnic University</w:t>
      </w:r>
    </w:p>
    <w:p w14:paraId="3EA8DF81" w14:textId="77777777"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Ethan Bard</w:t>
      </w:r>
    </w:p>
    <w:p w14:paraId="5B6190FD" w14:textId="500B3CA8" w:rsidR="00BA6A65" w:rsidRPr="00FD0117" w:rsidRDefault="00BA6A65" w:rsidP="00E91828">
      <w:pPr>
        <w:spacing w:line="480" w:lineRule="auto"/>
        <w:jc w:val="center"/>
        <w:rPr>
          <w:rFonts w:ascii="Serif" w:hAnsi="Serif" w:cs="Times New Roman"/>
          <w:sz w:val="24"/>
          <w:szCs w:val="24"/>
        </w:rPr>
      </w:pPr>
      <w:r w:rsidRPr="00FD0117">
        <w:rPr>
          <w:rFonts w:ascii="Serif" w:hAnsi="Serif" w:cs="Times New Roman"/>
          <w:sz w:val="24"/>
          <w:szCs w:val="24"/>
        </w:rPr>
        <w:t>07 April 2022</w:t>
      </w:r>
    </w:p>
    <w:p w14:paraId="5A22E53A" w14:textId="07C0C701" w:rsidR="0074715F" w:rsidRPr="00FD0117" w:rsidRDefault="0074715F" w:rsidP="00E91828">
      <w:pPr>
        <w:spacing w:line="480" w:lineRule="auto"/>
        <w:rPr>
          <w:rFonts w:ascii="Serif" w:hAnsi="Serif" w:cs="Times New Roman"/>
          <w:sz w:val="24"/>
          <w:szCs w:val="24"/>
        </w:rPr>
      </w:pPr>
      <w:r w:rsidRPr="00FD0117">
        <w:rPr>
          <w:rFonts w:ascii="Serif" w:hAnsi="Serif" w:cs="Times New Roman"/>
          <w:sz w:val="24"/>
          <w:szCs w:val="24"/>
        </w:rPr>
        <w:br w:type="page"/>
      </w:r>
    </w:p>
    <w:sdt>
      <w:sdtPr>
        <w:rPr>
          <w:rFonts w:ascii="Serif" w:eastAsiaTheme="minorHAnsi" w:hAnsi="Serif" w:cs="Times New Roman"/>
          <w:color w:val="auto"/>
          <w:sz w:val="24"/>
          <w:szCs w:val="24"/>
        </w:rPr>
        <w:id w:val="273221102"/>
        <w:docPartObj>
          <w:docPartGallery w:val="Table of Contents"/>
          <w:docPartUnique/>
        </w:docPartObj>
      </w:sdtPr>
      <w:sdtEndPr>
        <w:rPr>
          <w:b/>
          <w:bCs/>
          <w:noProof/>
        </w:rPr>
      </w:sdtEndPr>
      <w:sdtContent>
        <w:p w14:paraId="376F53A2" w14:textId="61B216E1" w:rsidR="0074715F" w:rsidRPr="00FD0117" w:rsidRDefault="0074715F" w:rsidP="00E91828">
          <w:pPr>
            <w:pStyle w:val="TOCHeading"/>
            <w:spacing w:line="480" w:lineRule="auto"/>
            <w:rPr>
              <w:rFonts w:ascii="Serif" w:hAnsi="Serif" w:cs="Times New Roman"/>
              <w:sz w:val="24"/>
              <w:szCs w:val="24"/>
            </w:rPr>
          </w:pPr>
          <w:r w:rsidRPr="00FD0117">
            <w:rPr>
              <w:rFonts w:ascii="Serif" w:hAnsi="Serif" w:cs="Times New Roman"/>
              <w:sz w:val="24"/>
              <w:szCs w:val="24"/>
            </w:rPr>
            <w:t>Table of Contents</w:t>
          </w:r>
        </w:p>
        <w:p w14:paraId="76604475" w14:textId="419D95C4" w:rsidR="00225329" w:rsidRDefault="0074715F">
          <w:pPr>
            <w:pStyle w:val="TOC1"/>
            <w:tabs>
              <w:tab w:val="right" w:leader="dot" w:pos="9350"/>
            </w:tabs>
            <w:rPr>
              <w:rFonts w:eastAsiaTheme="minorEastAsia"/>
              <w:noProof/>
            </w:rPr>
          </w:pPr>
          <w:r w:rsidRPr="00FD0117">
            <w:rPr>
              <w:rFonts w:ascii="Serif" w:hAnsi="Serif" w:cs="Times New Roman"/>
              <w:sz w:val="24"/>
              <w:szCs w:val="24"/>
            </w:rPr>
            <w:fldChar w:fldCharType="begin"/>
          </w:r>
          <w:r w:rsidRPr="00FD0117">
            <w:rPr>
              <w:rFonts w:ascii="Serif" w:hAnsi="Serif" w:cs="Times New Roman"/>
              <w:sz w:val="24"/>
              <w:szCs w:val="24"/>
            </w:rPr>
            <w:instrText xml:space="preserve"> TOC \o "1-3" \h \z \u </w:instrText>
          </w:r>
          <w:r w:rsidRPr="00FD0117">
            <w:rPr>
              <w:rFonts w:ascii="Serif" w:hAnsi="Serif" w:cs="Times New Roman"/>
              <w:sz w:val="24"/>
              <w:szCs w:val="24"/>
            </w:rPr>
            <w:fldChar w:fldCharType="separate"/>
          </w:r>
          <w:hyperlink w:anchor="_Toc101373091" w:history="1">
            <w:r w:rsidR="00225329" w:rsidRPr="001F71C1">
              <w:rPr>
                <w:rStyle w:val="Hyperlink"/>
                <w:rFonts w:ascii="Serif" w:hAnsi="Serif" w:cs="Times New Roman"/>
                <w:b/>
                <w:bCs/>
                <w:noProof/>
              </w:rPr>
              <w:t>Abstract</w:t>
            </w:r>
            <w:r w:rsidR="00225329">
              <w:rPr>
                <w:noProof/>
                <w:webHidden/>
              </w:rPr>
              <w:tab/>
            </w:r>
            <w:r w:rsidR="00225329">
              <w:rPr>
                <w:noProof/>
                <w:webHidden/>
              </w:rPr>
              <w:fldChar w:fldCharType="begin"/>
            </w:r>
            <w:r w:rsidR="00225329">
              <w:rPr>
                <w:noProof/>
                <w:webHidden/>
              </w:rPr>
              <w:instrText xml:space="preserve"> PAGEREF _Toc101373091 \h </w:instrText>
            </w:r>
            <w:r w:rsidR="00225329">
              <w:rPr>
                <w:noProof/>
                <w:webHidden/>
              </w:rPr>
            </w:r>
            <w:r w:rsidR="00225329">
              <w:rPr>
                <w:noProof/>
                <w:webHidden/>
              </w:rPr>
              <w:fldChar w:fldCharType="separate"/>
            </w:r>
            <w:r w:rsidR="00225329">
              <w:rPr>
                <w:noProof/>
                <w:webHidden/>
              </w:rPr>
              <w:t>3</w:t>
            </w:r>
            <w:r w:rsidR="00225329">
              <w:rPr>
                <w:noProof/>
                <w:webHidden/>
              </w:rPr>
              <w:fldChar w:fldCharType="end"/>
            </w:r>
          </w:hyperlink>
        </w:p>
        <w:p w14:paraId="662F374F" w14:textId="0487BC51" w:rsidR="00225329" w:rsidRDefault="004E51C2">
          <w:pPr>
            <w:pStyle w:val="TOC1"/>
            <w:tabs>
              <w:tab w:val="right" w:leader="dot" w:pos="9350"/>
            </w:tabs>
            <w:rPr>
              <w:rFonts w:eastAsiaTheme="minorEastAsia"/>
              <w:noProof/>
            </w:rPr>
          </w:pPr>
          <w:hyperlink w:anchor="_Toc101373092" w:history="1">
            <w:r w:rsidR="00225329" w:rsidRPr="001F71C1">
              <w:rPr>
                <w:rStyle w:val="Hyperlink"/>
                <w:rFonts w:ascii="Serif" w:hAnsi="Serif" w:cs="Times New Roman"/>
                <w:noProof/>
              </w:rPr>
              <w:t>Introduction</w:t>
            </w:r>
            <w:r w:rsidR="00225329">
              <w:rPr>
                <w:noProof/>
                <w:webHidden/>
              </w:rPr>
              <w:tab/>
            </w:r>
            <w:r w:rsidR="00225329">
              <w:rPr>
                <w:noProof/>
                <w:webHidden/>
              </w:rPr>
              <w:fldChar w:fldCharType="begin"/>
            </w:r>
            <w:r w:rsidR="00225329">
              <w:rPr>
                <w:noProof/>
                <w:webHidden/>
              </w:rPr>
              <w:instrText xml:space="preserve"> PAGEREF _Toc101373092 \h </w:instrText>
            </w:r>
            <w:r w:rsidR="00225329">
              <w:rPr>
                <w:noProof/>
                <w:webHidden/>
              </w:rPr>
            </w:r>
            <w:r w:rsidR="00225329">
              <w:rPr>
                <w:noProof/>
                <w:webHidden/>
              </w:rPr>
              <w:fldChar w:fldCharType="separate"/>
            </w:r>
            <w:r w:rsidR="00225329">
              <w:rPr>
                <w:noProof/>
                <w:webHidden/>
              </w:rPr>
              <w:t>4</w:t>
            </w:r>
            <w:r w:rsidR="00225329">
              <w:rPr>
                <w:noProof/>
                <w:webHidden/>
              </w:rPr>
              <w:fldChar w:fldCharType="end"/>
            </w:r>
          </w:hyperlink>
        </w:p>
        <w:p w14:paraId="3C69C6D0" w14:textId="4069EFCA" w:rsidR="00225329" w:rsidRDefault="004E51C2">
          <w:pPr>
            <w:pStyle w:val="TOC1"/>
            <w:tabs>
              <w:tab w:val="right" w:leader="dot" w:pos="9350"/>
            </w:tabs>
            <w:rPr>
              <w:rFonts w:eastAsiaTheme="minorEastAsia"/>
              <w:noProof/>
            </w:rPr>
          </w:pPr>
          <w:hyperlink w:anchor="_Toc101373093" w:history="1">
            <w:r w:rsidR="00225329" w:rsidRPr="001F71C1">
              <w:rPr>
                <w:rStyle w:val="Hyperlink"/>
                <w:rFonts w:ascii="Serif" w:hAnsi="Serif" w:cs="Times New Roman"/>
                <w:noProof/>
              </w:rPr>
              <w:t>Literature Review</w:t>
            </w:r>
            <w:r w:rsidR="00225329">
              <w:rPr>
                <w:noProof/>
                <w:webHidden/>
              </w:rPr>
              <w:tab/>
            </w:r>
            <w:r w:rsidR="00225329">
              <w:rPr>
                <w:noProof/>
                <w:webHidden/>
              </w:rPr>
              <w:fldChar w:fldCharType="begin"/>
            </w:r>
            <w:r w:rsidR="00225329">
              <w:rPr>
                <w:noProof/>
                <w:webHidden/>
              </w:rPr>
              <w:instrText xml:space="preserve"> PAGEREF _Toc101373093 \h </w:instrText>
            </w:r>
            <w:r w:rsidR="00225329">
              <w:rPr>
                <w:noProof/>
                <w:webHidden/>
              </w:rPr>
            </w:r>
            <w:r w:rsidR="00225329">
              <w:rPr>
                <w:noProof/>
                <w:webHidden/>
              </w:rPr>
              <w:fldChar w:fldCharType="separate"/>
            </w:r>
            <w:r w:rsidR="00225329">
              <w:rPr>
                <w:noProof/>
                <w:webHidden/>
              </w:rPr>
              <w:t>4</w:t>
            </w:r>
            <w:r w:rsidR="00225329">
              <w:rPr>
                <w:noProof/>
                <w:webHidden/>
              </w:rPr>
              <w:fldChar w:fldCharType="end"/>
            </w:r>
          </w:hyperlink>
        </w:p>
        <w:p w14:paraId="40FCEFBB" w14:textId="6E5F93D5" w:rsidR="00225329" w:rsidRDefault="004E51C2">
          <w:pPr>
            <w:pStyle w:val="TOC1"/>
            <w:tabs>
              <w:tab w:val="right" w:leader="dot" w:pos="9350"/>
            </w:tabs>
            <w:rPr>
              <w:rFonts w:eastAsiaTheme="minorEastAsia"/>
              <w:noProof/>
            </w:rPr>
          </w:pPr>
          <w:hyperlink w:anchor="_Toc101373094" w:history="1">
            <w:r w:rsidR="00225329" w:rsidRPr="001F71C1">
              <w:rPr>
                <w:rStyle w:val="Hyperlink"/>
                <w:rFonts w:ascii="Serif" w:hAnsi="Serif" w:cs="Times New Roman"/>
                <w:noProof/>
              </w:rPr>
              <w:t>Data</w:t>
            </w:r>
            <w:r w:rsidR="00225329">
              <w:rPr>
                <w:noProof/>
                <w:webHidden/>
              </w:rPr>
              <w:tab/>
            </w:r>
            <w:r w:rsidR="00225329">
              <w:rPr>
                <w:noProof/>
                <w:webHidden/>
              </w:rPr>
              <w:fldChar w:fldCharType="begin"/>
            </w:r>
            <w:r w:rsidR="00225329">
              <w:rPr>
                <w:noProof/>
                <w:webHidden/>
              </w:rPr>
              <w:instrText xml:space="preserve"> PAGEREF _Toc101373094 \h </w:instrText>
            </w:r>
            <w:r w:rsidR="00225329">
              <w:rPr>
                <w:noProof/>
                <w:webHidden/>
              </w:rPr>
            </w:r>
            <w:r w:rsidR="00225329">
              <w:rPr>
                <w:noProof/>
                <w:webHidden/>
              </w:rPr>
              <w:fldChar w:fldCharType="separate"/>
            </w:r>
            <w:r w:rsidR="00225329">
              <w:rPr>
                <w:noProof/>
                <w:webHidden/>
              </w:rPr>
              <w:t>10</w:t>
            </w:r>
            <w:r w:rsidR="00225329">
              <w:rPr>
                <w:noProof/>
                <w:webHidden/>
              </w:rPr>
              <w:fldChar w:fldCharType="end"/>
            </w:r>
          </w:hyperlink>
        </w:p>
        <w:p w14:paraId="4285AE6D" w14:textId="085479F3" w:rsidR="00225329" w:rsidRDefault="004E51C2">
          <w:pPr>
            <w:pStyle w:val="TOC1"/>
            <w:tabs>
              <w:tab w:val="right" w:leader="dot" w:pos="9350"/>
            </w:tabs>
            <w:rPr>
              <w:rFonts w:eastAsiaTheme="minorEastAsia"/>
              <w:noProof/>
            </w:rPr>
          </w:pPr>
          <w:hyperlink w:anchor="_Toc101373095" w:history="1">
            <w:r w:rsidR="00225329" w:rsidRPr="001F71C1">
              <w:rPr>
                <w:rStyle w:val="Hyperlink"/>
                <w:rFonts w:ascii="Serif" w:hAnsi="Serif" w:cs="Times New Roman"/>
                <w:noProof/>
              </w:rPr>
              <w:t>Methods</w:t>
            </w:r>
            <w:r w:rsidR="00225329">
              <w:rPr>
                <w:noProof/>
                <w:webHidden/>
              </w:rPr>
              <w:tab/>
            </w:r>
            <w:r w:rsidR="00225329">
              <w:rPr>
                <w:noProof/>
                <w:webHidden/>
              </w:rPr>
              <w:fldChar w:fldCharType="begin"/>
            </w:r>
            <w:r w:rsidR="00225329">
              <w:rPr>
                <w:noProof/>
                <w:webHidden/>
              </w:rPr>
              <w:instrText xml:space="preserve"> PAGEREF _Toc101373095 \h </w:instrText>
            </w:r>
            <w:r w:rsidR="00225329">
              <w:rPr>
                <w:noProof/>
                <w:webHidden/>
              </w:rPr>
            </w:r>
            <w:r w:rsidR="00225329">
              <w:rPr>
                <w:noProof/>
                <w:webHidden/>
              </w:rPr>
              <w:fldChar w:fldCharType="separate"/>
            </w:r>
            <w:r w:rsidR="00225329">
              <w:rPr>
                <w:noProof/>
                <w:webHidden/>
              </w:rPr>
              <w:t>11</w:t>
            </w:r>
            <w:r w:rsidR="00225329">
              <w:rPr>
                <w:noProof/>
                <w:webHidden/>
              </w:rPr>
              <w:fldChar w:fldCharType="end"/>
            </w:r>
          </w:hyperlink>
        </w:p>
        <w:p w14:paraId="1D816F1B" w14:textId="71C16702" w:rsidR="00225329" w:rsidRDefault="004E51C2">
          <w:pPr>
            <w:pStyle w:val="TOC1"/>
            <w:tabs>
              <w:tab w:val="right" w:leader="dot" w:pos="9350"/>
            </w:tabs>
            <w:rPr>
              <w:rFonts w:eastAsiaTheme="minorEastAsia"/>
              <w:noProof/>
            </w:rPr>
          </w:pPr>
          <w:hyperlink w:anchor="_Toc101373096" w:history="1">
            <w:r w:rsidR="00225329" w:rsidRPr="001F71C1">
              <w:rPr>
                <w:rStyle w:val="Hyperlink"/>
                <w:rFonts w:ascii="Serif" w:hAnsi="Serif" w:cs="Times New Roman"/>
                <w:noProof/>
              </w:rPr>
              <w:t>Results</w:t>
            </w:r>
            <w:r w:rsidR="00225329">
              <w:rPr>
                <w:noProof/>
                <w:webHidden/>
              </w:rPr>
              <w:tab/>
            </w:r>
            <w:r w:rsidR="00225329">
              <w:rPr>
                <w:noProof/>
                <w:webHidden/>
              </w:rPr>
              <w:fldChar w:fldCharType="begin"/>
            </w:r>
            <w:r w:rsidR="00225329">
              <w:rPr>
                <w:noProof/>
                <w:webHidden/>
              </w:rPr>
              <w:instrText xml:space="preserve"> PAGEREF _Toc101373096 \h </w:instrText>
            </w:r>
            <w:r w:rsidR="00225329">
              <w:rPr>
                <w:noProof/>
                <w:webHidden/>
              </w:rPr>
            </w:r>
            <w:r w:rsidR="00225329">
              <w:rPr>
                <w:noProof/>
                <w:webHidden/>
              </w:rPr>
              <w:fldChar w:fldCharType="separate"/>
            </w:r>
            <w:r w:rsidR="00225329">
              <w:rPr>
                <w:noProof/>
                <w:webHidden/>
              </w:rPr>
              <w:t>19</w:t>
            </w:r>
            <w:r w:rsidR="00225329">
              <w:rPr>
                <w:noProof/>
                <w:webHidden/>
              </w:rPr>
              <w:fldChar w:fldCharType="end"/>
            </w:r>
          </w:hyperlink>
        </w:p>
        <w:p w14:paraId="09901AAE" w14:textId="6882D70E" w:rsidR="00225329" w:rsidRDefault="004E51C2">
          <w:pPr>
            <w:pStyle w:val="TOC1"/>
            <w:tabs>
              <w:tab w:val="right" w:leader="dot" w:pos="9350"/>
            </w:tabs>
            <w:rPr>
              <w:rFonts w:eastAsiaTheme="minorEastAsia"/>
              <w:noProof/>
            </w:rPr>
          </w:pPr>
          <w:hyperlink w:anchor="_Toc101373097" w:history="1">
            <w:r w:rsidR="00225329" w:rsidRPr="001F71C1">
              <w:rPr>
                <w:rStyle w:val="Hyperlink"/>
                <w:rFonts w:ascii="Serif" w:hAnsi="Serif" w:cs="Times New Roman"/>
                <w:noProof/>
              </w:rPr>
              <w:t>Conclusions</w:t>
            </w:r>
            <w:r w:rsidR="00225329">
              <w:rPr>
                <w:noProof/>
                <w:webHidden/>
              </w:rPr>
              <w:tab/>
            </w:r>
            <w:r w:rsidR="00225329">
              <w:rPr>
                <w:noProof/>
                <w:webHidden/>
              </w:rPr>
              <w:fldChar w:fldCharType="begin"/>
            </w:r>
            <w:r w:rsidR="00225329">
              <w:rPr>
                <w:noProof/>
                <w:webHidden/>
              </w:rPr>
              <w:instrText xml:space="preserve"> PAGEREF _Toc101373097 \h </w:instrText>
            </w:r>
            <w:r w:rsidR="00225329">
              <w:rPr>
                <w:noProof/>
                <w:webHidden/>
              </w:rPr>
            </w:r>
            <w:r w:rsidR="00225329">
              <w:rPr>
                <w:noProof/>
                <w:webHidden/>
              </w:rPr>
              <w:fldChar w:fldCharType="separate"/>
            </w:r>
            <w:r w:rsidR="00225329">
              <w:rPr>
                <w:noProof/>
                <w:webHidden/>
              </w:rPr>
              <w:t>19</w:t>
            </w:r>
            <w:r w:rsidR="00225329">
              <w:rPr>
                <w:noProof/>
                <w:webHidden/>
              </w:rPr>
              <w:fldChar w:fldCharType="end"/>
            </w:r>
          </w:hyperlink>
        </w:p>
        <w:p w14:paraId="785C3DB4" w14:textId="30FE5718" w:rsidR="00225329" w:rsidRDefault="004E51C2">
          <w:pPr>
            <w:pStyle w:val="TOC1"/>
            <w:tabs>
              <w:tab w:val="right" w:leader="dot" w:pos="9350"/>
            </w:tabs>
            <w:rPr>
              <w:rFonts w:eastAsiaTheme="minorEastAsia"/>
              <w:noProof/>
            </w:rPr>
          </w:pPr>
          <w:hyperlink w:anchor="_Toc101373098" w:history="1">
            <w:r w:rsidR="00225329" w:rsidRPr="001F71C1">
              <w:rPr>
                <w:rStyle w:val="Hyperlink"/>
                <w:rFonts w:ascii="Serif" w:hAnsi="Serif" w:cs="Times New Roman"/>
                <w:noProof/>
              </w:rPr>
              <w:t>Appendix A – Figures</w:t>
            </w:r>
            <w:r w:rsidR="00225329">
              <w:rPr>
                <w:noProof/>
                <w:webHidden/>
              </w:rPr>
              <w:tab/>
            </w:r>
            <w:r w:rsidR="00225329">
              <w:rPr>
                <w:noProof/>
                <w:webHidden/>
              </w:rPr>
              <w:fldChar w:fldCharType="begin"/>
            </w:r>
            <w:r w:rsidR="00225329">
              <w:rPr>
                <w:noProof/>
                <w:webHidden/>
              </w:rPr>
              <w:instrText xml:space="preserve"> PAGEREF _Toc101373098 \h </w:instrText>
            </w:r>
            <w:r w:rsidR="00225329">
              <w:rPr>
                <w:noProof/>
                <w:webHidden/>
              </w:rPr>
            </w:r>
            <w:r w:rsidR="00225329">
              <w:rPr>
                <w:noProof/>
                <w:webHidden/>
              </w:rPr>
              <w:fldChar w:fldCharType="separate"/>
            </w:r>
            <w:r w:rsidR="00225329">
              <w:rPr>
                <w:noProof/>
                <w:webHidden/>
              </w:rPr>
              <w:t>20</w:t>
            </w:r>
            <w:r w:rsidR="00225329">
              <w:rPr>
                <w:noProof/>
                <w:webHidden/>
              </w:rPr>
              <w:fldChar w:fldCharType="end"/>
            </w:r>
          </w:hyperlink>
        </w:p>
        <w:p w14:paraId="05B820F3" w14:textId="2D566793" w:rsidR="00225329" w:rsidRDefault="004E51C2">
          <w:pPr>
            <w:pStyle w:val="TOC1"/>
            <w:tabs>
              <w:tab w:val="right" w:leader="dot" w:pos="9350"/>
            </w:tabs>
            <w:rPr>
              <w:rFonts w:eastAsiaTheme="minorEastAsia"/>
              <w:noProof/>
            </w:rPr>
          </w:pPr>
          <w:hyperlink w:anchor="_Toc101373099" w:history="1">
            <w:r w:rsidR="00225329" w:rsidRPr="001F71C1">
              <w:rPr>
                <w:rStyle w:val="Hyperlink"/>
                <w:rFonts w:ascii="Serif" w:hAnsi="Serif" w:cs="Times New Roman"/>
                <w:noProof/>
              </w:rPr>
              <w:t>Appendix B – Tables</w:t>
            </w:r>
            <w:r w:rsidR="00225329">
              <w:rPr>
                <w:noProof/>
                <w:webHidden/>
              </w:rPr>
              <w:tab/>
            </w:r>
            <w:r w:rsidR="00225329">
              <w:rPr>
                <w:noProof/>
                <w:webHidden/>
              </w:rPr>
              <w:fldChar w:fldCharType="begin"/>
            </w:r>
            <w:r w:rsidR="00225329">
              <w:rPr>
                <w:noProof/>
                <w:webHidden/>
              </w:rPr>
              <w:instrText xml:space="preserve"> PAGEREF _Toc101373099 \h </w:instrText>
            </w:r>
            <w:r w:rsidR="00225329">
              <w:rPr>
                <w:noProof/>
                <w:webHidden/>
              </w:rPr>
            </w:r>
            <w:r w:rsidR="00225329">
              <w:rPr>
                <w:noProof/>
                <w:webHidden/>
              </w:rPr>
              <w:fldChar w:fldCharType="separate"/>
            </w:r>
            <w:r w:rsidR="00225329">
              <w:rPr>
                <w:noProof/>
                <w:webHidden/>
              </w:rPr>
              <w:t>31</w:t>
            </w:r>
            <w:r w:rsidR="00225329">
              <w:rPr>
                <w:noProof/>
                <w:webHidden/>
              </w:rPr>
              <w:fldChar w:fldCharType="end"/>
            </w:r>
          </w:hyperlink>
        </w:p>
        <w:p w14:paraId="03D4B5D1" w14:textId="42AA9AFF" w:rsidR="00225329" w:rsidRDefault="004E51C2">
          <w:pPr>
            <w:pStyle w:val="TOC1"/>
            <w:tabs>
              <w:tab w:val="right" w:leader="dot" w:pos="9350"/>
            </w:tabs>
            <w:rPr>
              <w:rFonts w:eastAsiaTheme="minorEastAsia"/>
              <w:noProof/>
            </w:rPr>
          </w:pPr>
          <w:hyperlink w:anchor="_Toc101373100" w:history="1">
            <w:r w:rsidR="00225329" w:rsidRPr="001F71C1">
              <w:rPr>
                <w:rStyle w:val="Hyperlink"/>
                <w:rFonts w:ascii="Serif" w:hAnsi="Serif" w:cs="Times New Roman"/>
                <w:noProof/>
              </w:rPr>
              <w:t>References</w:t>
            </w:r>
            <w:r w:rsidR="00225329">
              <w:rPr>
                <w:noProof/>
                <w:webHidden/>
              </w:rPr>
              <w:tab/>
            </w:r>
            <w:r w:rsidR="00225329">
              <w:rPr>
                <w:noProof/>
                <w:webHidden/>
              </w:rPr>
              <w:fldChar w:fldCharType="begin"/>
            </w:r>
            <w:r w:rsidR="00225329">
              <w:rPr>
                <w:noProof/>
                <w:webHidden/>
              </w:rPr>
              <w:instrText xml:space="preserve"> PAGEREF _Toc101373100 \h </w:instrText>
            </w:r>
            <w:r w:rsidR="00225329">
              <w:rPr>
                <w:noProof/>
                <w:webHidden/>
              </w:rPr>
            </w:r>
            <w:r w:rsidR="00225329">
              <w:rPr>
                <w:noProof/>
                <w:webHidden/>
              </w:rPr>
              <w:fldChar w:fldCharType="separate"/>
            </w:r>
            <w:r w:rsidR="00225329">
              <w:rPr>
                <w:noProof/>
                <w:webHidden/>
              </w:rPr>
              <w:t>90</w:t>
            </w:r>
            <w:r w:rsidR="00225329">
              <w:rPr>
                <w:noProof/>
                <w:webHidden/>
              </w:rPr>
              <w:fldChar w:fldCharType="end"/>
            </w:r>
          </w:hyperlink>
        </w:p>
        <w:p w14:paraId="124FB47F" w14:textId="50DC180D" w:rsidR="00225329" w:rsidRDefault="004E51C2">
          <w:pPr>
            <w:pStyle w:val="TOC1"/>
            <w:tabs>
              <w:tab w:val="right" w:leader="dot" w:pos="9350"/>
            </w:tabs>
            <w:rPr>
              <w:rFonts w:eastAsiaTheme="minorEastAsia"/>
              <w:noProof/>
            </w:rPr>
          </w:pPr>
          <w:hyperlink w:anchor="_Toc101373101" w:history="1">
            <w:r w:rsidR="00225329" w:rsidRPr="001F71C1">
              <w:rPr>
                <w:rStyle w:val="Hyperlink"/>
                <w:rFonts w:ascii="Serif" w:hAnsi="Serif" w:cs="Times New Roman"/>
                <w:noProof/>
              </w:rPr>
              <w:t>Research links</w:t>
            </w:r>
            <w:r w:rsidR="00225329">
              <w:rPr>
                <w:noProof/>
                <w:webHidden/>
              </w:rPr>
              <w:tab/>
            </w:r>
            <w:r w:rsidR="00225329">
              <w:rPr>
                <w:noProof/>
                <w:webHidden/>
              </w:rPr>
              <w:fldChar w:fldCharType="begin"/>
            </w:r>
            <w:r w:rsidR="00225329">
              <w:rPr>
                <w:noProof/>
                <w:webHidden/>
              </w:rPr>
              <w:instrText xml:space="preserve"> PAGEREF _Toc101373101 \h </w:instrText>
            </w:r>
            <w:r w:rsidR="00225329">
              <w:rPr>
                <w:noProof/>
                <w:webHidden/>
              </w:rPr>
            </w:r>
            <w:r w:rsidR="00225329">
              <w:rPr>
                <w:noProof/>
                <w:webHidden/>
              </w:rPr>
              <w:fldChar w:fldCharType="separate"/>
            </w:r>
            <w:r w:rsidR="00225329">
              <w:rPr>
                <w:noProof/>
                <w:webHidden/>
              </w:rPr>
              <w:t>94</w:t>
            </w:r>
            <w:r w:rsidR="00225329">
              <w:rPr>
                <w:noProof/>
                <w:webHidden/>
              </w:rPr>
              <w:fldChar w:fldCharType="end"/>
            </w:r>
          </w:hyperlink>
        </w:p>
        <w:p w14:paraId="44E84D29" w14:textId="16CC2E00" w:rsidR="0074715F" w:rsidRPr="00FD0117" w:rsidRDefault="0074715F" w:rsidP="00E91828">
          <w:pPr>
            <w:spacing w:line="480" w:lineRule="auto"/>
            <w:rPr>
              <w:rFonts w:ascii="Serif" w:hAnsi="Serif" w:cs="Times New Roman"/>
              <w:sz w:val="24"/>
              <w:szCs w:val="24"/>
            </w:rPr>
          </w:pPr>
          <w:r w:rsidRPr="00FD0117">
            <w:rPr>
              <w:rFonts w:ascii="Serif" w:hAnsi="Serif" w:cs="Times New Roman"/>
              <w:b/>
              <w:bCs/>
              <w:noProof/>
              <w:sz w:val="24"/>
              <w:szCs w:val="24"/>
            </w:rPr>
            <w:fldChar w:fldCharType="end"/>
          </w:r>
        </w:p>
      </w:sdtContent>
    </w:sdt>
    <w:p w14:paraId="099F182E" w14:textId="77777777" w:rsidR="0074715F" w:rsidRPr="00FD0117" w:rsidRDefault="0074715F" w:rsidP="00E91828">
      <w:pPr>
        <w:spacing w:line="480" w:lineRule="auto"/>
        <w:jc w:val="center"/>
        <w:rPr>
          <w:rFonts w:ascii="Serif" w:hAnsi="Serif" w:cs="Times New Roman"/>
          <w:sz w:val="24"/>
          <w:szCs w:val="24"/>
        </w:rPr>
      </w:pPr>
    </w:p>
    <w:p w14:paraId="3F2B3F41" w14:textId="77777777" w:rsidR="00BA6A65" w:rsidRPr="00FD0117" w:rsidRDefault="00BA6A65" w:rsidP="00E91828">
      <w:pPr>
        <w:spacing w:line="480" w:lineRule="auto"/>
        <w:rPr>
          <w:rFonts w:ascii="Serif" w:hAnsi="Serif" w:cs="Times New Roman"/>
          <w:sz w:val="24"/>
          <w:szCs w:val="24"/>
        </w:rPr>
      </w:pPr>
      <w:r w:rsidRPr="00FD0117">
        <w:rPr>
          <w:rFonts w:ascii="Serif" w:hAnsi="Serif" w:cs="Times New Roman"/>
          <w:sz w:val="24"/>
          <w:szCs w:val="24"/>
        </w:rPr>
        <w:br w:type="page"/>
      </w:r>
    </w:p>
    <w:p w14:paraId="7290DE93" w14:textId="5CE76BE2" w:rsidR="006B23AB" w:rsidRPr="00FD0117" w:rsidRDefault="00BA6A65" w:rsidP="00E91828">
      <w:pPr>
        <w:pStyle w:val="Heading1"/>
        <w:spacing w:line="480" w:lineRule="auto"/>
        <w:jc w:val="center"/>
        <w:rPr>
          <w:rFonts w:ascii="Serif" w:hAnsi="Serif" w:cs="Times New Roman"/>
          <w:b/>
          <w:bCs/>
          <w:sz w:val="24"/>
          <w:szCs w:val="24"/>
          <w:u w:val="single"/>
        </w:rPr>
      </w:pPr>
      <w:bookmarkStart w:id="0" w:name="_Toc101373091"/>
      <w:r w:rsidRPr="00FD0117">
        <w:rPr>
          <w:rFonts w:ascii="Serif" w:hAnsi="Serif" w:cs="Times New Roman"/>
          <w:b/>
          <w:bCs/>
          <w:sz w:val="24"/>
          <w:szCs w:val="24"/>
          <w:u w:val="single"/>
        </w:rPr>
        <w:lastRenderedPageBreak/>
        <w:t>Abstract</w:t>
      </w:r>
      <w:bookmarkEnd w:id="0"/>
    </w:p>
    <w:p w14:paraId="1FBF695F"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should be less than 450 words.</w:t>
      </w:r>
    </w:p>
    <w:p w14:paraId="0D3A2E9E"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is a summary of the thesis’s purpose, hypothesis, used methods, and results.</w:t>
      </w:r>
    </w:p>
    <w:p w14:paraId="0C1B2A5C"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section’s title (“Abstract”) should be title case, bold, underlined, and centered. Use a blank line to separate the title from the advisor(s) line.</w:t>
      </w:r>
    </w:p>
    <w:p w14:paraId="0934BF6D"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advisors’ line contains the list of advisors and co-advisors separated by commas. Use a blank line to separate the advisors’ line from the body.</w:t>
      </w:r>
    </w:p>
    <w:p w14:paraId="15040462" w14:textId="77777777" w:rsidR="00A009CD" w:rsidRPr="00FD0117" w:rsidRDefault="00A009CD">
      <w:pPr>
        <w:rPr>
          <w:rFonts w:ascii="Serif" w:eastAsiaTheme="majorEastAsia" w:hAnsi="Serif" w:cs="Times New Roman"/>
          <w:color w:val="2F5496" w:themeColor="accent1" w:themeShade="BF"/>
          <w:sz w:val="24"/>
          <w:szCs w:val="24"/>
        </w:rPr>
      </w:pPr>
      <w:r w:rsidRPr="00FD0117">
        <w:rPr>
          <w:rFonts w:ascii="Serif" w:hAnsi="Serif" w:cs="Times New Roman"/>
          <w:sz w:val="24"/>
          <w:szCs w:val="24"/>
        </w:rPr>
        <w:br w:type="page"/>
      </w:r>
    </w:p>
    <w:p w14:paraId="29F6F0F8" w14:textId="53DE5F8A" w:rsidR="006B23AB" w:rsidRPr="00FD0117" w:rsidRDefault="006B23AB" w:rsidP="00E91828">
      <w:pPr>
        <w:pStyle w:val="Heading1"/>
        <w:spacing w:line="480" w:lineRule="auto"/>
        <w:rPr>
          <w:rFonts w:ascii="Serif" w:hAnsi="Serif" w:cs="Times New Roman"/>
          <w:sz w:val="24"/>
          <w:szCs w:val="24"/>
        </w:rPr>
      </w:pPr>
      <w:bookmarkStart w:id="1" w:name="_Toc101373092"/>
      <w:r w:rsidRPr="00FD0117">
        <w:rPr>
          <w:rFonts w:ascii="Serif" w:hAnsi="Serif" w:cs="Times New Roman"/>
          <w:sz w:val="24"/>
          <w:szCs w:val="24"/>
        </w:rPr>
        <w:lastRenderedPageBreak/>
        <w:t>Introduction</w:t>
      </w:r>
      <w:bookmarkEnd w:id="1"/>
    </w:p>
    <w:p w14:paraId="20359791" w14:textId="6F34C591" w:rsidR="00113832" w:rsidRPr="00FD0117" w:rsidRDefault="00FB1464" w:rsidP="00E91828">
      <w:pPr>
        <w:pStyle w:val="NormalWeb"/>
        <w:spacing w:before="150" w:beforeAutospacing="0" w:after="150" w:afterAutospacing="0" w:line="480" w:lineRule="auto"/>
        <w:ind w:firstLine="720"/>
        <w:textAlignment w:val="baseline"/>
        <w:rPr>
          <w:rFonts w:ascii="Serif" w:hAnsi="Serif"/>
          <w:color w:val="000000" w:themeColor="text1"/>
        </w:rPr>
      </w:pPr>
      <w:r w:rsidRPr="00FD0117">
        <w:rPr>
          <w:rFonts w:ascii="Serif" w:hAnsi="Serif"/>
          <w:color w:val="000000" w:themeColor="text1"/>
        </w:rPr>
        <w:t xml:space="preserve">Since the emergence of </w:t>
      </w:r>
      <w:r w:rsidR="000E1A5E" w:rsidRPr="00FD0117">
        <w:rPr>
          <w:rFonts w:ascii="Serif" w:hAnsi="Serif"/>
          <w:color w:val="000000" w:themeColor="text1"/>
        </w:rPr>
        <w:t xml:space="preserve">SARS-COV-2, the novel coronavirus responsible for </w:t>
      </w:r>
      <w:r w:rsidR="001A36C8" w:rsidRPr="00FD0117">
        <w:rPr>
          <w:rFonts w:ascii="Serif" w:hAnsi="Serif"/>
          <w:color w:val="000000" w:themeColor="text1"/>
        </w:rPr>
        <w:t>the COVID-19 pandemic</w:t>
      </w:r>
      <w:r w:rsidR="004E7B43" w:rsidRPr="00FD0117">
        <w:rPr>
          <w:rFonts w:ascii="Serif" w:hAnsi="Serif"/>
          <w:color w:val="000000" w:themeColor="text1"/>
        </w:rPr>
        <w:t xml:space="preserve"> beginning in early 2020</w:t>
      </w:r>
      <w:r w:rsidR="001A36C8" w:rsidRPr="00FD0117">
        <w:rPr>
          <w:rFonts w:ascii="Serif" w:hAnsi="Serif"/>
          <w:color w:val="000000" w:themeColor="text1"/>
        </w:rPr>
        <w:t>,</w:t>
      </w:r>
      <w:r w:rsidR="007C5557" w:rsidRPr="00FD0117">
        <w:rPr>
          <w:rFonts w:ascii="Serif" w:hAnsi="Serif"/>
          <w:color w:val="000000" w:themeColor="text1"/>
        </w:rPr>
        <w:t xml:space="preserve"> </w:t>
      </w:r>
      <w:r w:rsidR="002138F2" w:rsidRPr="00FD0117">
        <w:rPr>
          <w:rFonts w:ascii="Serif" w:hAnsi="Serif"/>
          <w:color w:val="000000" w:themeColor="text1"/>
        </w:rPr>
        <w:t xml:space="preserve">the World Health Organization (WHO) </w:t>
      </w:r>
      <w:r w:rsidR="000B5FC6" w:rsidRPr="00FD0117">
        <w:rPr>
          <w:rFonts w:ascii="Serif" w:hAnsi="Serif"/>
          <w:color w:val="000000" w:themeColor="text1"/>
        </w:rPr>
        <w:t xml:space="preserve">reports that </w:t>
      </w:r>
      <w:r w:rsidR="007C5557" w:rsidRPr="00FD0117">
        <w:rPr>
          <w:rFonts w:ascii="Serif" w:hAnsi="Serif"/>
          <w:color w:val="000000" w:themeColor="text1"/>
        </w:rPr>
        <w:t xml:space="preserve">nearly 500 million cases and over 6 million deaths have been </w:t>
      </w:r>
      <w:r w:rsidR="000B5FC6" w:rsidRPr="00FD0117">
        <w:rPr>
          <w:rFonts w:ascii="Serif" w:hAnsi="Serif"/>
          <w:color w:val="000000" w:themeColor="text1"/>
        </w:rPr>
        <w:t>documented</w:t>
      </w:r>
      <w:r w:rsidR="00502A61" w:rsidRPr="00FD0117">
        <w:rPr>
          <w:rFonts w:ascii="Serif" w:hAnsi="Serif"/>
          <w:color w:val="000000" w:themeColor="text1"/>
        </w:rPr>
        <w:t xml:space="preserve"> (Who coronavirus (COVID-19) dashboard). </w:t>
      </w:r>
      <w:r w:rsidR="00DA3F0D" w:rsidRPr="00FD0117">
        <w:rPr>
          <w:rFonts w:ascii="Serif" w:hAnsi="Serif"/>
          <w:color w:val="000000" w:themeColor="text1"/>
        </w:rPr>
        <w:t xml:space="preserve">As </w:t>
      </w:r>
      <w:r w:rsidR="000F4320" w:rsidRPr="00FD0117">
        <w:rPr>
          <w:rFonts w:ascii="Serif" w:hAnsi="Serif"/>
          <w:color w:val="000000" w:themeColor="text1"/>
        </w:rPr>
        <w:t xml:space="preserve">the virus </w:t>
      </w:r>
      <w:r w:rsidR="00032211" w:rsidRPr="00FD0117">
        <w:rPr>
          <w:rFonts w:ascii="Serif" w:hAnsi="Serif"/>
          <w:color w:val="000000" w:themeColor="text1"/>
        </w:rPr>
        <w:t xml:space="preserve">has </w:t>
      </w:r>
      <w:r w:rsidR="000F4320" w:rsidRPr="00FD0117">
        <w:rPr>
          <w:rFonts w:ascii="Serif" w:hAnsi="Serif"/>
          <w:color w:val="000000" w:themeColor="text1"/>
        </w:rPr>
        <w:t xml:space="preserve">made its way across the globe, </w:t>
      </w:r>
      <w:r w:rsidR="00C743B9" w:rsidRPr="00FD0117">
        <w:rPr>
          <w:rFonts w:ascii="Serif" w:hAnsi="Serif"/>
          <w:color w:val="000000" w:themeColor="text1"/>
        </w:rPr>
        <w:t xml:space="preserve">a multitude of mutations and variants have </w:t>
      </w:r>
      <w:r w:rsidR="003D3100" w:rsidRPr="00FD0117">
        <w:rPr>
          <w:rFonts w:ascii="Serif" w:hAnsi="Serif"/>
          <w:color w:val="000000" w:themeColor="text1"/>
        </w:rPr>
        <w:t>occurred</w:t>
      </w:r>
      <w:r w:rsidR="00C743B9" w:rsidRPr="00FD0117">
        <w:rPr>
          <w:rFonts w:ascii="Serif" w:hAnsi="Serif"/>
          <w:color w:val="000000" w:themeColor="text1"/>
        </w:rPr>
        <w:t xml:space="preserve">, some of which resulting in </w:t>
      </w:r>
      <w:r w:rsidR="002B39A7" w:rsidRPr="00FD0117">
        <w:rPr>
          <w:rFonts w:ascii="Serif" w:hAnsi="Serif"/>
          <w:color w:val="000000" w:themeColor="text1"/>
        </w:rPr>
        <w:t xml:space="preserve">significant </w:t>
      </w:r>
      <w:r w:rsidR="006620C4" w:rsidRPr="00FD0117">
        <w:rPr>
          <w:rFonts w:ascii="Serif" w:hAnsi="Serif"/>
          <w:color w:val="000000" w:themeColor="text1"/>
        </w:rPr>
        <w:t xml:space="preserve">changes in the contagiousness of the virus and the severity of the </w:t>
      </w:r>
      <w:r w:rsidR="003D3100" w:rsidRPr="00FD0117">
        <w:rPr>
          <w:rFonts w:ascii="Serif" w:hAnsi="Serif"/>
          <w:color w:val="000000" w:themeColor="text1"/>
        </w:rPr>
        <w:t xml:space="preserve">illness caused. </w:t>
      </w:r>
      <w:r w:rsidR="002B39A7" w:rsidRPr="00FD0117">
        <w:rPr>
          <w:rFonts w:ascii="Serif" w:hAnsi="Serif"/>
          <w:color w:val="000000" w:themeColor="text1"/>
        </w:rPr>
        <w:t xml:space="preserve"> </w:t>
      </w:r>
      <w:r w:rsidR="00107FF8" w:rsidRPr="00FD0117">
        <w:rPr>
          <w:rFonts w:ascii="Serif" w:hAnsi="Serif"/>
          <w:color w:val="000000" w:themeColor="text1"/>
        </w:rPr>
        <w:t xml:space="preserve">It is expected that novel viruses go through many mutations in </w:t>
      </w:r>
      <w:r w:rsidR="0031696F" w:rsidRPr="00FD0117">
        <w:rPr>
          <w:rFonts w:ascii="Serif" w:hAnsi="Serif"/>
          <w:color w:val="000000" w:themeColor="text1"/>
        </w:rPr>
        <w:t xml:space="preserve">their early lifecycles, and as such it is essential that </w:t>
      </w:r>
      <w:r w:rsidR="00E7205C" w:rsidRPr="00FD0117">
        <w:rPr>
          <w:rFonts w:ascii="Serif" w:hAnsi="Serif"/>
          <w:color w:val="000000" w:themeColor="text1"/>
        </w:rPr>
        <w:t>these variants are monitored</w:t>
      </w:r>
      <w:r w:rsidR="0001343F" w:rsidRPr="00FD0117">
        <w:rPr>
          <w:rFonts w:ascii="Serif" w:hAnsi="Serif"/>
          <w:color w:val="000000" w:themeColor="text1"/>
        </w:rPr>
        <w:t xml:space="preserve"> to ensure </w:t>
      </w:r>
      <w:r w:rsidR="006D57B9" w:rsidRPr="00FD0117">
        <w:rPr>
          <w:rFonts w:ascii="Serif" w:hAnsi="Serif"/>
          <w:color w:val="000000" w:themeColor="text1"/>
        </w:rPr>
        <w:t>the population is as prepared as possible</w:t>
      </w:r>
      <w:r w:rsidR="007A28D4" w:rsidRPr="00FD0117">
        <w:rPr>
          <w:rFonts w:ascii="Serif" w:hAnsi="Serif"/>
          <w:color w:val="000000" w:themeColor="text1"/>
        </w:rPr>
        <w:t xml:space="preserve"> (Katella, 2022).</w:t>
      </w:r>
      <w:r w:rsidR="001A5EF9" w:rsidRPr="00FD0117">
        <w:rPr>
          <w:rFonts w:ascii="Serif" w:hAnsi="Serif"/>
          <w:color w:val="000000" w:themeColor="text1"/>
        </w:rPr>
        <w:t xml:space="preserve"> </w:t>
      </w:r>
      <w:r w:rsidR="00350EDB" w:rsidRPr="00FD0117">
        <w:rPr>
          <w:rFonts w:ascii="Serif" w:hAnsi="Serif"/>
          <w:color w:val="000000" w:themeColor="text1"/>
        </w:rPr>
        <w:t xml:space="preserve">Furthermore, </w:t>
      </w:r>
      <w:r w:rsidR="00B2095B" w:rsidRPr="00FD0117">
        <w:rPr>
          <w:rFonts w:ascii="Serif" w:hAnsi="Serif"/>
          <w:color w:val="000000" w:themeColor="text1"/>
        </w:rPr>
        <w:t xml:space="preserve">as countries around the world implement varying levels of </w:t>
      </w:r>
      <w:r w:rsidR="002252ED" w:rsidRPr="00FD0117">
        <w:rPr>
          <w:rFonts w:ascii="Serif" w:hAnsi="Serif"/>
          <w:color w:val="000000" w:themeColor="text1"/>
        </w:rPr>
        <w:t>disease prevention</w:t>
      </w:r>
      <w:r w:rsidR="009517A5" w:rsidRPr="00FD0117">
        <w:rPr>
          <w:rFonts w:ascii="Serif" w:hAnsi="Serif"/>
          <w:color w:val="000000" w:themeColor="text1"/>
        </w:rPr>
        <w:t xml:space="preserve"> it is critical to </w:t>
      </w:r>
      <w:r w:rsidR="00684967" w:rsidRPr="00FD0117">
        <w:rPr>
          <w:rFonts w:ascii="Serif" w:hAnsi="Serif"/>
          <w:color w:val="000000" w:themeColor="text1"/>
        </w:rPr>
        <w:t xml:space="preserve">be able to model and forecast cases, hospitalizations, and </w:t>
      </w:r>
      <w:commentRangeStart w:id="2"/>
      <w:r w:rsidR="00A54665" w:rsidRPr="00FD0117">
        <w:rPr>
          <w:rFonts w:ascii="Serif" w:hAnsi="Serif"/>
          <w:color w:val="000000" w:themeColor="text1"/>
        </w:rPr>
        <w:t xml:space="preserve">deaths </w:t>
      </w:r>
      <w:proofErr w:type="gramStart"/>
      <w:r w:rsidR="00A54665" w:rsidRPr="00FD0117">
        <w:rPr>
          <w:rFonts w:ascii="Serif" w:hAnsi="Serif"/>
          <w:color w:val="000000" w:themeColor="text1"/>
        </w:rPr>
        <w:t>in the near future</w:t>
      </w:r>
      <w:proofErr w:type="gramEnd"/>
      <w:r w:rsidR="00A54665" w:rsidRPr="00FD0117">
        <w:rPr>
          <w:rFonts w:ascii="Serif" w:hAnsi="Serif"/>
          <w:color w:val="000000" w:themeColor="text1"/>
        </w:rPr>
        <w:t xml:space="preserve"> </w:t>
      </w:r>
      <w:commentRangeEnd w:id="2"/>
      <w:r w:rsidR="005506A2">
        <w:rPr>
          <w:rStyle w:val="CommentReference"/>
          <w:rFonts w:asciiTheme="minorHAnsi" w:eastAsiaTheme="minorHAnsi" w:hAnsiTheme="minorHAnsi" w:cstheme="minorBidi"/>
        </w:rPr>
        <w:commentReference w:id="2"/>
      </w:r>
      <w:r w:rsidR="00A54665" w:rsidRPr="00FD0117">
        <w:rPr>
          <w:rFonts w:ascii="Serif" w:hAnsi="Serif"/>
          <w:color w:val="000000" w:themeColor="text1"/>
        </w:rPr>
        <w:t xml:space="preserve">to anticipate if additional actions need to be taken. </w:t>
      </w:r>
      <w:r w:rsidR="00354177" w:rsidRPr="00FD0117">
        <w:rPr>
          <w:rFonts w:ascii="Serif" w:hAnsi="Serif"/>
          <w:color w:val="000000" w:themeColor="text1"/>
        </w:rPr>
        <w:t xml:space="preserve">In the following analysis, </w:t>
      </w:r>
      <w:r w:rsidR="00915A5F" w:rsidRPr="00FD0117">
        <w:rPr>
          <w:rFonts w:ascii="Serif" w:hAnsi="Serif"/>
          <w:color w:val="000000" w:themeColor="text1"/>
        </w:rPr>
        <w:t xml:space="preserve">machine learning and time-series analysis methods will </w:t>
      </w:r>
      <w:r w:rsidR="006B10AC" w:rsidRPr="00FD0117">
        <w:rPr>
          <w:rFonts w:ascii="Serif" w:hAnsi="Serif"/>
          <w:color w:val="000000" w:themeColor="text1"/>
        </w:rPr>
        <w:t xml:space="preserve">be demonstrated to evaluate their ability to classify, model, and forecast </w:t>
      </w:r>
      <w:r w:rsidR="006B5C5B" w:rsidRPr="00FD0117">
        <w:rPr>
          <w:rFonts w:ascii="Serif" w:hAnsi="Serif"/>
          <w:color w:val="000000" w:themeColor="text1"/>
        </w:rPr>
        <w:t>COVID-19 measures acros</w:t>
      </w:r>
      <w:r w:rsidR="006335B5" w:rsidRPr="00FD0117">
        <w:rPr>
          <w:rFonts w:ascii="Serif" w:hAnsi="Serif"/>
          <w:color w:val="000000" w:themeColor="text1"/>
        </w:rPr>
        <w:t>s the globe.</w:t>
      </w:r>
      <w:r w:rsidR="009F049E" w:rsidRPr="00FD0117">
        <w:rPr>
          <w:rFonts w:ascii="Serif" w:hAnsi="Serif"/>
          <w:color w:val="000000" w:themeColor="text1"/>
        </w:rPr>
        <w:t xml:space="preserve"> </w:t>
      </w:r>
    </w:p>
    <w:p w14:paraId="568C31E0" w14:textId="77777777" w:rsidR="00E91828" w:rsidRPr="00FD0117" w:rsidRDefault="00E91828" w:rsidP="00E91828">
      <w:pPr>
        <w:pStyle w:val="NormalWeb"/>
        <w:spacing w:before="150" w:beforeAutospacing="0" w:after="150" w:afterAutospacing="0" w:line="480" w:lineRule="auto"/>
        <w:ind w:firstLine="720"/>
        <w:textAlignment w:val="baseline"/>
        <w:rPr>
          <w:rFonts w:ascii="Serif" w:hAnsi="Serif"/>
          <w:color w:val="000000" w:themeColor="text1"/>
        </w:rPr>
      </w:pPr>
    </w:p>
    <w:p w14:paraId="176D268F" w14:textId="234B70DD" w:rsidR="003C3503" w:rsidRPr="00FD0117" w:rsidRDefault="003C3503" w:rsidP="00E91828">
      <w:pPr>
        <w:pStyle w:val="Heading1"/>
        <w:spacing w:line="480" w:lineRule="auto"/>
        <w:rPr>
          <w:rFonts w:ascii="Serif" w:hAnsi="Serif" w:cs="Times New Roman"/>
          <w:sz w:val="24"/>
          <w:szCs w:val="24"/>
        </w:rPr>
      </w:pPr>
      <w:bookmarkStart w:id="3" w:name="_Toc101373093"/>
      <w:r w:rsidRPr="00FD0117">
        <w:rPr>
          <w:rFonts w:ascii="Serif" w:hAnsi="Serif" w:cs="Times New Roman"/>
          <w:sz w:val="24"/>
          <w:szCs w:val="24"/>
        </w:rPr>
        <w:t>Literature Review</w:t>
      </w:r>
      <w:bookmarkEnd w:id="3"/>
    </w:p>
    <w:p w14:paraId="41B3AF6B" w14:textId="48692FFA" w:rsidR="00B271D6" w:rsidRPr="00FD0117" w:rsidRDefault="00B271D6" w:rsidP="00E91828">
      <w:pPr>
        <w:spacing w:line="480" w:lineRule="auto"/>
        <w:rPr>
          <w:rFonts w:ascii="Serif" w:hAnsi="Serif" w:cs="Times New Roman"/>
          <w:b/>
          <w:bCs/>
          <w:sz w:val="24"/>
          <w:szCs w:val="24"/>
        </w:rPr>
      </w:pPr>
      <w:r w:rsidRPr="00FD0117">
        <w:rPr>
          <w:rFonts w:ascii="Serif" w:hAnsi="Serif" w:cs="Times New Roman"/>
          <w:b/>
          <w:bCs/>
          <w:sz w:val="24"/>
          <w:szCs w:val="24"/>
        </w:rPr>
        <w:t>SARS-COV-2 Variants</w:t>
      </w:r>
    </w:p>
    <w:p w14:paraId="06626AC8" w14:textId="0C896332" w:rsidR="00B271D6" w:rsidRPr="00FD0117" w:rsidRDefault="00B271D6" w:rsidP="00E91828">
      <w:pPr>
        <w:spacing w:line="480" w:lineRule="auto"/>
        <w:rPr>
          <w:rFonts w:ascii="Serif" w:hAnsi="Serif" w:cs="Times New Roman"/>
          <w:sz w:val="24"/>
          <w:szCs w:val="24"/>
        </w:rPr>
      </w:pPr>
      <w:r w:rsidRPr="00FD0117">
        <w:rPr>
          <w:rFonts w:ascii="Serif" w:hAnsi="Serif" w:cs="Times New Roman"/>
          <w:sz w:val="24"/>
          <w:szCs w:val="24"/>
        </w:rPr>
        <w:tab/>
        <w:t xml:space="preserve">To better understand the </w:t>
      </w:r>
      <w:r w:rsidR="00124297" w:rsidRPr="00FD0117">
        <w:rPr>
          <w:rFonts w:ascii="Serif" w:hAnsi="Serif" w:cs="Times New Roman"/>
          <w:sz w:val="24"/>
          <w:szCs w:val="24"/>
        </w:rPr>
        <w:t xml:space="preserve">challenges and difficulties in predicting cases of COVID-19 it is essential to discuss the effect of emerging novel mutations in the SARS-COV-2 virus. In an article by Tao et al. in 2021, a framework for understanding SARS-COV-2 variants is introduced by describing some of the most important features of SARS-COV-2 evolutions, </w:t>
      </w:r>
      <w:r w:rsidR="00124297" w:rsidRPr="00FD0117">
        <w:rPr>
          <w:rFonts w:ascii="Serif" w:hAnsi="Serif" w:cs="Times New Roman"/>
          <w:sz w:val="24"/>
          <w:szCs w:val="24"/>
        </w:rPr>
        <w:lastRenderedPageBreak/>
        <w:t xml:space="preserve">and furthermore explaining the types of studies that will be required for the research, clinical, and public health communities to effectively manage the new threats introduced by emerging </w:t>
      </w:r>
      <w:r w:rsidR="00B2066E" w:rsidRPr="00FD0117">
        <w:rPr>
          <w:rFonts w:ascii="Serif" w:hAnsi="Serif" w:cs="Times New Roman"/>
          <w:sz w:val="24"/>
          <w:szCs w:val="24"/>
        </w:rPr>
        <w:t xml:space="preserve">SARS-COV-2 variants (Tao et al., 2021). The article explains that emergence of SARS-COV-2 variants strongly affect the epidemiological and clinical aspects of the COVID-19 pandemic because variants can become more dangerous to the public by increasing rates of virus transmission, increasing the risk of reinfection, and reducing the protection available by currently available methods of treatment such as monoclonal antibodies and vaccinations. Additionally, these variants </w:t>
      </w:r>
      <w:r w:rsidR="00C71023" w:rsidRPr="00FD0117">
        <w:rPr>
          <w:rFonts w:ascii="Serif" w:hAnsi="Serif" w:cs="Times New Roman"/>
          <w:sz w:val="24"/>
          <w:szCs w:val="24"/>
        </w:rPr>
        <w:t>complicate the COVID-19 research agenda and increase the need for constant laboratory, epidemiological, and clinical research</w:t>
      </w:r>
      <w:r w:rsidR="006C4C56" w:rsidRPr="00FD0117">
        <w:rPr>
          <w:rFonts w:ascii="Serif" w:hAnsi="Serif" w:cs="Times New Roman"/>
          <w:sz w:val="24"/>
          <w:szCs w:val="24"/>
        </w:rPr>
        <w:t xml:space="preserve">. </w:t>
      </w:r>
      <w:r w:rsidR="00C71023" w:rsidRPr="00FD0117">
        <w:rPr>
          <w:rFonts w:ascii="Serif" w:hAnsi="Serif" w:cs="Times New Roman"/>
          <w:sz w:val="24"/>
          <w:szCs w:val="24"/>
        </w:rPr>
        <w:t xml:space="preserve">So far, many of the variants that have been identified share specific mutations that all help to enable to virus to be able to spread and replicate even though many populations are increasing in immunity. </w:t>
      </w:r>
      <w:r w:rsidR="006C4C56" w:rsidRPr="00FD0117">
        <w:rPr>
          <w:rFonts w:ascii="Serif" w:hAnsi="Serif" w:cs="Times New Roman"/>
          <w:sz w:val="24"/>
          <w:szCs w:val="24"/>
        </w:rPr>
        <w:t>According to Tao et al.</w:t>
      </w:r>
      <w:r w:rsidR="00EF04AD">
        <w:rPr>
          <w:rFonts w:ascii="Serif" w:hAnsi="Serif" w:cs="Times New Roman"/>
          <w:sz w:val="24"/>
          <w:szCs w:val="24"/>
        </w:rPr>
        <w:t>,</w:t>
      </w:r>
      <w:r w:rsidR="006C4C56" w:rsidRPr="00FD0117">
        <w:rPr>
          <w:rFonts w:ascii="Serif" w:hAnsi="Serif" w:cs="Times New Roman"/>
          <w:sz w:val="24"/>
          <w:szCs w:val="24"/>
        </w:rPr>
        <w:t xml:space="preserve"> this is </w:t>
      </w:r>
      <w:proofErr w:type="gramStart"/>
      <w:r w:rsidR="006C4C56" w:rsidRPr="00FD0117">
        <w:rPr>
          <w:rFonts w:ascii="Serif" w:hAnsi="Serif" w:cs="Times New Roman"/>
          <w:sz w:val="24"/>
          <w:szCs w:val="24"/>
        </w:rPr>
        <w:t>due to the fact that</w:t>
      </w:r>
      <w:proofErr w:type="gramEnd"/>
      <w:r w:rsidR="006C4C56" w:rsidRPr="00FD0117">
        <w:rPr>
          <w:rFonts w:ascii="Serif" w:hAnsi="Serif" w:cs="Times New Roman"/>
          <w:sz w:val="24"/>
          <w:szCs w:val="24"/>
        </w:rPr>
        <w:t xml:space="preserve"> many of the recently identified SARS-COV-2 mutations appear to antagonize the innate immune response to initial infection. </w:t>
      </w:r>
    </w:p>
    <w:p w14:paraId="51255E33" w14:textId="410C2CAE" w:rsidR="006C4C56" w:rsidRPr="00FD0117" w:rsidRDefault="006C4C56" w:rsidP="00E91828">
      <w:pPr>
        <w:spacing w:line="480" w:lineRule="auto"/>
        <w:rPr>
          <w:rFonts w:ascii="Serif" w:hAnsi="Serif" w:cs="Times New Roman"/>
          <w:sz w:val="24"/>
          <w:szCs w:val="24"/>
        </w:rPr>
      </w:pPr>
      <w:r w:rsidRPr="00FD0117">
        <w:rPr>
          <w:rFonts w:ascii="Serif" w:hAnsi="Serif" w:cs="Times New Roman"/>
          <w:sz w:val="24"/>
          <w:szCs w:val="24"/>
        </w:rPr>
        <w:tab/>
        <w:t xml:space="preserve">SARS-COV-2 variants are classified according to their lineage and component mutations (Tao et al., 2021). The two </w:t>
      </w:r>
      <w:proofErr w:type="gramStart"/>
      <w:r w:rsidRPr="00FD0117">
        <w:rPr>
          <w:rFonts w:ascii="Serif" w:hAnsi="Serif" w:cs="Times New Roman"/>
          <w:sz w:val="24"/>
          <w:szCs w:val="24"/>
        </w:rPr>
        <w:t>most commonly used</w:t>
      </w:r>
      <w:proofErr w:type="gramEnd"/>
      <w:r w:rsidRPr="00FD0117">
        <w:rPr>
          <w:rFonts w:ascii="Serif" w:hAnsi="Serif" w:cs="Times New Roman"/>
          <w:sz w:val="24"/>
          <w:szCs w:val="24"/>
        </w:rPr>
        <w:t xml:space="preserve"> naming conventions for SARS-COV-2 variants are the</w:t>
      </w:r>
      <w:r w:rsidR="002B1F2E" w:rsidRPr="00FD0117">
        <w:rPr>
          <w:rFonts w:ascii="Serif" w:hAnsi="Serif" w:cs="Times New Roman"/>
          <w:sz w:val="24"/>
          <w:szCs w:val="24"/>
        </w:rPr>
        <w:t xml:space="preserve"> Phylogenetic Assignment of Named Global Outbreak (PANGO) lineage and the </w:t>
      </w:r>
      <w:proofErr w:type="spellStart"/>
      <w:r w:rsidR="002B1F2E" w:rsidRPr="00FD0117">
        <w:rPr>
          <w:rFonts w:ascii="Serif" w:hAnsi="Serif" w:cs="Times New Roman"/>
          <w:sz w:val="24"/>
          <w:szCs w:val="24"/>
        </w:rPr>
        <w:t>NextStrain</w:t>
      </w:r>
      <w:proofErr w:type="spellEnd"/>
      <w:r w:rsidR="002B1F2E" w:rsidRPr="00FD0117">
        <w:rPr>
          <w:rFonts w:ascii="Serif" w:hAnsi="Serif" w:cs="Times New Roman"/>
          <w:sz w:val="24"/>
          <w:szCs w:val="24"/>
        </w:rPr>
        <w:t xml:space="preserve"> systems, where the PANGO lineage is used more commonly due to its greater specificity. The format of the PANGO lineage system includes an alphabetical prefix and a suffix made from up to three numbers separated by periods which indicate the sub-lineages. An example of the PANGO lineage system is the notation for the Alpha variant </w:t>
      </w:r>
      <w:r w:rsidR="006A329F" w:rsidRPr="00FD0117">
        <w:rPr>
          <w:rFonts w:ascii="Serif" w:hAnsi="Serif" w:cs="Times New Roman"/>
          <w:sz w:val="24"/>
          <w:szCs w:val="24"/>
        </w:rPr>
        <w:t xml:space="preserve">which is </w:t>
      </w:r>
      <w:r w:rsidR="002B1F2E" w:rsidRPr="00FD0117">
        <w:rPr>
          <w:rFonts w:ascii="Serif" w:hAnsi="Serif" w:cs="Times New Roman"/>
          <w:sz w:val="24"/>
          <w:szCs w:val="24"/>
        </w:rPr>
        <w:t xml:space="preserve">“B.1.1.7”. Multiple variants can belong to the same lineage and are differentiated by their subsets of mutations. Primarily, variants are classified by their transmissibility, </w:t>
      </w:r>
      <w:r w:rsidR="002B1F2E" w:rsidRPr="00FD0117">
        <w:rPr>
          <w:rFonts w:ascii="Serif" w:hAnsi="Serif" w:cs="Times New Roman"/>
          <w:sz w:val="24"/>
          <w:szCs w:val="24"/>
        </w:rPr>
        <w:lastRenderedPageBreak/>
        <w:t xml:space="preserve">disease severity, and ability to evade humoral immunity. </w:t>
      </w:r>
      <w:r w:rsidR="006A329F" w:rsidRPr="00FD0117">
        <w:rPr>
          <w:rFonts w:ascii="Serif" w:hAnsi="Serif" w:cs="Times New Roman"/>
          <w:sz w:val="24"/>
          <w:szCs w:val="24"/>
        </w:rPr>
        <w:t xml:space="preserve">Tao et al. continues the article by describing some of the most prevalent variants identified at the time of the article’s writing. The </w:t>
      </w:r>
      <w:r w:rsidR="00261E6C">
        <w:rPr>
          <w:rFonts w:ascii="Serif" w:hAnsi="Serif" w:cs="Times New Roman"/>
          <w:sz w:val="24"/>
          <w:szCs w:val="24"/>
        </w:rPr>
        <w:t>“</w:t>
      </w:r>
      <w:r w:rsidR="006A329F" w:rsidRPr="00FD0117">
        <w:rPr>
          <w:rFonts w:ascii="Serif" w:hAnsi="Serif" w:cs="Times New Roman"/>
          <w:sz w:val="24"/>
          <w:szCs w:val="24"/>
        </w:rPr>
        <w:t xml:space="preserve">Alpha” variant B.1.1.7, which was one of the first mutations of the SARS-COV-2 virus identified, accounted for </w:t>
      </w:r>
      <w:proofErr w:type="gramStart"/>
      <w:r w:rsidR="006A329F" w:rsidRPr="00FD0117">
        <w:rPr>
          <w:rFonts w:ascii="Serif" w:hAnsi="Serif" w:cs="Times New Roman"/>
          <w:sz w:val="24"/>
          <w:szCs w:val="24"/>
        </w:rPr>
        <w:t>the majority of</w:t>
      </w:r>
      <w:proofErr w:type="gramEnd"/>
      <w:r w:rsidR="006A329F" w:rsidRPr="00FD0117">
        <w:rPr>
          <w:rFonts w:ascii="Serif" w:hAnsi="Serif" w:cs="Times New Roman"/>
          <w:sz w:val="24"/>
          <w:szCs w:val="24"/>
        </w:rPr>
        <w:t xml:space="preserve"> infections in the United States and many European countries by the second quarter of 2021 (Tao et al., 2021). Compared to previous variants, many of which are not classified by PANGO, the Alpha variant was suggested to be 50% more transmissible</w:t>
      </w:r>
      <w:r w:rsidR="003D28F1" w:rsidRPr="00FD0117">
        <w:rPr>
          <w:rFonts w:ascii="Serif" w:hAnsi="Serif" w:cs="Times New Roman"/>
          <w:sz w:val="24"/>
          <w:szCs w:val="24"/>
        </w:rPr>
        <w:t xml:space="preserve"> and had an estimated 50% increased mortality. The “Beta” variant B.1.351 was first identified in South Africa between October 2020 and January 2021, where daily cases jumped from around 2,000 cases to 20,000 cases per day and subsequently spreading to the rest of the world. </w:t>
      </w:r>
      <w:r w:rsidR="008F63F4" w:rsidRPr="00FD0117">
        <w:rPr>
          <w:rFonts w:ascii="Serif" w:hAnsi="Serif" w:cs="Times New Roman"/>
          <w:sz w:val="24"/>
          <w:szCs w:val="24"/>
        </w:rPr>
        <w:t>Again,</w:t>
      </w:r>
      <w:r w:rsidR="003D355A" w:rsidRPr="00FD0117">
        <w:rPr>
          <w:rFonts w:ascii="Serif" w:hAnsi="Serif" w:cs="Times New Roman"/>
          <w:sz w:val="24"/>
          <w:szCs w:val="24"/>
        </w:rPr>
        <w:t xml:space="preserve"> compared to previous variants, this variant was estimated to be 50% more transmissible and be more likely to cause breakthrough cases in vaccinated individuals. The “Delta” variant B.1.617.2 originated in India along with “Kappa” B.1.617.1, both of which emerged from a common ancestor lineage. The Delta variant demonstrated unprecedented transmissibility, spreading to 54 countries and quickly became the most prevalent variant in the UK and USA. While SARS-COV-2 variants all differ in their transmission rates, disease severity, and risk of infection there is no significant evidence that suggest they respond differently to public health measures </w:t>
      </w:r>
      <w:r w:rsidR="00BA5DD3" w:rsidRPr="00FD0117">
        <w:rPr>
          <w:rFonts w:ascii="Serif" w:hAnsi="Serif" w:cs="Times New Roman"/>
          <w:sz w:val="24"/>
          <w:szCs w:val="24"/>
        </w:rPr>
        <w:t xml:space="preserve">such as social distancing, personal protective equipment, or antiviral therapies. Therefore, Tao et al. claims that the most important aspect of emergent SARS-COV-2 variants is primarily their impact on vaccine efficacy. </w:t>
      </w:r>
    </w:p>
    <w:p w14:paraId="41F2C052" w14:textId="46653839" w:rsidR="008A1F4E" w:rsidRPr="00FD0117" w:rsidRDefault="00BA5DD3" w:rsidP="00E91828">
      <w:pPr>
        <w:spacing w:line="480" w:lineRule="auto"/>
        <w:rPr>
          <w:rFonts w:ascii="Serif" w:hAnsi="Serif" w:cs="Times New Roman"/>
          <w:sz w:val="24"/>
          <w:szCs w:val="24"/>
        </w:rPr>
      </w:pPr>
      <w:r w:rsidRPr="00FD0117">
        <w:rPr>
          <w:rFonts w:ascii="Serif" w:hAnsi="Serif" w:cs="Times New Roman"/>
          <w:sz w:val="24"/>
          <w:szCs w:val="24"/>
        </w:rPr>
        <w:tab/>
        <w:t xml:space="preserve">A more recent article published on Yale Medicine by Kathy Katella, a senior clinical writer </w:t>
      </w:r>
      <w:r w:rsidR="00D2269B" w:rsidRPr="00FD0117">
        <w:rPr>
          <w:rFonts w:ascii="Serif" w:hAnsi="Serif" w:cs="Times New Roman"/>
          <w:sz w:val="24"/>
          <w:szCs w:val="24"/>
        </w:rPr>
        <w:t xml:space="preserve">describes the features and implications of the newest and most prevalent SARS-COV-2 variant “Omicron” BA.1 and its subvariant BA.2. Katella explains that Omicron was </w:t>
      </w:r>
      <w:r w:rsidR="00D2269B" w:rsidRPr="00FD0117">
        <w:rPr>
          <w:rFonts w:ascii="Serif" w:hAnsi="Serif" w:cs="Times New Roman"/>
          <w:sz w:val="24"/>
          <w:szCs w:val="24"/>
        </w:rPr>
        <w:lastRenderedPageBreak/>
        <w:t xml:space="preserve">first identified in Botswana and South Africa in late November 2021, and by December 2021 Omicron was the cause of United States cases skyrocketing to over a million (Katella, 2022). BA.2 has already completely overtaken BA.1 as the predominant variant in the </w:t>
      </w:r>
      <w:r w:rsidR="005923D1" w:rsidRPr="00FD0117">
        <w:rPr>
          <w:rFonts w:ascii="Serif" w:hAnsi="Serif" w:cs="Times New Roman"/>
          <w:sz w:val="24"/>
          <w:szCs w:val="24"/>
        </w:rPr>
        <w:t>United States</w:t>
      </w:r>
      <w:r w:rsidR="00D2269B" w:rsidRPr="00FD0117">
        <w:rPr>
          <w:rFonts w:ascii="Serif" w:hAnsi="Serif" w:cs="Times New Roman"/>
          <w:sz w:val="24"/>
          <w:szCs w:val="24"/>
        </w:rPr>
        <w:t xml:space="preserve"> due to its significantly more rapid transmissibility. Luckily, however, BA.2 does not appear to cause more severe disease than BA.</w:t>
      </w:r>
      <w:proofErr w:type="gramStart"/>
      <w:r w:rsidR="00D2269B" w:rsidRPr="00FD0117">
        <w:rPr>
          <w:rFonts w:ascii="Serif" w:hAnsi="Serif" w:cs="Times New Roman"/>
          <w:sz w:val="24"/>
          <w:szCs w:val="24"/>
        </w:rPr>
        <w:t>1, and</w:t>
      </w:r>
      <w:proofErr w:type="gramEnd"/>
      <w:r w:rsidR="00D2269B" w:rsidRPr="00FD0117">
        <w:rPr>
          <w:rFonts w:ascii="Serif" w:hAnsi="Serif" w:cs="Times New Roman"/>
          <w:sz w:val="24"/>
          <w:szCs w:val="24"/>
        </w:rPr>
        <w:t xml:space="preserve"> </w:t>
      </w:r>
      <w:r w:rsidR="008F63F4" w:rsidRPr="00FD0117">
        <w:rPr>
          <w:rFonts w:ascii="Serif" w:hAnsi="Serif" w:cs="Times New Roman"/>
          <w:sz w:val="24"/>
          <w:szCs w:val="24"/>
        </w:rPr>
        <w:t xml:space="preserve">is also less severe than previous variants. Nonetheless, the CDC is currently classifying Omicron as a variant of concern in the US due to its extremely high transmissibility. At the time of this study’s writing, other variants that were being monitored including Alpha, Beta, Gamma, Epsilon, Eta, Iota, Kappa, Mu, and Zeta are no longer variants of concern because they are either no longer present in the US or are spreading slowly enough to not cause concern. Unfortunately, there is still a risk of further variants to continue to emerge due to limited access to vaccines around the world. </w:t>
      </w:r>
    </w:p>
    <w:p w14:paraId="5AFC406A" w14:textId="23B51DE2" w:rsidR="008F63F4" w:rsidRPr="00FD0117" w:rsidRDefault="008F63F4" w:rsidP="00E91828">
      <w:pPr>
        <w:spacing w:line="480" w:lineRule="auto"/>
        <w:rPr>
          <w:rFonts w:ascii="Serif" w:hAnsi="Serif" w:cs="Times New Roman"/>
          <w:b/>
          <w:bCs/>
          <w:sz w:val="24"/>
          <w:szCs w:val="24"/>
        </w:rPr>
      </w:pPr>
      <w:r w:rsidRPr="00FD0117">
        <w:rPr>
          <w:rFonts w:ascii="Serif" w:hAnsi="Serif" w:cs="Times New Roman"/>
          <w:b/>
          <w:bCs/>
          <w:sz w:val="24"/>
          <w:szCs w:val="24"/>
        </w:rPr>
        <w:t>Time</w:t>
      </w:r>
      <w:r w:rsidR="00E91828" w:rsidRPr="00FD0117">
        <w:rPr>
          <w:rFonts w:ascii="Serif" w:hAnsi="Serif" w:cs="Times New Roman"/>
          <w:b/>
          <w:bCs/>
          <w:sz w:val="24"/>
          <w:szCs w:val="24"/>
        </w:rPr>
        <w:t>-</w:t>
      </w:r>
      <w:r w:rsidRPr="00FD0117">
        <w:rPr>
          <w:rFonts w:ascii="Serif" w:hAnsi="Serif" w:cs="Times New Roman"/>
          <w:b/>
          <w:bCs/>
          <w:sz w:val="24"/>
          <w:szCs w:val="24"/>
        </w:rPr>
        <w:t>Series Analysis</w:t>
      </w:r>
    </w:p>
    <w:p w14:paraId="6E473FD2" w14:textId="20562EE0" w:rsidR="008A1F4E" w:rsidRPr="00FD0117" w:rsidRDefault="008A1F4E" w:rsidP="00E91828">
      <w:pPr>
        <w:spacing w:line="480" w:lineRule="auto"/>
        <w:rPr>
          <w:rFonts w:ascii="Serif" w:hAnsi="Serif" w:cs="Times New Roman"/>
          <w:sz w:val="24"/>
          <w:szCs w:val="24"/>
        </w:rPr>
      </w:pPr>
      <w:r w:rsidRPr="00FD0117">
        <w:rPr>
          <w:rFonts w:ascii="Serif" w:hAnsi="Serif" w:cs="Times New Roman"/>
          <w:b/>
          <w:bCs/>
          <w:sz w:val="24"/>
          <w:szCs w:val="24"/>
        </w:rPr>
        <w:tab/>
      </w:r>
      <w:r w:rsidR="00B3412F" w:rsidRPr="00FD0117">
        <w:rPr>
          <w:rFonts w:ascii="Serif" w:hAnsi="Serif" w:cs="Times New Roman"/>
          <w:sz w:val="24"/>
          <w:szCs w:val="24"/>
        </w:rPr>
        <w:t xml:space="preserve">To aid the process of deciding how to design research and analysis, time-series data can be analyzed via cluster analysis to distinguish countries with different COVID-19 spread patterns and results. In a novel analysis performed by </w:t>
      </w:r>
      <w:proofErr w:type="spellStart"/>
      <w:r w:rsidR="00B3412F" w:rsidRPr="00FD0117">
        <w:rPr>
          <w:rFonts w:ascii="Serif" w:hAnsi="Serif" w:cs="Times New Roman"/>
          <w:sz w:val="24"/>
          <w:szCs w:val="24"/>
        </w:rPr>
        <w:t>Zarikas</w:t>
      </w:r>
      <w:proofErr w:type="spellEnd"/>
      <w:r w:rsidR="00B3412F" w:rsidRPr="00FD0117">
        <w:rPr>
          <w:rFonts w:ascii="Serif" w:hAnsi="Serif" w:cs="Times New Roman"/>
          <w:sz w:val="24"/>
          <w:szCs w:val="24"/>
        </w:rPr>
        <w:t xml:space="preserve"> et al. in </w:t>
      </w:r>
      <w:r w:rsidR="00E91828" w:rsidRPr="00FD0117">
        <w:rPr>
          <w:rFonts w:ascii="Serif" w:hAnsi="Serif" w:cs="Times New Roman"/>
          <w:sz w:val="24"/>
          <w:szCs w:val="24"/>
        </w:rPr>
        <w:t>2020, countries</w:t>
      </w:r>
      <w:r w:rsidR="00B3412F" w:rsidRPr="00FD0117">
        <w:rPr>
          <w:rFonts w:ascii="Serif" w:hAnsi="Serif" w:cs="Times New Roman"/>
          <w:sz w:val="24"/>
          <w:szCs w:val="24"/>
        </w:rPr>
        <w:t xml:space="preserve"> were clustered with respect to active cases, active cases per population, and active cases per population and per area based on Johns Hopkins epidemiological data (</w:t>
      </w:r>
      <w:proofErr w:type="spellStart"/>
      <w:r w:rsidR="00B3412F" w:rsidRPr="00FD0117">
        <w:rPr>
          <w:rFonts w:ascii="Serif" w:hAnsi="Serif" w:cs="Times New Roman"/>
          <w:sz w:val="24"/>
          <w:szCs w:val="24"/>
        </w:rPr>
        <w:t>Zarikas</w:t>
      </w:r>
      <w:proofErr w:type="spellEnd"/>
      <w:r w:rsidR="00B3412F" w:rsidRPr="00FD0117">
        <w:rPr>
          <w:rFonts w:ascii="Serif" w:hAnsi="Serif" w:cs="Times New Roman"/>
          <w:sz w:val="24"/>
          <w:szCs w:val="24"/>
        </w:rPr>
        <w:t xml:space="preserve"> et al., 2020). In that analysis </w:t>
      </w:r>
      <w:r w:rsidR="00604AC3" w:rsidRPr="00FD0117">
        <w:rPr>
          <w:rFonts w:ascii="Serif" w:hAnsi="Serif" w:cs="Times New Roman"/>
          <w:sz w:val="24"/>
          <w:szCs w:val="24"/>
        </w:rPr>
        <w:t xml:space="preserve">they claimed that clustering can support identification of possible causes of different impacts of the pandemic in different countries which in turn aids researchers to decide how to perform extended research. It was found that taking population and surface area into consideration resulted in significant changes </w:t>
      </w:r>
      <w:r w:rsidR="00604AC3" w:rsidRPr="00FD0117">
        <w:rPr>
          <w:rFonts w:ascii="Serif" w:hAnsi="Serif" w:cs="Times New Roman"/>
          <w:sz w:val="24"/>
          <w:szCs w:val="24"/>
        </w:rPr>
        <w:lastRenderedPageBreak/>
        <w:t xml:space="preserve">to the cluster outputs. Some important conclusions made during their cluster analysis include the following: First, clustering with respect to active cases alone shows that countries in shared clusters have similar time evolution of the active cases, implying they have faced similar stresses to the health system. Second, clustering with respect to active cases per population shows that countries in shared clusters have experienced similar stresses to the society and the economy. Finally, clustering with respect to active cases per population per area </w:t>
      </w:r>
      <w:r w:rsidR="00DC7E8C" w:rsidRPr="00FD0117">
        <w:rPr>
          <w:rFonts w:ascii="Serif" w:hAnsi="Serif" w:cs="Times New Roman"/>
          <w:sz w:val="24"/>
          <w:szCs w:val="24"/>
        </w:rPr>
        <w:t>is helpful for deriving conclusions about the impact of the disease that spreads more easily in densely populated areas. Furthermore, it was found that countries with the most critical situations tend to be smaller countries (</w:t>
      </w:r>
      <w:proofErr w:type="spellStart"/>
      <w:r w:rsidR="00DC7E8C" w:rsidRPr="00FD0117">
        <w:rPr>
          <w:rFonts w:ascii="Serif" w:hAnsi="Serif" w:cs="Times New Roman"/>
          <w:sz w:val="24"/>
          <w:szCs w:val="24"/>
        </w:rPr>
        <w:t>Zarikas</w:t>
      </w:r>
      <w:proofErr w:type="spellEnd"/>
      <w:r w:rsidR="00DC7E8C" w:rsidRPr="00FD0117">
        <w:rPr>
          <w:rFonts w:ascii="Serif" w:hAnsi="Serif" w:cs="Times New Roman"/>
          <w:sz w:val="24"/>
          <w:szCs w:val="24"/>
        </w:rPr>
        <w:t xml:space="preserve"> et al., 2020). </w:t>
      </w:r>
    </w:p>
    <w:p w14:paraId="57E11B9F" w14:textId="07633407" w:rsidR="00DC7E8C" w:rsidRPr="00FD0117" w:rsidRDefault="00DC7E8C" w:rsidP="00E91828">
      <w:pPr>
        <w:spacing w:line="480" w:lineRule="auto"/>
        <w:ind w:firstLine="720"/>
        <w:rPr>
          <w:rFonts w:ascii="Serif" w:hAnsi="Serif" w:cs="Times New Roman"/>
          <w:sz w:val="24"/>
          <w:szCs w:val="24"/>
        </w:rPr>
      </w:pPr>
      <w:r w:rsidRPr="00FD0117">
        <w:rPr>
          <w:rFonts w:ascii="Serif" w:hAnsi="Serif" w:cs="Times New Roman"/>
          <w:sz w:val="24"/>
          <w:szCs w:val="24"/>
        </w:rPr>
        <w:t xml:space="preserve">While cluster analysis is helpful to classify which countries have similar disease spread patterns, it is </w:t>
      </w:r>
      <w:r w:rsidR="00BE3F4F" w:rsidRPr="00FD0117">
        <w:rPr>
          <w:rFonts w:ascii="Serif" w:hAnsi="Serif" w:cs="Times New Roman"/>
          <w:sz w:val="24"/>
          <w:szCs w:val="24"/>
        </w:rPr>
        <w:t xml:space="preserve">also </w:t>
      </w:r>
      <w:r w:rsidRPr="00FD0117">
        <w:rPr>
          <w:rFonts w:ascii="Serif" w:hAnsi="Serif" w:cs="Times New Roman"/>
          <w:sz w:val="24"/>
          <w:szCs w:val="24"/>
        </w:rPr>
        <w:t xml:space="preserve">important to be able to accurately forecast spread and results. </w:t>
      </w:r>
      <w:r w:rsidR="00BE3F4F" w:rsidRPr="00FD0117">
        <w:rPr>
          <w:rFonts w:ascii="Serif" w:hAnsi="Serif" w:cs="Times New Roman"/>
          <w:sz w:val="24"/>
          <w:szCs w:val="24"/>
        </w:rPr>
        <w:t xml:space="preserve">The ability to accurately forecast when a surge of infections will hit its peak would significantly diminish the impact of the </w:t>
      </w:r>
      <w:r w:rsidR="00E91828" w:rsidRPr="00FD0117">
        <w:rPr>
          <w:rFonts w:ascii="Serif" w:hAnsi="Serif" w:cs="Times New Roman"/>
          <w:sz w:val="24"/>
          <w:szCs w:val="24"/>
        </w:rPr>
        <w:t>disease and</w:t>
      </w:r>
      <w:r w:rsidR="00BE3F4F" w:rsidRPr="00FD0117">
        <w:rPr>
          <w:rFonts w:ascii="Serif" w:hAnsi="Serif" w:cs="Times New Roman"/>
          <w:sz w:val="24"/>
          <w:szCs w:val="24"/>
        </w:rPr>
        <w:t xml:space="preserve"> allow officials to alter policies accordingly to </w:t>
      </w:r>
      <w:proofErr w:type="gramStart"/>
      <w:r w:rsidR="00BE3F4F" w:rsidRPr="00FD0117">
        <w:rPr>
          <w:rFonts w:ascii="Serif" w:hAnsi="Serif" w:cs="Times New Roman"/>
          <w:sz w:val="24"/>
          <w:szCs w:val="24"/>
        </w:rPr>
        <w:t>plan ahead</w:t>
      </w:r>
      <w:proofErr w:type="gramEnd"/>
      <w:r w:rsidR="00BE3F4F" w:rsidRPr="00FD0117">
        <w:rPr>
          <w:rFonts w:ascii="Serif" w:hAnsi="Serif" w:cs="Times New Roman"/>
          <w:sz w:val="24"/>
          <w:szCs w:val="24"/>
        </w:rPr>
        <w:t xml:space="preserve"> for </w:t>
      </w:r>
      <w:r w:rsidR="007E4CF4" w:rsidRPr="00FD0117">
        <w:rPr>
          <w:rFonts w:ascii="Serif" w:hAnsi="Serif" w:cs="Times New Roman"/>
          <w:sz w:val="24"/>
          <w:szCs w:val="24"/>
        </w:rPr>
        <w:t>preventative steps (</w:t>
      </w:r>
      <w:proofErr w:type="spellStart"/>
      <w:r w:rsidR="007E4CF4" w:rsidRPr="00FD0117">
        <w:rPr>
          <w:rFonts w:ascii="Serif" w:hAnsi="Serif" w:cs="Times New Roman"/>
          <w:sz w:val="24"/>
          <w:szCs w:val="24"/>
        </w:rPr>
        <w:t>Papastefanopoulos</w:t>
      </w:r>
      <w:proofErr w:type="spellEnd"/>
      <w:r w:rsidR="007E4CF4" w:rsidRPr="00FD0117">
        <w:rPr>
          <w:rFonts w:ascii="Serif" w:hAnsi="Serif" w:cs="Times New Roman"/>
          <w:sz w:val="24"/>
          <w:szCs w:val="24"/>
        </w:rPr>
        <w:t xml:space="preserve"> et al., 2020). An analysis conducted by </w:t>
      </w:r>
      <w:proofErr w:type="spellStart"/>
      <w:r w:rsidR="007E4CF4" w:rsidRPr="00FD0117">
        <w:rPr>
          <w:rFonts w:ascii="Serif" w:hAnsi="Serif" w:cs="Times New Roman"/>
          <w:sz w:val="24"/>
          <w:szCs w:val="24"/>
        </w:rPr>
        <w:t>Papastefanopoulos</w:t>
      </w:r>
      <w:proofErr w:type="spellEnd"/>
      <w:r w:rsidR="007E4CF4" w:rsidRPr="00FD0117">
        <w:rPr>
          <w:rFonts w:ascii="Serif" w:hAnsi="Serif" w:cs="Times New Roman"/>
          <w:sz w:val="24"/>
          <w:szCs w:val="24"/>
        </w:rPr>
        <w:t xml:space="preserve"> et al. in 2020 explored the performance of several popular time series modeling approaches for covid outbreak detection in ten countries that had the highest number of cases as of May 4</w:t>
      </w:r>
      <w:r w:rsidR="007E4CF4" w:rsidRPr="00FD0117">
        <w:rPr>
          <w:rFonts w:ascii="Serif" w:hAnsi="Serif" w:cs="Times New Roman"/>
          <w:sz w:val="24"/>
          <w:szCs w:val="24"/>
          <w:vertAlign w:val="superscript"/>
        </w:rPr>
        <w:t>th</w:t>
      </w:r>
      <w:r w:rsidR="00E91828" w:rsidRPr="00FD0117">
        <w:rPr>
          <w:rFonts w:ascii="Serif" w:hAnsi="Serif" w:cs="Times New Roman"/>
          <w:sz w:val="24"/>
          <w:szCs w:val="24"/>
        </w:rPr>
        <w:t>, 2020</w:t>
      </w:r>
      <w:r w:rsidR="007E4CF4" w:rsidRPr="00FD0117">
        <w:rPr>
          <w:rFonts w:ascii="Serif" w:hAnsi="Serif" w:cs="Times New Roman"/>
          <w:sz w:val="24"/>
          <w:szCs w:val="24"/>
        </w:rPr>
        <w:t xml:space="preserve">. Using data containing the progression of the virus and population of each country, six time series approaches were implemented and compared. The time series methods included in this analysis were ARIMA, HWAAS, TBAT, Prophet, </w:t>
      </w:r>
      <w:proofErr w:type="spellStart"/>
      <w:r w:rsidR="007E4CF4" w:rsidRPr="00FD0117">
        <w:rPr>
          <w:rFonts w:ascii="Serif" w:hAnsi="Serif" w:cs="Times New Roman"/>
          <w:sz w:val="24"/>
          <w:szCs w:val="24"/>
        </w:rPr>
        <w:t>DeepAR</w:t>
      </w:r>
      <w:proofErr w:type="spellEnd"/>
      <w:r w:rsidR="007E4CF4" w:rsidRPr="00FD0117">
        <w:rPr>
          <w:rFonts w:ascii="Serif" w:hAnsi="Serif" w:cs="Times New Roman"/>
          <w:sz w:val="24"/>
          <w:szCs w:val="24"/>
        </w:rPr>
        <w:t xml:space="preserve">, and N-Beats. The countries included in the analysis were USA, UK, Italy, Spain, Russia, France, Turkey, Germany, Iran, and Brazil. </w:t>
      </w:r>
      <w:r w:rsidR="006C436E" w:rsidRPr="00FD0117">
        <w:rPr>
          <w:rFonts w:ascii="Serif" w:hAnsi="Serif" w:cs="Times New Roman"/>
          <w:sz w:val="24"/>
          <w:szCs w:val="24"/>
        </w:rPr>
        <w:t xml:space="preserve">To assess the performance of each time series model, an out of sample forecast was generated and the root mean squared error (RMSE) was calculated and compared against the other </w:t>
      </w:r>
      <w:r w:rsidR="006C436E" w:rsidRPr="00FD0117">
        <w:rPr>
          <w:rFonts w:ascii="Serif" w:hAnsi="Serif" w:cs="Times New Roman"/>
          <w:sz w:val="24"/>
          <w:szCs w:val="24"/>
        </w:rPr>
        <w:lastRenderedPageBreak/>
        <w:t xml:space="preserve">models. In summary, while each time-series approach has their own distinct positives and negatives, it was found that there was no “one size fits all” approach when it comes to predicting active cases for different countries; however, </w:t>
      </w:r>
      <w:r w:rsidR="006355F6" w:rsidRPr="00FD0117">
        <w:rPr>
          <w:rFonts w:ascii="Serif" w:hAnsi="Serif" w:cs="Times New Roman"/>
          <w:sz w:val="24"/>
          <w:szCs w:val="24"/>
        </w:rPr>
        <w:t xml:space="preserve">the ARIMA and TBAT approaches demonstrated superior performance in seven out of ten </w:t>
      </w:r>
      <w:r w:rsidR="00E91828" w:rsidRPr="00FD0117">
        <w:rPr>
          <w:rFonts w:ascii="Serif" w:hAnsi="Serif" w:cs="Times New Roman"/>
          <w:sz w:val="24"/>
          <w:szCs w:val="24"/>
        </w:rPr>
        <w:t>countries and</w:t>
      </w:r>
      <w:r w:rsidR="006355F6" w:rsidRPr="00FD0117">
        <w:rPr>
          <w:rFonts w:ascii="Serif" w:hAnsi="Serif" w:cs="Times New Roman"/>
          <w:sz w:val="24"/>
          <w:szCs w:val="24"/>
        </w:rPr>
        <w:t xml:space="preserve"> achieved second best results in another two. Table 1 below presents the resulting RMSE of each time-series approach for each country. </w:t>
      </w:r>
      <w:r w:rsidR="00B47ED0" w:rsidRPr="00FD0117">
        <w:rPr>
          <w:rFonts w:ascii="Serif" w:hAnsi="Serif" w:cs="Times New Roman"/>
          <w:sz w:val="24"/>
          <w:szCs w:val="24"/>
        </w:rPr>
        <w:t>It is difficult to identify the specific reasons that certain algorithms perform better than others in one country but not in others, but the authors present a few suggestions that could provide some insight including country specific climate and geographical characteristics, population-related attributes such as population density, discrepancies in testing and measuring procedures and therefore data collection, and diversity in terms of quarantine and other social distancing measures (</w:t>
      </w:r>
      <w:proofErr w:type="spellStart"/>
      <w:r w:rsidR="00B47ED0" w:rsidRPr="00FD0117">
        <w:rPr>
          <w:rFonts w:ascii="Serif" w:hAnsi="Serif" w:cs="Times New Roman"/>
          <w:sz w:val="24"/>
          <w:szCs w:val="24"/>
        </w:rPr>
        <w:t>Papastefanopoulos</w:t>
      </w:r>
      <w:proofErr w:type="spellEnd"/>
      <w:r w:rsidR="00B47ED0" w:rsidRPr="00FD0117">
        <w:rPr>
          <w:rFonts w:ascii="Serif" w:hAnsi="Serif" w:cs="Times New Roman"/>
          <w:sz w:val="24"/>
          <w:szCs w:val="24"/>
        </w:rPr>
        <w:t xml:space="preserve"> et al., 2020). </w:t>
      </w:r>
    </w:p>
    <w:tbl>
      <w:tblPr>
        <w:tblW w:w="9360" w:type="dxa"/>
        <w:tblLook w:val="04A0" w:firstRow="1" w:lastRow="0" w:firstColumn="1" w:lastColumn="0" w:noHBand="0" w:noVBand="1"/>
      </w:tblPr>
      <w:tblGrid>
        <w:gridCol w:w="862"/>
        <w:gridCol w:w="830"/>
        <w:gridCol w:w="836"/>
        <w:gridCol w:w="830"/>
        <w:gridCol w:w="830"/>
        <w:gridCol w:w="883"/>
        <w:gridCol w:w="989"/>
        <w:gridCol w:w="875"/>
        <w:gridCol w:w="895"/>
        <w:gridCol w:w="845"/>
        <w:gridCol w:w="685"/>
      </w:tblGrid>
      <w:tr w:rsidR="00E971AA" w:rsidRPr="00FD0117" w14:paraId="634E9C3E" w14:textId="77777777" w:rsidTr="00E971AA">
        <w:trPr>
          <w:trHeight w:val="300"/>
        </w:trPr>
        <w:tc>
          <w:tcPr>
            <w:tcW w:w="353" w:type="dxa"/>
            <w:tcBorders>
              <w:top w:val="single" w:sz="4" w:space="0" w:color="000000"/>
              <w:left w:val="nil"/>
              <w:bottom w:val="single" w:sz="4" w:space="0" w:color="000000"/>
              <w:right w:val="nil"/>
            </w:tcBorders>
            <w:shd w:val="clear" w:color="000000" w:fill="FFFFFF"/>
            <w:vAlign w:val="center"/>
            <w:hideMark/>
          </w:tcPr>
          <w:p w14:paraId="2FC12EAE"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 </w:t>
            </w:r>
          </w:p>
        </w:tc>
        <w:tc>
          <w:tcPr>
            <w:tcW w:w="905" w:type="dxa"/>
            <w:tcBorders>
              <w:top w:val="single" w:sz="4" w:space="0" w:color="000000"/>
              <w:left w:val="nil"/>
              <w:bottom w:val="single" w:sz="4" w:space="0" w:color="000000"/>
              <w:right w:val="nil"/>
            </w:tcBorders>
            <w:shd w:val="clear" w:color="000000" w:fill="FFFFFF"/>
            <w:vAlign w:val="center"/>
            <w:hideMark/>
          </w:tcPr>
          <w:p w14:paraId="21288887"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US</w:t>
            </w:r>
          </w:p>
        </w:tc>
        <w:tc>
          <w:tcPr>
            <w:tcW w:w="913" w:type="dxa"/>
            <w:tcBorders>
              <w:top w:val="single" w:sz="4" w:space="0" w:color="000000"/>
              <w:left w:val="nil"/>
              <w:bottom w:val="single" w:sz="4" w:space="0" w:color="000000"/>
              <w:right w:val="nil"/>
            </w:tcBorders>
            <w:shd w:val="clear" w:color="000000" w:fill="FFFFFF"/>
            <w:vAlign w:val="center"/>
            <w:hideMark/>
          </w:tcPr>
          <w:p w14:paraId="2B0A692D"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Spain</w:t>
            </w:r>
          </w:p>
        </w:tc>
        <w:tc>
          <w:tcPr>
            <w:tcW w:w="905" w:type="dxa"/>
            <w:tcBorders>
              <w:top w:val="single" w:sz="4" w:space="0" w:color="000000"/>
              <w:left w:val="nil"/>
              <w:bottom w:val="single" w:sz="4" w:space="0" w:color="000000"/>
              <w:right w:val="nil"/>
            </w:tcBorders>
            <w:shd w:val="clear" w:color="000000" w:fill="FFFFFF"/>
            <w:vAlign w:val="center"/>
            <w:hideMark/>
          </w:tcPr>
          <w:p w14:paraId="4971BDC9"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Italy</w:t>
            </w:r>
          </w:p>
        </w:tc>
        <w:tc>
          <w:tcPr>
            <w:tcW w:w="905" w:type="dxa"/>
            <w:tcBorders>
              <w:top w:val="single" w:sz="4" w:space="0" w:color="000000"/>
              <w:left w:val="nil"/>
              <w:bottom w:val="single" w:sz="4" w:space="0" w:color="000000"/>
              <w:right w:val="nil"/>
            </w:tcBorders>
            <w:shd w:val="clear" w:color="000000" w:fill="FFFFFF"/>
            <w:vAlign w:val="center"/>
            <w:hideMark/>
          </w:tcPr>
          <w:p w14:paraId="2B8AAB14"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UK</w:t>
            </w:r>
          </w:p>
        </w:tc>
        <w:tc>
          <w:tcPr>
            <w:tcW w:w="934" w:type="dxa"/>
            <w:tcBorders>
              <w:top w:val="single" w:sz="4" w:space="0" w:color="000000"/>
              <w:left w:val="nil"/>
              <w:bottom w:val="single" w:sz="4" w:space="0" w:color="000000"/>
              <w:right w:val="nil"/>
            </w:tcBorders>
            <w:shd w:val="clear" w:color="000000" w:fill="FFFFFF"/>
            <w:vAlign w:val="center"/>
            <w:hideMark/>
          </w:tcPr>
          <w:p w14:paraId="01D1D6B1"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France</w:t>
            </w:r>
          </w:p>
        </w:tc>
        <w:tc>
          <w:tcPr>
            <w:tcW w:w="997" w:type="dxa"/>
            <w:tcBorders>
              <w:top w:val="single" w:sz="4" w:space="0" w:color="auto"/>
              <w:left w:val="nil"/>
              <w:bottom w:val="single" w:sz="4" w:space="0" w:color="000000"/>
              <w:right w:val="nil"/>
            </w:tcBorders>
            <w:shd w:val="clear" w:color="000000" w:fill="FFFFFF"/>
            <w:vAlign w:val="center"/>
            <w:hideMark/>
          </w:tcPr>
          <w:p w14:paraId="6A25EF28"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Germany</w:t>
            </w:r>
          </w:p>
        </w:tc>
        <w:tc>
          <w:tcPr>
            <w:tcW w:w="934" w:type="dxa"/>
            <w:tcBorders>
              <w:top w:val="single" w:sz="4" w:space="0" w:color="auto"/>
              <w:left w:val="nil"/>
              <w:bottom w:val="single" w:sz="4" w:space="0" w:color="000000"/>
              <w:right w:val="nil"/>
            </w:tcBorders>
            <w:shd w:val="clear" w:color="000000" w:fill="FFFFFF"/>
            <w:vAlign w:val="center"/>
            <w:hideMark/>
          </w:tcPr>
          <w:p w14:paraId="4C54CDD7"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Russia</w:t>
            </w:r>
          </w:p>
        </w:tc>
        <w:tc>
          <w:tcPr>
            <w:tcW w:w="934" w:type="dxa"/>
            <w:tcBorders>
              <w:top w:val="single" w:sz="4" w:space="0" w:color="auto"/>
              <w:left w:val="nil"/>
              <w:bottom w:val="single" w:sz="4" w:space="0" w:color="000000"/>
              <w:right w:val="nil"/>
            </w:tcBorders>
            <w:shd w:val="clear" w:color="000000" w:fill="FFFFFF"/>
            <w:vAlign w:val="center"/>
            <w:hideMark/>
          </w:tcPr>
          <w:p w14:paraId="6C6988B2"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Turkey</w:t>
            </w:r>
          </w:p>
        </w:tc>
        <w:tc>
          <w:tcPr>
            <w:tcW w:w="913" w:type="dxa"/>
            <w:tcBorders>
              <w:top w:val="single" w:sz="4" w:space="0" w:color="auto"/>
              <w:left w:val="nil"/>
              <w:bottom w:val="single" w:sz="4" w:space="0" w:color="000000"/>
              <w:right w:val="nil"/>
            </w:tcBorders>
            <w:shd w:val="clear" w:color="000000" w:fill="FFFFFF"/>
            <w:vAlign w:val="center"/>
            <w:hideMark/>
          </w:tcPr>
          <w:p w14:paraId="27ADFB78"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Brazil</w:t>
            </w:r>
          </w:p>
        </w:tc>
        <w:tc>
          <w:tcPr>
            <w:tcW w:w="667" w:type="dxa"/>
            <w:tcBorders>
              <w:top w:val="single" w:sz="4" w:space="0" w:color="auto"/>
              <w:left w:val="nil"/>
              <w:bottom w:val="single" w:sz="4" w:space="0" w:color="000000"/>
              <w:right w:val="nil"/>
            </w:tcBorders>
            <w:shd w:val="clear" w:color="000000" w:fill="FFFFFF"/>
            <w:vAlign w:val="center"/>
            <w:hideMark/>
          </w:tcPr>
          <w:p w14:paraId="5894E629"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Iran</w:t>
            </w:r>
          </w:p>
        </w:tc>
      </w:tr>
      <w:tr w:rsidR="00E971AA" w:rsidRPr="00FD0117" w14:paraId="228E6C9D" w14:textId="77777777" w:rsidTr="00E971AA">
        <w:trPr>
          <w:trHeight w:val="300"/>
        </w:trPr>
        <w:tc>
          <w:tcPr>
            <w:tcW w:w="353" w:type="dxa"/>
            <w:tcBorders>
              <w:top w:val="nil"/>
              <w:left w:val="nil"/>
              <w:bottom w:val="nil"/>
              <w:right w:val="nil"/>
            </w:tcBorders>
            <w:shd w:val="clear" w:color="000000" w:fill="FFFFFF"/>
            <w:vAlign w:val="center"/>
            <w:hideMark/>
          </w:tcPr>
          <w:p w14:paraId="59CCDF32"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ARIMA</w:t>
            </w:r>
          </w:p>
        </w:tc>
        <w:tc>
          <w:tcPr>
            <w:tcW w:w="905" w:type="dxa"/>
            <w:tcBorders>
              <w:top w:val="nil"/>
              <w:left w:val="nil"/>
              <w:bottom w:val="nil"/>
              <w:right w:val="nil"/>
            </w:tcBorders>
            <w:shd w:val="clear" w:color="000000" w:fill="FFFFFF"/>
            <w:vAlign w:val="center"/>
            <w:hideMark/>
          </w:tcPr>
          <w:p w14:paraId="239B77DA" w14:textId="6FB29E79"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0.007</w:t>
            </w:r>
          </w:p>
        </w:tc>
        <w:tc>
          <w:tcPr>
            <w:tcW w:w="913" w:type="dxa"/>
            <w:tcBorders>
              <w:top w:val="nil"/>
              <w:left w:val="nil"/>
              <w:bottom w:val="nil"/>
              <w:right w:val="nil"/>
            </w:tcBorders>
            <w:shd w:val="clear" w:color="000000" w:fill="FFFFFF"/>
            <w:vAlign w:val="center"/>
            <w:hideMark/>
          </w:tcPr>
          <w:p w14:paraId="1E51B53F" w14:textId="0619384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0.080</w:t>
            </w:r>
          </w:p>
        </w:tc>
        <w:tc>
          <w:tcPr>
            <w:tcW w:w="905" w:type="dxa"/>
            <w:tcBorders>
              <w:top w:val="nil"/>
              <w:left w:val="nil"/>
              <w:bottom w:val="nil"/>
              <w:right w:val="nil"/>
            </w:tcBorders>
            <w:shd w:val="clear" w:color="000000" w:fill="FFFFFF"/>
            <w:vAlign w:val="center"/>
            <w:hideMark/>
          </w:tcPr>
          <w:p w14:paraId="3FA2FD91" w14:textId="73E94E24"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0.006</w:t>
            </w:r>
          </w:p>
        </w:tc>
        <w:tc>
          <w:tcPr>
            <w:tcW w:w="905" w:type="dxa"/>
            <w:tcBorders>
              <w:top w:val="nil"/>
              <w:left w:val="nil"/>
              <w:bottom w:val="nil"/>
              <w:right w:val="nil"/>
            </w:tcBorders>
            <w:shd w:val="clear" w:color="000000" w:fill="FFFFFF"/>
            <w:vAlign w:val="center"/>
            <w:hideMark/>
          </w:tcPr>
          <w:p w14:paraId="6AE668AF" w14:textId="1D7D3702"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0.005</w:t>
            </w:r>
          </w:p>
        </w:tc>
        <w:tc>
          <w:tcPr>
            <w:tcW w:w="934" w:type="dxa"/>
            <w:tcBorders>
              <w:top w:val="nil"/>
              <w:left w:val="nil"/>
              <w:bottom w:val="nil"/>
              <w:right w:val="nil"/>
            </w:tcBorders>
            <w:shd w:val="clear" w:color="000000" w:fill="FFFFFF"/>
            <w:vAlign w:val="center"/>
            <w:hideMark/>
          </w:tcPr>
          <w:p w14:paraId="244AE694" w14:textId="00AFD4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0.061</w:t>
            </w:r>
          </w:p>
        </w:tc>
        <w:tc>
          <w:tcPr>
            <w:tcW w:w="997" w:type="dxa"/>
            <w:tcBorders>
              <w:top w:val="nil"/>
              <w:left w:val="nil"/>
              <w:bottom w:val="nil"/>
              <w:right w:val="nil"/>
            </w:tcBorders>
            <w:shd w:val="clear" w:color="000000" w:fill="F9F9F9"/>
            <w:vAlign w:val="center"/>
            <w:hideMark/>
          </w:tcPr>
          <w:p w14:paraId="687C8FE8" w14:textId="35F8971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934" w:type="dxa"/>
            <w:tcBorders>
              <w:top w:val="nil"/>
              <w:left w:val="nil"/>
              <w:bottom w:val="nil"/>
              <w:right w:val="nil"/>
            </w:tcBorders>
            <w:shd w:val="clear" w:color="000000" w:fill="F9F9F9"/>
            <w:vAlign w:val="center"/>
            <w:hideMark/>
          </w:tcPr>
          <w:p w14:paraId="0DA9B6D0" w14:textId="7C72FCB9"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0.002</w:t>
            </w:r>
          </w:p>
        </w:tc>
        <w:tc>
          <w:tcPr>
            <w:tcW w:w="934" w:type="dxa"/>
            <w:tcBorders>
              <w:top w:val="nil"/>
              <w:left w:val="nil"/>
              <w:bottom w:val="nil"/>
              <w:right w:val="nil"/>
            </w:tcBorders>
            <w:shd w:val="clear" w:color="000000" w:fill="F9F9F9"/>
            <w:vAlign w:val="center"/>
            <w:hideMark/>
          </w:tcPr>
          <w:p w14:paraId="42D702E2" w14:textId="232499B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913" w:type="dxa"/>
            <w:tcBorders>
              <w:top w:val="nil"/>
              <w:left w:val="nil"/>
              <w:bottom w:val="nil"/>
              <w:right w:val="nil"/>
            </w:tcBorders>
            <w:shd w:val="clear" w:color="000000" w:fill="F9F9F9"/>
            <w:vAlign w:val="center"/>
            <w:hideMark/>
          </w:tcPr>
          <w:p w14:paraId="4D967037" w14:textId="3BD490A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667" w:type="dxa"/>
            <w:tcBorders>
              <w:top w:val="nil"/>
              <w:left w:val="nil"/>
              <w:bottom w:val="nil"/>
              <w:right w:val="nil"/>
            </w:tcBorders>
            <w:shd w:val="clear" w:color="000000" w:fill="F9F9F9"/>
            <w:vAlign w:val="center"/>
            <w:hideMark/>
          </w:tcPr>
          <w:p w14:paraId="1F5BDF33" w14:textId="6F2C9ED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0.003</w:t>
            </w:r>
          </w:p>
        </w:tc>
      </w:tr>
      <w:tr w:rsidR="00E971AA" w:rsidRPr="00FD0117" w14:paraId="3C25DC10"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4CE988A5"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Prophet</w:t>
            </w:r>
          </w:p>
        </w:tc>
        <w:tc>
          <w:tcPr>
            <w:tcW w:w="905" w:type="dxa"/>
            <w:tcBorders>
              <w:top w:val="nil"/>
              <w:left w:val="nil"/>
              <w:bottom w:val="nil"/>
              <w:right w:val="nil"/>
            </w:tcBorders>
            <w:shd w:val="clear" w:color="auto" w:fill="D0CECE" w:themeFill="background2" w:themeFillShade="E6"/>
            <w:vAlign w:val="center"/>
            <w:hideMark/>
          </w:tcPr>
          <w:p w14:paraId="362BF1F7" w14:textId="45770B3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0.014</w:t>
            </w:r>
          </w:p>
        </w:tc>
        <w:tc>
          <w:tcPr>
            <w:tcW w:w="913" w:type="dxa"/>
            <w:tcBorders>
              <w:top w:val="nil"/>
              <w:left w:val="nil"/>
              <w:bottom w:val="nil"/>
              <w:right w:val="nil"/>
            </w:tcBorders>
            <w:shd w:val="clear" w:color="auto" w:fill="D0CECE" w:themeFill="background2" w:themeFillShade="E6"/>
            <w:vAlign w:val="center"/>
            <w:hideMark/>
          </w:tcPr>
          <w:p w14:paraId="4EEE6A45" w14:textId="65F93D8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0.065</w:t>
            </w:r>
          </w:p>
        </w:tc>
        <w:tc>
          <w:tcPr>
            <w:tcW w:w="905" w:type="dxa"/>
            <w:tcBorders>
              <w:top w:val="nil"/>
              <w:left w:val="nil"/>
              <w:bottom w:val="nil"/>
              <w:right w:val="nil"/>
            </w:tcBorders>
            <w:shd w:val="clear" w:color="auto" w:fill="D0CECE" w:themeFill="background2" w:themeFillShade="E6"/>
            <w:vAlign w:val="center"/>
            <w:hideMark/>
          </w:tcPr>
          <w:p w14:paraId="2B6FB53B" w14:textId="08D8E9F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0.019</w:t>
            </w:r>
          </w:p>
        </w:tc>
        <w:tc>
          <w:tcPr>
            <w:tcW w:w="905" w:type="dxa"/>
            <w:tcBorders>
              <w:top w:val="nil"/>
              <w:left w:val="nil"/>
              <w:bottom w:val="nil"/>
              <w:right w:val="nil"/>
            </w:tcBorders>
            <w:shd w:val="clear" w:color="auto" w:fill="D0CECE" w:themeFill="background2" w:themeFillShade="E6"/>
            <w:vAlign w:val="center"/>
            <w:hideMark/>
          </w:tcPr>
          <w:p w14:paraId="77885BF1" w14:textId="4F98B5C3"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0.008</w:t>
            </w:r>
          </w:p>
        </w:tc>
        <w:tc>
          <w:tcPr>
            <w:tcW w:w="934" w:type="dxa"/>
            <w:tcBorders>
              <w:top w:val="nil"/>
              <w:left w:val="nil"/>
              <w:bottom w:val="nil"/>
              <w:right w:val="nil"/>
            </w:tcBorders>
            <w:shd w:val="clear" w:color="auto" w:fill="D0CECE" w:themeFill="background2" w:themeFillShade="E6"/>
            <w:vAlign w:val="center"/>
            <w:hideMark/>
          </w:tcPr>
          <w:p w14:paraId="453C1FA4" w14:textId="028DEA43"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0.044</w:t>
            </w:r>
          </w:p>
        </w:tc>
        <w:tc>
          <w:tcPr>
            <w:tcW w:w="997" w:type="dxa"/>
            <w:tcBorders>
              <w:top w:val="nil"/>
              <w:left w:val="nil"/>
              <w:bottom w:val="nil"/>
              <w:right w:val="nil"/>
            </w:tcBorders>
            <w:shd w:val="clear" w:color="auto" w:fill="D0CECE" w:themeFill="background2" w:themeFillShade="E6"/>
            <w:vAlign w:val="center"/>
            <w:hideMark/>
          </w:tcPr>
          <w:p w14:paraId="2E96B06B" w14:textId="3001C2B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0.037</w:t>
            </w:r>
          </w:p>
        </w:tc>
        <w:tc>
          <w:tcPr>
            <w:tcW w:w="934" w:type="dxa"/>
            <w:tcBorders>
              <w:top w:val="nil"/>
              <w:left w:val="nil"/>
              <w:bottom w:val="nil"/>
              <w:right w:val="nil"/>
            </w:tcBorders>
            <w:shd w:val="clear" w:color="auto" w:fill="D0CECE" w:themeFill="background2" w:themeFillShade="E6"/>
            <w:vAlign w:val="center"/>
            <w:hideMark/>
          </w:tcPr>
          <w:p w14:paraId="65FACA8A" w14:textId="3693211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0.015</w:t>
            </w:r>
          </w:p>
        </w:tc>
        <w:tc>
          <w:tcPr>
            <w:tcW w:w="934" w:type="dxa"/>
            <w:tcBorders>
              <w:top w:val="nil"/>
              <w:left w:val="nil"/>
              <w:bottom w:val="nil"/>
              <w:right w:val="nil"/>
            </w:tcBorders>
            <w:shd w:val="clear" w:color="auto" w:fill="D0CECE" w:themeFill="background2" w:themeFillShade="E6"/>
            <w:vAlign w:val="center"/>
            <w:hideMark/>
          </w:tcPr>
          <w:p w14:paraId="61390FE2" w14:textId="4A590A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0.045</w:t>
            </w:r>
          </w:p>
        </w:tc>
        <w:tc>
          <w:tcPr>
            <w:tcW w:w="913" w:type="dxa"/>
            <w:tcBorders>
              <w:top w:val="nil"/>
              <w:left w:val="nil"/>
              <w:bottom w:val="nil"/>
              <w:right w:val="nil"/>
            </w:tcBorders>
            <w:shd w:val="clear" w:color="auto" w:fill="D0CECE" w:themeFill="background2" w:themeFillShade="E6"/>
            <w:vAlign w:val="center"/>
            <w:hideMark/>
          </w:tcPr>
          <w:p w14:paraId="652345B0" w14:textId="4A09E88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0.009</w:t>
            </w:r>
          </w:p>
        </w:tc>
        <w:tc>
          <w:tcPr>
            <w:tcW w:w="667" w:type="dxa"/>
            <w:tcBorders>
              <w:top w:val="nil"/>
              <w:left w:val="nil"/>
              <w:bottom w:val="nil"/>
              <w:right w:val="nil"/>
            </w:tcBorders>
            <w:shd w:val="clear" w:color="auto" w:fill="D0CECE" w:themeFill="background2" w:themeFillShade="E6"/>
            <w:vAlign w:val="center"/>
            <w:hideMark/>
          </w:tcPr>
          <w:p w14:paraId="1535630E" w14:textId="5F896B61"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0.016</w:t>
            </w:r>
          </w:p>
        </w:tc>
      </w:tr>
      <w:tr w:rsidR="00E971AA" w:rsidRPr="00FD0117" w14:paraId="35D57350" w14:textId="77777777" w:rsidTr="00E971AA">
        <w:trPr>
          <w:trHeight w:val="300"/>
        </w:trPr>
        <w:tc>
          <w:tcPr>
            <w:tcW w:w="353" w:type="dxa"/>
            <w:tcBorders>
              <w:top w:val="nil"/>
              <w:left w:val="nil"/>
              <w:bottom w:val="nil"/>
              <w:right w:val="nil"/>
            </w:tcBorders>
            <w:shd w:val="clear" w:color="000000" w:fill="FFFFFF"/>
            <w:vAlign w:val="center"/>
            <w:hideMark/>
          </w:tcPr>
          <w:p w14:paraId="137832B3"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HWAAS</w:t>
            </w:r>
          </w:p>
        </w:tc>
        <w:tc>
          <w:tcPr>
            <w:tcW w:w="905" w:type="dxa"/>
            <w:tcBorders>
              <w:top w:val="nil"/>
              <w:left w:val="nil"/>
              <w:bottom w:val="nil"/>
              <w:right w:val="nil"/>
            </w:tcBorders>
            <w:shd w:val="clear" w:color="000000" w:fill="FFFFFF"/>
            <w:vAlign w:val="center"/>
            <w:hideMark/>
          </w:tcPr>
          <w:p w14:paraId="053DAB30" w14:textId="54981CE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0.173</w:t>
            </w:r>
          </w:p>
        </w:tc>
        <w:tc>
          <w:tcPr>
            <w:tcW w:w="913" w:type="dxa"/>
            <w:tcBorders>
              <w:top w:val="nil"/>
              <w:left w:val="nil"/>
              <w:bottom w:val="nil"/>
              <w:right w:val="nil"/>
            </w:tcBorders>
            <w:shd w:val="clear" w:color="000000" w:fill="FFFFFF"/>
            <w:vAlign w:val="center"/>
            <w:hideMark/>
          </w:tcPr>
          <w:p w14:paraId="29DCFFB8" w14:textId="1BF6AE2E"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0.031</w:t>
            </w:r>
          </w:p>
        </w:tc>
        <w:tc>
          <w:tcPr>
            <w:tcW w:w="905" w:type="dxa"/>
            <w:tcBorders>
              <w:top w:val="nil"/>
              <w:left w:val="nil"/>
              <w:bottom w:val="nil"/>
              <w:right w:val="nil"/>
            </w:tcBorders>
            <w:shd w:val="clear" w:color="000000" w:fill="FFFFFF"/>
            <w:vAlign w:val="center"/>
            <w:hideMark/>
          </w:tcPr>
          <w:p w14:paraId="1E4B00ED" w14:textId="3EA1DC3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0.007</w:t>
            </w:r>
          </w:p>
        </w:tc>
        <w:tc>
          <w:tcPr>
            <w:tcW w:w="905" w:type="dxa"/>
            <w:tcBorders>
              <w:top w:val="nil"/>
              <w:left w:val="nil"/>
              <w:bottom w:val="nil"/>
              <w:right w:val="nil"/>
            </w:tcBorders>
            <w:shd w:val="clear" w:color="000000" w:fill="FFFFFF"/>
            <w:vAlign w:val="center"/>
            <w:hideMark/>
          </w:tcPr>
          <w:p w14:paraId="3E6F37B9" w14:textId="61433DA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934" w:type="dxa"/>
            <w:tcBorders>
              <w:top w:val="nil"/>
              <w:left w:val="nil"/>
              <w:bottom w:val="nil"/>
              <w:right w:val="nil"/>
            </w:tcBorders>
            <w:shd w:val="clear" w:color="000000" w:fill="FFFFFF"/>
            <w:vAlign w:val="center"/>
            <w:hideMark/>
          </w:tcPr>
          <w:p w14:paraId="4BB993D1" w14:textId="37C3D1B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997" w:type="dxa"/>
            <w:tcBorders>
              <w:top w:val="nil"/>
              <w:left w:val="nil"/>
              <w:bottom w:val="nil"/>
              <w:right w:val="nil"/>
            </w:tcBorders>
            <w:shd w:val="clear" w:color="000000" w:fill="F9F9F9"/>
            <w:vAlign w:val="center"/>
            <w:hideMark/>
          </w:tcPr>
          <w:p w14:paraId="29688A13" w14:textId="140370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0.005</w:t>
            </w:r>
          </w:p>
        </w:tc>
        <w:tc>
          <w:tcPr>
            <w:tcW w:w="934" w:type="dxa"/>
            <w:tcBorders>
              <w:top w:val="nil"/>
              <w:left w:val="nil"/>
              <w:bottom w:val="nil"/>
              <w:right w:val="nil"/>
            </w:tcBorders>
            <w:shd w:val="clear" w:color="000000" w:fill="F9F9F9"/>
            <w:vAlign w:val="center"/>
            <w:hideMark/>
          </w:tcPr>
          <w:p w14:paraId="2A85C9E1" w14:textId="0076B6D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34" w:type="dxa"/>
            <w:tcBorders>
              <w:top w:val="nil"/>
              <w:left w:val="nil"/>
              <w:bottom w:val="nil"/>
              <w:right w:val="nil"/>
            </w:tcBorders>
            <w:shd w:val="clear" w:color="000000" w:fill="F9F9F9"/>
            <w:vAlign w:val="center"/>
            <w:hideMark/>
          </w:tcPr>
          <w:p w14:paraId="699E8172" w14:textId="0616B6E6"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0.001</w:t>
            </w:r>
          </w:p>
        </w:tc>
        <w:tc>
          <w:tcPr>
            <w:tcW w:w="913" w:type="dxa"/>
            <w:tcBorders>
              <w:top w:val="nil"/>
              <w:left w:val="nil"/>
              <w:bottom w:val="nil"/>
              <w:right w:val="nil"/>
            </w:tcBorders>
            <w:shd w:val="clear" w:color="000000" w:fill="F9F9F9"/>
            <w:vAlign w:val="center"/>
            <w:hideMark/>
          </w:tcPr>
          <w:p w14:paraId="00D8E1E9" w14:textId="4FFC7E2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667" w:type="dxa"/>
            <w:tcBorders>
              <w:top w:val="nil"/>
              <w:left w:val="nil"/>
              <w:bottom w:val="nil"/>
              <w:right w:val="nil"/>
            </w:tcBorders>
            <w:shd w:val="clear" w:color="000000" w:fill="F9F9F9"/>
            <w:vAlign w:val="center"/>
            <w:hideMark/>
          </w:tcPr>
          <w:p w14:paraId="1B5F65EA" w14:textId="5EAE188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0.001</w:t>
            </w:r>
          </w:p>
        </w:tc>
      </w:tr>
      <w:tr w:rsidR="00E971AA" w:rsidRPr="00FD0117" w14:paraId="7B064F27"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58B596F8"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NBEATS</w:t>
            </w:r>
          </w:p>
        </w:tc>
        <w:tc>
          <w:tcPr>
            <w:tcW w:w="905" w:type="dxa"/>
            <w:tcBorders>
              <w:top w:val="nil"/>
              <w:left w:val="nil"/>
              <w:bottom w:val="nil"/>
              <w:right w:val="nil"/>
            </w:tcBorders>
            <w:shd w:val="clear" w:color="auto" w:fill="D0CECE" w:themeFill="background2" w:themeFillShade="E6"/>
            <w:vAlign w:val="center"/>
            <w:hideMark/>
          </w:tcPr>
          <w:p w14:paraId="496D9497" w14:textId="15A4E34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0.037</w:t>
            </w:r>
          </w:p>
        </w:tc>
        <w:tc>
          <w:tcPr>
            <w:tcW w:w="913" w:type="dxa"/>
            <w:tcBorders>
              <w:top w:val="nil"/>
              <w:left w:val="nil"/>
              <w:bottom w:val="nil"/>
              <w:right w:val="nil"/>
            </w:tcBorders>
            <w:shd w:val="clear" w:color="auto" w:fill="D0CECE" w:themeFill="background2" w:themeFillShade="E6"/>
            <w:vAlign w:val="center"/>
            <w:hideMark/>
          </w:tcPr>
          <w:p w14:paraId="0BEA3F4C" w14:textId="14323C4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0.050</w:t>
            </w:r>
          </w:p>
        </w:tc>
        <w:tc>
          <w:tcPr>
            <w:tcW w:w="905" w:type="dxa"/>
            <w:tcBorders>
              <w:top w:val="nil"/>
              <w:left w:val="nil"/>
              <w:bottom w:val="nil"/>
              <w:right w:val="nil"/>
            </w:tcBorders>
            <w:shd w:val="clear" w:color="auto" w:fill="D0CECE" w:themeFill="background2" w:themeFillShade="E6"/>
            <w:vAlign w:val="center"/>
            <w:hideMark/>
          </w:tcPr>
          <w:p w14:paraId="348B034D" w14:textId="359C9DDD"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0.009</w:t>
            </w:r>
          </w:p>
        </w:tc>
        <w:tc>
          <w:tcPr>
            <w:tcW w:w="905" w:type="dxa"/>
            <w:tcBorders>
              <w:top w:val="nil"/>
              <w:left w:val="nil"/>
              <w:bottom w:val="nil"/>
              <w:right w:val="nil"/>
            </w:tcBorders>
            <w:shd w:val="clear" w:color="auto" w:fill="D0CECE" w:themeFill="background2" w:themeFillShade="E6"/>
            <w:vAlign w:val="center"/>
            <w:hideMark/>
          </w:tcPr>
          <w:p w14:paraId="540A7FC2" w14:textId="273E884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0.038</w:t>
            </w:r>
          </w:p>
        </w:tc>
        <w:tc>
          <w:tcPr>
            <w:tcW w:w="934" w:type="dxa"/>
            <w:tcBorders>
              <w:top w:val="nil"/>
              <w:left w:val="nil"/>
              <w:bottom w:val="nil"/>
              <w:right w:val="nil"/>
            </w:tcBorders>
            <w:shd w:val="clear" w:color="auto" w:fill="D0CECE" w:themeFill="background2" w:themeFillShade="E6"/>
            <w:vAlign w:val="center"/>
            <w:hideMark/>
          </w:tcPr>
          <w:p w14:paraId="31D406B3" w14:textId="4E216B53"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0.004</w:t>
            </w:r>
          </w:p>
        </w:tc>
        <w:tc>
          <w:tcPr>
            <w:tcW w:w="997" w:type="dxa"/>
            <w:tcBorders>
              <w:top w:val="nil"/>
              <w:left w:val="nil"/>
              <w:bottom w:val="nil"/>
              <w:right w:val="nil"/>
            </w:tcBorders>
            <w:shd w:val="clear" w:color="auto" w:fill="D0CECE" w:themeFill="background2" w:themeFillShade="E6"/>
            <w:vAlign w:val="center"/>
            <w:hideMark/>
          </w:tcPr>
          <w:p w14:paraId="2E11D6F9" w14:textId="109945BD"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0.013</w:t>
            </w:r>
          </w:p>
        </w:tc>
        <w:tc>
          <w:tcPr>
            <w:tcW w:w="934" w:type="dxa"/>
            <w:tcBorders>
              <w:top w:val="nil"/>
              <w:left w:val="nil"/>
              <w:bottom w:val="nil"/>
              <w:right w:val="nil"/>
            </w:tcBorders>
            <w:shd w:val="clear" w:color="auto" w:fill="D0CECE" w:themeFill="background2" w:themeFillShade="E6"/>
            <w:vAlign w:val="center"/>
            <w:hideMark/>
          </w:tcPr>
          <w:p w14:paraId="7D70CF0B" w14:textId="3AA6F11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0.027</w:t>
            </w:r>
          </w:p>
        </w:tc>
        <w:tc>
          <w:tcPr>
            <w:tcW w:w="934" w:type="dxa"/>
            <w:tcBorders>
              <w:top w:val="nil"/>
              <w:left w:val="nil"/>
              <w:bottom w:val="nil"/>
              <w:right w:val="nil"/>
            </w:tcBorders>
            <w:shd w:val="clear" w:color="auto" w:fill="D0CECE" w:themeFill="background2" w:themeFillShade="E6"/>
            <w:vAlign w:val="center"/>
            <w:hideMark/>
          </w:tcPr>
          <w:p w14:paraId="6BC3C8DD" w14:textId="64653E5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0.018</w:t>
            </w:r>
          </w:p>
        </w:tc>
        <w:tc>
          <w:tcPr>
            <w:tcW w:w="913" w:type="dxa"/>
            <w:tcBorders>
              <w:top w:val="nil"/>
              <w:left w:val="nil"/>
              <w:bottom w:val="nil"/>
              <w:right w:val="nil"/>
            </w:tcBorders>
            <w:shd w:val="clear" w:color="auto" w:fill="D0CECE" w:themeFill="background2" w:themeFillShade="E6"/>
            <w:vAlign w:val="center"/>
            <w:hideMark/>
          </w:tcPr>
          <w:p w14:paraId="50FDA777" w14:textId="4016948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667" w:type="dxa"/>
            <w:tcBorders>
              <w:top w:val="nil"/>
              <w:left w:val="nil"/>
              <w:bottom w:val="nil"/>
              <w:right w:val="nil"/>
            </w:tcBorders>
            <w:shd w:val="clear" w:color="auto" w:fill="D0CECE" w:themeFill="background2" w:themeFillShade="E6"/>
            <w:vAlign w:val="center"/>
            <w:hideMark/>
          </w:tcPr>
          <w:p w14:paraId="2E0E70B3" w14:textId="429D27A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r>
      <w:tr w:rsidR="00E971AA" w:rsidRPr="00FD0117" w14:paraId="43405BDC" w14:textId="77777777" w:rsidTr="00E971AA">
        <w:trPr>
          <w:trHeight w:val="300"/>
        </w:trPr>
        <w:tc>
          <w:tcPr>
            <w:tcW w:w="353" w:type="dxa"/>
            <w:tcBorders>
              <w:top w:val="nil"/>
              <w:left w:val="nil"/>
              <w:bottom w:val="nil"/>
              <w:right w:val="nil"/>
            </w:tcBorders>
            <w:shd w:val="clear" w:color="000000" w:fill="FFFFFF"/>
            <w:vAlign w:val="center"/>
            <w:hideMark/>
          </w:tcPr>
          <w:p w14:paraId="3C1779FD" w14:textId="77777777" w:rsidR="00E971AA" w:rsidRPr="00FD0117" w:rsidRDefault="00E971AA" w:rsidP="00E91828">
            <w:pPr>
              <w:spacing w:after="0" w:line="480" w:lineRule="auto"/>
              <w:rPr>
                <w:rFonts w:ascii="Serif" w:eastAsia="Times New Roman" w:hAnsi="Serif" w:cs="Arial"/>
                <w:color w:val="222222"/>
                <w:sz w:val="18"/>
                <w:szCs w:val="18"/>
              </w:rPr>
            </w:pPr>
            <w:proofErr w:type="spellStart"/>
            <w:r w:rsidRPr="00FD0117">
              <w:rPr>
                <w:rFonts w:ascii="Serif" w:eastAsia="Times New Roman" w:hAnsi="Serif" w:cs="Arial"/>
                <w:color w:val="222222"/>
                <w:sz w:val="18"/>
                <w:szCs w:val="18"/>
              </w:rPr>
              <w:t>Gluonts</w:t>
            </w:r>
            <w:proofErr w:type="spellEnd"/>
          </w:p>
        </w:tc>
        <w:tc>
          <w:tcPr>
            <w:tcW w:w="905" w:type="dxa"/>
            <w:tcBorders>
              <w:top w:val="nil"/>
              <w:left w:val="nil"/>
              <w:bottom w:val="nil"/>
              <w:right w:val="nil"/>
            </w:tcBorders>
            <w:shd w:val="clear" w:color="000000" w:fill="FFFFFF"/>
            <w:vAlign w:val="center"/>
            <w:hideMark/>
          </w:tcPr>
          <w:p w14:paraId="6BAFAB42" w14:textId="0F2143D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0.045</w:t>
            </w:r>
          </w:p>
        </w:tc>
        <w:tc>
          <w:tcPr>
            <w:tcW w:w="913" w:type="dxa"/>
            <w:tcBorders>
              <w:top w:val="nil"/>
              <w:left w:val="nil"/>
              <w:bottom w:val="nil"/>
              <w:right w:val="nil"/>
            </w:tcBorders>
            <w:shd w:val="clear" w:color="000000" w:fill="FFFFFF"/>
            <w:vAlign w:val="center"/>
            <w:hideMark/>
          </w:tcPr>
          <w:p w14:paraId="4D4A06B3" w14:textId="230D9A7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0.109</w:t>
            </w:r>
          </w:p>
        </w:tc>
        <w:tc>
          <w:tcPr>
            <w:tcW w:w="905" w:type="dxa"/>
            <w:tcBorders>
              <w:top w:val="nil"/>
              <w:left w:val="nil"/>
              <w:bottom w:val="nil"/>
              <w:right w:val="nil"/>
            </w:tcBorders>
            <w:shd w:val="clear" w:color="000000" w:fill="FFFFFF"/>
            <w:vAlign w:val="center"/>
            <w:hideMark/>
          </w:tcPr>
          <w:p w14:paraId="2BEFE775" w14:textId="62EC05EE"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0.044</w:t>
            </w:r>
          </w:p>
        </w:tc>
        <w:tc>
          <w:tcPr>
            <w:tcW w:w="905" w:type="dxa"/>
            <w:tcBorders>
              <w:top w:val="nil"/>
              <w:left w:val="nil"/>
              <w:bottom w:val="nil"/>
              <w:right w:val="nil"/>
            </w:tcBorders>
            <w:shd w:val="clear" w:color="000000" w:fill="FFFFFF"/>
            <w:vAlign w:val="center"/>
            <w:hideMark/>
          </w:tcPr>
          <w:p w14:paraId="2D8F3298" w14:textId="587BD82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0.046</w:t>
            </w:r>
          </w:p>
        </w:tc>
        <w:tc>
          <w:tcPr>
            <w:tcW w:w="934" w:type="dxa"/>
            <w:tcBorders>
              <w:top w:val="nil"/>
              <w:left w:val="nil"/>
              <w:bottom w:val="nil"/>
              <w:right w:val="nil"/>
            </w:tcBorders>
            <w:shd w:val="clear" w:color="000000" w:fill="FFFFFF"/>
            <w:vAlign w:val="center"/>
            <w:hideMark/>
          </w:tcPr>
          <w:p w14:paraId="6994C8CF" w14:textId="67B6674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997" w:type="dxa"/>
            <w:tcBorders>
              <w:top w:val="nil"/>
              <w:left w:val="nil"/>
              <w:bottom w:val="nil"/>
              <w:right w:val="nil"/>
            </w:tcBorders>
            <w:shd w:val="clear" w:color="000000" w:fill="F9F9F9"/>
            <w:vAlign w:val="center"/>
            <w:hideMark/>
          </w:tcPr>
          <w:p w14:paraId="0BE89401" w14:textId="6A872CE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0.058</w:t>
            </w:r>
          </w:p>
        </w:tc>
        <w:tc>
          <w:tcPr>
            <w:tcW w:w="934" w:type="dxa"/>
            <w:tcBorders>
              <w:top w:val="nil"/>
              <w:left w:val="nil"/>
              <w:bottom w:val="nil"/>
              <w:right w:val="nil"/>
            </w:tcBorders>
            <w:shd w:val="clear" w:color="000000" w:fill="F9F9F9"/>
            <w:vAlign w:val="center"/>
            <w:hideMark/>
          </w:tcPr>
          <w:p w14:paraId="7482A5EE" w14:textId="502A6C0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0.034</w:t>
            </w:r>
          </w:p>
        </w:tc>
        <w:tc>
          <w:tcPr>
            <w:tcW w:w="934" w:type="dxa"/>
            <w:tcBorders>
              <w:top w:val="nil"/>
              <w:left w:val="nil"/>
              <w:bottom w:val="nil"/>
              <w:right w:val="nil"/>
            </w:tcBorders>
            <w:shd w:val="clear" w:color="000000" w:fill="F9F9F9"/>
            <w:vAlign w:val="center"/>
            <w:hideMark/>
          </w:tcPr>
          <w:p w14:paraId="532484CF" w14:textId="6517F15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0.094</w:t>
            </w:r>
          </w:p>
        </w:tc>
        <w:tc>
          <w:tcPr>
            <w:tcW w:w="913" w:type="dxa"/>
            <w:tcBorders>
              <w:top w:val="nil"/>
              <w:left w:val="nil"/>
              <w:bottom w:val="nil"/>
              <w:right w:val="nil"/>
            </w:tcBorders>
            <w:shd w:val="clear" w:color="000000" w:fill="F9F9F9"/>
            <w:vAlign w:val="center"/>
            <w:hideMark/>
          </w:tcPr>
          <w:p w14:paraId="3B07E206" w14:textId="25FF21F4"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0.003</w:t>
            </w:r>
          </w:p>
        </w:tc>
        <w:tc>
          <w:tcPr>
            <w:tcW w:w="667" w:type="dxa"/>
            <w:tcBorders>
              <w:top w:val="nil"/>
              <w:left w:val="nil"/>
              <w:bottom w:val="nil"/>
              <w:right w:val="nil"/>
            </w:tcBorders>
            <w:shd w:val="clear" w:color="000000" w:fill="F9F9F9"/>
            <w:vAlign w:val="center"/>
            <w:hideMark/>
          </w:tcPr>
          <w:p w14:paraId="3876DE71" w14:textId="1BCE2CC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r>
      <w:tr w:rsidR="00E971AA" w:rsidRPr="00FD0117" w14:paraId="42F3A849" w14:textId="77777777" w:rsidTr="00CA13AE">
        <w:trPr>
          <w:trHeight w:val="300"/>
        </w:trPr>
        <w:tc>
          <w:tcPr>
            <w:tcW w:w="353" w:type="dxa"/>
            <w:tcBorders>
              <w:top w:val="nil"/>
              <w:left w:val="nil"/>
              <w:bottom w:val="single" w:sz="4" w:space="0" w:color="000000"/>
              <w:right w:val="nil"/>
            </w:tcBorders>
            <w:shd w:val="clear" w:color="auto" w:fill="D0CECE" w:themeFill="background2" w:themeFillShade="E6"/>
            <w:vAlign w:val="center"/>
            <w:hideMark/>
          </w:tcPr>
          <w:p w14:paraId="1710D35A"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TBAT</w:t>
            </w:r>
          </w:p>
        </w:tc>
        <w:tc>
          <w:tcPr>
            <w:tcW w:w="905" w:type="dxa"/>
            <w:tcBorders>
              <w:top w:val="nil"/>
              <w:left w:val="nil"/>
              <w:bottom w:val="single" w:sz="4" w:space="0" w:color="000000"/>
              <w:right w:val="nil"/>
            </w:tcBorders>
            <w:shd w:val="clear" w:color="auto" w:fill="D0CECE" w:themeFill="background2" w:themeFillShade="E6"/>
            <w:vAlign w:val="center"/>
            <w:hideMark/>
          </w:tcPr>
          <w:p w14:paraId="7B88E1A8" w14:textId="476FD26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0.010</w:t>
            </w:r>
          </w:p>
        </w:tc>
        <w:tc>
          <w:tcPr>
            <w:tcW w:w="913" w:type="dxa"/>
            <w:tcBorders>
              <w:top w:val="nil"/>
              <w:left w:val="nil"/>
              <w:bottom w:val="single" w:sz="4" w:space="0" w:color="000000"/>
              <w:right w:val="nil"/>
            </w:tcBorders>
            <w:shd w:val="clear" w:color="auto" w:fill="D0CECE" w:themeFill="background2" w:themeFillShade="E6"/>
            <w:vAlign w:val="center"/>
            <w:hideMark/>
          </w:tcPr>
          <w:p w14:paraId="4D45F28D" w14:textId="7A81D73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0.029</w:t>
            </w:r>
          </w:p>
        </w:tc>
        <w:tc>
          <w:tcPr>
            <w:tcW w:w="905" w:type="dxa"/>
            <w:tcBorders>
              <w:top w:val="nil"/>
              <w:left w:val="nil"/>
              <w:bottom w:val="single" w:sz="4" w:space="0" w:color="000000"/>
              <w:right w:val="nil"/>
            </w:tcBorders>
            <w:shd w:val="clear" w:color="auto" w:fill="D0CECE" w:themeFill="background2" w:themeFillShade="E6"/>
            <w:vAlign w:val="center"/>
            <w:hideMark/>
          </w:tcPr>
          <w:p w14:paraId="0F76E344" w14:textId="0AA9D47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905" w:type="dxa"/>
            <w:tcBorders>
              <w:top w:val="nil"/>
              <w:left w:val="nil"/>
              <w:bottom w:val="single" w:sz="4" w:space="0" w:color="000000"/>
              <w:right w:val="nil"/>
            </w:tcBorders>
            <w:shd w:val="clear" w:color="auto" w:fill="D0CECE" w:themeFill="background2" w:themeFillShade="E6"/>
            <w:vAlign w:val="center"/>
            <w:hideMark/>
          </w:tcPr>
          <w:p w14:paraId="5EF96B96" w14:textId="06CD2512"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0.004</w:t>
            </w:r>
          </w:p>
        </w:tc>
        <w:tc>
          <w:tcPr>
            <w:tcW w:w="934" w:type="dxa"/>
            <w:tcBorders>
              <w:top w:val="nil"/>
              <w:left w:val="nil"/>
              <w:bottom w:val="single" w:sz="4" w:space="0" w:color="000000"/>
              <w:right w:val="nil"/>
            </w:tcBorders>
            <w:shd w:val="clear" w:color="auto" w:fill="D0CECE" w:themeFill="background2" w:themeFillShade="E6"/>
            <w:vAlign w:val="center"/>
            <w:hideMark/>
          </w:tcPr>
          <w:p w14:paraId="21A14910" w14:textId="2093D5F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0.007</w:t>
            </w:r>
          </w:p>
        </w:tc>
        <w:tc>
          <w:tcPr>
            <w:tcW w:w="997" w:type="dxa"/>
            <w:tcBorders>
              <w:top w:val="nil"/>
              <w:left w:val="nil"/>
              <w:bottom w:val="single" w:sz="4" w:space="0" w:color="000000"/>
              <w:right w:val="nil"/>
            </w:tcBorders>
            <w:shd w:val="clear" w:color="auto" w:fill="D0CECE" w:themeFill="background2" w:themeFillShade="E6"/>
            <w:vAlign w:val="center"/>
            <w:hideMark/>
          </w:tcPr>
          <w:p w14:paraId="437CB00C" w14:textId="7E1AB805"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0.003</w:t>
            </w:r>
          </w:p>
        </w:tc>
        <w:tc>
          <w:tcPr>
            <w:tcW w:w="934" w:type="dxa"/>
            <w:tcBorders>
              <w:top w:val="nil"/>
              <w:left w:val="nil"/>
              <w:bottom w:val="single" w:sz="4" w:space="0" w:color="000000"/>
              <w:right w:val="nil"/>
            </w:tcBorders>
            <w:shd w:val="clear" w:color="auto" w:fill="D0CECE" w:themeFill="background2" w:themeFillShade="E6"/>
            <w:vAlign w:val="center"/>
            <w:hideMark/>
          </w:tcPr>
          <w:p w14:paraId="217A8FE8" w14:textId="7F479F02"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34" w:type="dxa"/>
            <w:tcBorders>
              <w:top w:val="nil"/>
              <w:left w:val="nil"/>
              <w:bottom w:val="single" w:sz="4" w:space="0" w:color="000000"/>
              <w:right w:val="nil"/>
            </w:tcBorders>
            <w:shd w:val="clear" w:color="auto" w:fill="D0CECE" w:themeFill="background2" w:themeFillShade="E6"/>
            <w:vAlign w:val="center"/>
            <w:hideMark/>
          </w:tcPr>
          <w:p w14:paraId="75EF7F0F" w14:textId="5A927C4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13" w:type="dxa"/>
            <w:tcBorders>
              <w:top w:val="nil"/>
              <w:left w:val="nil"/>
              <w:bottom w:val="single" w:sz="4" w:space="0" w:color="000000"/>
              <w:right w:val="nil"/>
            </w:tcBorders>
            <w:shd w:val="clear" w:color="auto" w:fill="D0CECE" w:themeFill="background2" w:themeFillShade="E6"/>
            <w:vAlign w:val="center"/>
            <w:hideMark/>
          </w:tcPr>
          <w:p w14:paraId="7FEA6319" w14:textId="2D873CB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667" w:type="dxa"/>
            <w:tcBorders>
              <w:top w:val="nil"/>
              <w:left w:val="nil"/>
              <w:bottom w:val="single" w:sz="4" w:space="0" w:color="000000"/>
              <w:right w:val="nil"/>
            </w:tcBorders>
            <w:shd w:val="clear" w:color="auto" w:fill="D0CECE" w:themeFill="background2" w:themeFillShade="E6"/>
            <w:vAlign w:val="center"/>
            <w:hideMark/>
          </w:tcPr>
          <w:p w14:paraId="5DE8B1A3" w14:textId="4263E687" w:rsidR="00E971AA" w:rsidRPr="00FD0117" w:rsidRDefault="00E971AA" w:rsidP="00E91828">
            <w:pPr>
              <w:keepNext/>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0.000</w:t>
            </w:r>
          </w:p>
        </w:tc>
      </w:tr>
    </w:tbl>
    <w:p w14:paraId="29DCFE0A" w14:textId="23543ADE" w:rsidR="008F63F4" w:rsidRPr="00FD0117" w:rsidRDefault="00CA13AE" w:rsidP="00E91828">
      <w:pPr>
        <w:pStyle w:val="Caption"/>
        <w:spacing w:line="480" w:lineRule="auto"/>
        <w:rPr>
          <w:rFonts w:ascii="Serif" w:hAnsi="Serif" w:cs="Times New Roman"/>
          <w:b/>
          <w:bCs/>
          <w:sz w:val="24"/>
          <w:szCs w:val="24"/>
        </w:rPr>
      </w:pPr>
      <w:r w:rsidRPr="00FD0117">
        <w:rPr>
          <w:rFonts w:ascii="Serif" w:hAnsi="Serif"/>
        </w:rPr>
        <w:t xml:space="preserve">Table </w:t>
      </w:r>
      <w:r w:rsidRPr="00FD0117">
        <w:rPr>
          <w:rFonts w:ascii="Serif" w:hAnsi="Serif"/>
        </w:rPr>
        <w:fldChar w:fldCharType="begin"/>
      </w:r>
      <w:r w:rsidRPr="00FD0117">
        <w:rPr>
          <w:rFonts w:ascii="Serif" w:hAnsi="Serif"/>
        </w:rPr>
        <w:instrText xml:space="preserve"> SEQ Table \* ARABIC </w:instrText>
      </w:r>
      <w:r w:rsidRPr="00FD0117">
        <w:rPr>
          <w:rFonts w:ascii="Serif" w:hAnsi="Serif"/>
        </w:rPr>
        <w:fldChar w:fldCharType="separate"/>
      </w:r>
      <w:r w:rsidRPr="00FD0117">
        <w:rPr>
          <w:rFonts w:ascii="Serif" w:hAnsi="Serif"/>
          <w:noProof/>
        </w:rPr>
        <w:t>1</w:t>
      </w:r>
      <w:r w:rsidRPr="00FD0117">
        <w:rPr>
          <w:rFonts w:ascii="Serif" w:hAnsi="Serif"/>
        </w:rPr>
        <w:fldChar w:fldCharType="end"/>
      </w:r>
      <w:r w:rsidRPr="00FD0117">
        <w:rPr>
          <w:rFonts w:ascii="Serif" w:hAnsi="Serif"/>
        </w:rPr>
        <w:t xml:space="preserve">: RMSE Results of Time-Series Model Approaches </w:t>
      </w:r>
      <w:r w:rsidR="00AC504A" w:rsidRPr="00FD0117">
        <w:rPr>
          <w:rFonts w:ascii="Serif" w:hAnsi="Serif"/>
        </w:rPr>
        <w:t>by</w:t>
      </w:r>
      <w:r w:rsidRPr="00FD0117">
        <w:rPr>
          <w:rFonts w:ascii="Serif" w:hAnsi="Serif"/>
        </w:rPr>
        <w:t xml:space="preserve"> Country</w:t>
      </w:r>
    </w:p>
    <w:p w14:paraId="77E324A0" w14:textId="6B11C1C4" w:rsidR="00E91828" w:rsidRPr="00FD0117" w:rsidRDefault="00AC504A" w:rsidP="00E91828">
      <w:pPr>
        <w:spacing w:line="480" w:lineRule="auto"/>
        <w:rPr>
          <w:rFonts w:ascii="Serif" w:hAnsi="Serif" w:cs="Times New Roman"/>
          <w:sz w:val="24"/>
          <w:szCs w:val="24"/>
        </w:rPr>
      </w:pPr>
      <w:r w:rsidRPr="00FD0117">
        <w:rPr>
          <w:rFonts w:ascii="Serif" w:hAnsi="Serif" w:cs="Times New Roman"/>
          <w:sz w:val="24"/>
          <w:szCs w:val="24"/>
        </w:rPr>
        <w:tab/>
      </w:r>
      <w:commentRangeStart w:id="4"/>
      <w:commentRangeStart w:id="5"/>
      <w:r w:rsidRPr="00FD0117">
        <w:rPr>
          <w:rFonts w:ascii="Serif" w:hAnsi="Serif" w:cs="Times New Roman"/>
          <w:sz w:val="24"/>
          <w:szCs w:val="24"/>
        </w:rPr>
        <w:t xml:space="preserve">The Auto Regressive Integrated Moving Average (ARIMA) </w:t>
      </w:r>
      <w:commentRangeEnd w:id="4"/>
      <w:r w:rsidR="00E91828" w:rsidRPr="00FD0117">
        <w:rPr>
          <w:rStyle w:val="CommentReference"/>
          <w:rFonts w:ascii="Serif" w:hAnsi="Serif"/>
        </w:rPr>
        <w:commentReference w:id="4"/>
      </w:r>
      <w:commentRangeEnd w:id="5"/>
      <w:r w:rsidR="004F7E38">
        <w:rPr>
          <w:rStyle w:val="CommentReference"/>
        </w:rPr>
        <w:commentReference w:id="5"/>
      </w:r>
      <w:r w:rsidRPr="00FD0117">
        <w:rPr>
          <w:rFonts w:ascii="Serif" w:hAnsi="Serif" w:cs="Times New Roman"/>
          <w:sz w:val="24"/>
          <w:szCs w:val="24"/>
        </w:rPr>
        <w:t xml:space="preserve">model was originally designed for economic </w:t>
      </w:r>
      <w:r w:rsidR="00B47ED0" w:rsidRPr="00FD0117">
        <w:rPr>
          <w:rFonts w:ascii="Serif" w:hAnsi="Serif" w:cs="Times New Roman"/>
          <w:sz w:val="24"/>
          <w:szCs w:val="24"/>
        </w:rPr>
        <w:t>application and</w:t>
      </w:r>
      <w:r w:rsidRPr="00FD0117">
        <w:rPr>
          <w:rFonts w:ascii="Serif" w:hAnsi="Serif" w:cs="Times New Roman"/>
          <w:sz w:val="24"/>
          <w:szCs w:val="24"/>
        </w:rPr>
        <w:t xml:space="preserve"> provides a high level of interpretability because the relationship between the independent variables and dependent variables are easily understood and simple to explain. </w:t>
      </w:r>
      <w:r w:rsidR="00B47ED0" w:rsidRPr="00FD0117">
        <w:rPr>
          <w:rFonts w:ascii="Serif" w:hAnsi="Serif" w:cs="Times New Roman"/>
          <w:sz w:val="24"/>
          <w:szCs w:val="24"/>
        </w:rPr>
        <w:t xml:space="preserve">The ARIMA model assumes a linear correlation between </w:t>
      </w:r>
      <w:r w:rsidR="00B47ED0" w:rsidRPr="00FD0117">
        <w:rPr>
          <w:rFonts w:ascii="Serif" w:hAnsi="Serif" w:cs="Times New Roman"/>
          <w:sz w:val="24"/>
          <w:szCs w:val="24"/>
        </w:rPr>
        <w:lastRenderedPageBreak/>
        <w:t>the time-series values and attempts to exploit these linear dependencies in observations to extract patterns, while removing high frequency noise from the data (</w:t>
      </w:r>
      <w:proofErr w:type="spellStart"/>
      <w:r w:rsidR="00B47ED0" w:rsidRPr="00FD0117">
        <w:rPr>
          <w:rFonts w:ascii="Serif" w:hAnsi="Serif" w:cs="Times New Roman"/>
          <w:sz w:val="24"/>
          <w:szCs w:val="24"/>
        </w:rPr>
        <w:t>Papastefanopoulos</w:t>
      </w:r>
      <w:proofErr w:type="spellEnd"/>
      <w:r w:rsidR="00B47ED0" w:rsidRPr="00FD0117">
        <w:rPr>
          <w:rFonts w:ascii="Serif" w:hAnsi="Serif" w:cs="Times New Roman"/>
          <w:sz w:val="24"/>
          <w:szCs w:val="24"/>
        </w:rPr>
        <w:t xml:space="preserve"> et al., 2020). A significant advantage to the ARIMA method is that models can be performed in an automated way to maximize prediction accuracy. For these reasons, the ARIMA method will be the time-series method of choice for the analysis conducted in this report. </w:t>
      </w:r>
    </w:p>
    <w:p w14:paraId="234379DC" w14:textId="77777777" w:rsidR="00E91828" w:rsidRPr="00FD0117" w:rsidRDefault="00E91828" w:rsidP="00E91828">
      <w:pPr>
        <w:spacing w:line="480" w:lineRule="auto"/>
        <w:rPr>
          <w:rFonts w:ascii="Serif" w:hAnsi="Serif" w:cs="Times New Roman"/>
          <w:sz w:val="24"/>
          <w:szCs w:val="24"/>
        </w:rPr>
      </w:pPr>
    </w:p>
    <w:p w14:paraId="31ABAE11" w14:textId="6000F91F" w:rsidR="001D48C0" w:rsidRPr="00FD0117" w:rsidRDefault="0074715F" w:rsidP="00E91828">
      <w:pPr>
        <w:pStyle w:val="Heading1"/>
        <w:spacing w:line="480" w:lineRule="auto"/>
        <w:rPr>
          <w:rFonts w:ascii="Serif" w:hAnsi="Serif" w:cs="Times New Roman"/>
          <w:sz w:val="24"/>
          <w:szCs w:val="24"/>
        </w:rPr>
      </w:pPr>
      <w:bookmarkStart w:id="6" w:name="_Toc101373094"/>
      <w:r w:rsidRPr="00FD0117">
        <w:rPr>
          <w:rFonts w:ascii="Serif" w:hAnsi="Serif" w:cs="Times New Roman"/>
          <w:sz w:val="24"/>
          <w:szCs w:val="24"/>
        </w:rPr>
        <w:t>Data</w:t>
      </w:r>
      <w:bookmarkEnd w:id="6"/>
    </w:p>
    <w:p w14:paraId="71D1F148" w14:textId="698F7693" w:rsidR="00523521" w:rsidRPr="00FD0117" w:rsidRDefault="006D684B" w:rsidP="00E91828">
      <w:pPr>
        <w:spacing w:line="480" w:lineRule="auto"/>
        <w:rPr>
          <w:rFonts w:ascii="Serif" w:hAnsi="Serif" w:cs="Times New Roman"/>
          <w:sz w:val="24"/>
          <w:szCs w:val="24"/>
        </w:rPr>
      </w:pPr>
      <w:r w:rsidRPr="00FD0117">
        <w:rPr>
          <w:rFonts w:ascii="Serif" w:hAnsi="Serif" w:cs="Times New Roman"/>
          <w:sz w:val="24"/>
          <w:szCs w:val="24"/>
        </w:rPr>
        <w:tab/>
      </w:r>
      <w:r w:rsidR="00556804" w:rsidRPr="00FD0117">
        <w:rPr>
          <w:rFonts w:ascii="Serif" w:hAnsi="Serif" w:cs="Times New Roman"/>
          <w:sz w:val="24"/>
          <w:szCs w:val="24"/>
        </w:rPr>
        <w:t xml:space="preserve">The data collected for this analysis </w:t>
      </w:r>
      <w:r w:rsidR="0063744B" w:rsidRPr="00FD0117">
        <w:rPr>
          <w:rFonts w:ascii="Serif" w:hAnsi="Serif" w:cs="Times New Roman"/>
          <w:sz w:val="24"/>
          <w:szCs w:val="24"/>
        </w:rPr>
        <w:t xml:space="preserve">consists of two </w:t>
      </w:r>
      <w:r w:rsidR="002D6E6D" w:rsidRPr="00FD0117">
        <w:rPr>
          <w:rFonts w:ascii="Serif" w:hAnsi="Serif" w:cs="Times New Roman"/>
          <w:sz w:val="24"/>
          <w:szCs w:val="24"/>
        </w:rPr>
        <w:t xml:space="preserve">time-series datasets </w:t>
      </w:r>
      <w:r w:rsidR="00705227" w:rsidRPr="00FD0117">
        <w:rPr>
          <w:rFonts w:ascii="Serif" w:hAnsi="Serif" w:cs="Times New Roman"/>
          <w:sz w:val="24"/>
          <w:szCs w:val="24"/>
        </w:rPr>
        <w:t xml:space="preserve">representing </w:t>
      </w:r>
      <w:r w:rsidR="004F0D94" w:rsidRPr="00FD0117">
        <w:rPr>
          <w:rFonts w:ascii="Serif" w:hAnsi="Serif" w:cs="Times New Roman"/>
          <w:sz w:val="24"/>
          <w:szCs w:val="24"/>
        </w:rPr>
        <w:t>inter</w:t>
      </w:r>
      <w:r w:rsidR="00E75283" w:rsidRPr="00FD0117">
        <w:rPr>
          <w:rFonts w:ascii="Serif" w:hAnsi="Serif" w:cs="Times New Roman"/>
          <w:sz w:val="24"/>
          <w:szCs w:val="24"/>
        </w:rPr>
        <w:t>national</w:t>
      </w:r>
      <w:r w:rsidR="008113BD" w:rsidRPr="00FD0117">
        <w:rPr>
          <w:rFonts w:ascii="Serif" w:hAnsi="Serif" w:cs="Times New Roman"/>
          <w:sz w:val="24"/>
          <w:szCs w:val="24"/>
        </w:rPr>
        <w:t xml:space="preserve"> measurements</w:t>
      </w:r>
      <w:r w:rsidR="00175240" w:rsidRPr="00FD0117">
        <w:rPr>
          <w:rFonts w:ascii="Serif" w:hAnsi="Serif" w:cs="Times New Roman"/>
          <w:sz w:val="24"/>
          <w:szCs w:val="24"/>
        </w:rPr>
        <w:t xml:space="preserve"> of several features related to COVID-19</w:t>
      </w:r>
      <w:r w:rsidR="00B30C56" w:rsidRPr="00FD0117">
        <w:rPr>
          <w:rFonts w:ascii="Serif" w:hAnsi="Serif" w:cs="Times New Roman"/>
          <w:sz w:val="24"/>
          <w:szCs w:val="24"/>
        </w:rPr>
        <w:t xml:space="preserve"> and are</w:t>
      </w:r>
      <w:r w:rsidR="008113BD" w:rsidRPr="00FD0117">
        <w:rPr>
          <w:rFonts w:ascii="Serif" w:hAnsi="Serif" w:cs="Times New Roman"/>
          <w:sz w:val="24"/>
          <w:szCs w:val="24"/>
        </w:rPr>
        <w:t xml:space="preserve"> compiled in weekly and daily intervals.</w:t>
      </w:r>
      <w:r w:rsidR="00B30C56" w:rsidRPr="00FD0117">
        <w:rPr>
          <w:rFonts w:ascii="Serif" w:hAnsi="Serif" w:cs="Times New Roman"/>
          <w:sz w:val="24"/>
          <w:szCs w:val="24"/>
        </w:rPr>
        <w:t xml:space="preserve"> </w:t>
      </w:r>
      <w:r w:rsidR="00E468A2" w:rsidRPr="00FD0117">
        <w:rPr>
          <w:rFonts w:ascii="Serif" w:hAnsi="Serif" w:cs="Times New Roman"/>
          <w:sz w:val="24"/>
          <w:szCs w:val="24"/>
        </w:rPr>
        <w:t xml:space="preserve">The </w:t>
      </w:r>
      <w:r w:rsidR="004F0D94" w:rsidRPr="00FD0117">
        <w:rPr>
          <w:rFonts w:ascii="Serif" w:hAnsi="Serif" w:cs="Times New Roman"/>
          <w:sz w:val="24"/>
          <w:szCs w:val="24"/>
        </w:rPr>
        <w:t xml:space="preserve">primary dataset includes daily measurements of </w:t>
      </w:r>
      <w:r w:rsidR="00E75283" w:rsidRPr="00FD0117">
        <w:rPr>
          <w:rFonts w:ascii="Serif" w:hAnsi="Serif" w:cs="Times New Roman"/>
          <w:sz w:val="24"/>
          <w:szCs w:val="24"/>
        </w:rPr>
        <w:t>features such as number of cases, hospitalizations, deaths, and vaccinations</w:t>
      </w:r>
      <w:r w:rsidR="00310EF9" w:rsidRPr="00FD0117">
        <w:rPr>
          <w:rFonts w:ascii="Serif" w:hAnsi="Serif" w:cs="Times New Roman"/>
          <w:sz w:val="24"/>
          <w:szCs w:val="24"/>
        </w:rPr>
        <w:t>. Each of the listed measurements are provided in multiple format</w:t>
      </w:r>
      <w:r w:rsidR="00AE3637" w:rsidRPr="00FD0117">
        <w:rPr>
          <w:rFonts w:ascii="Serif" w:hAnsi="Serif" w:cs="Times New Roman"/>
          <w:sz w:val="24"/>
          <w:szCs w:val="24"/>
        </w:rPr>
        <w:t xml:space="preserve">s including raw </w:t>
      </w:r>
      <w:r w:rsidR="002C1CDA" w:rsidRPr="00FD0117">
        <w:rPr>
          <w:rFonts w:ascii="Serif" w:hAnsi="Serif" w:cs="Times New Roman"/>
          <w:sz w:val="24"/>
          <w:szCs w:val="24"/>
        </w:rPr>
        <w:t xml:space="preserve">daily </w:t>
      </w:r>
      <w:r w:rsidR="00AE3637" w:rsidRPr="00FD0117">
        <w:rPr>
          <w:rFonts w:ascii="Serif" w:hAnsi="Serif" w:cs="Times New Roman"/>
          <w:sz w:val="24"/>
          <w:szCs w:val="24"/>
        </w:rPr>
        <w:t xml:space="preserve">counts, </w:t>
      </w:r>
      <w:r w:rsidR="002C1CDA" w:rsidRPr="00FD0117">
        <w:rPr>
          <w:rFonts w:ascii="Serif" w:hAnsi="Serif" w:cs="Times New Roman"/>
          <w:sz w:val="24"/>
          <w:szCs w:val="24"/>
        </w:rPr>
        <w:t xml:space="preserve">cumulative </w:t>
      </w:r>
      <w:r w:rsidR="00AE3637" w:rsidRPr="00FD0117">
        <w:rPr>
          <w:rFonts w:ascii="Serif" w:hAnsi="Serif" w:cs="Times New Roman"/>
          <w:sz w:val="24"/>
          <w:szCs w:val="24"/>
        </w:rPr>
        <w:t xml:space="preserve">totals, </w:t>
      </w:r>
      <w:r w:rsidR="00005DE5" w:rsidRPr="00FD0117">
        <w:rPr>
          <w:rFonts w:ascii="Serif" w:hAnsi="Serif" w:cs="Times New Roman"/>
          <w:sz w:val="24"/>
          <w:szCs w:val="24"/>
        </w:rPr>
        <w:t xml:space="preserve">smoothed daily/weekly counts, </w:t>
      </w:r>
      <w:r w:rsidR="00127BD6" w:rsidRPr="00FD0117">
        <w:rPr>
          <w:rFonts w:ascii="Serif" w:hAnsi="Serif" w:cs="Times New Roman"/>
          <w:sz w:val="24"/>
          <w:szCs w:val="24"/>
        </w:rPr>
        <w:t xml:space="preserve">and </w:t>
      </w:r>
      <w:r w:rsidR="006D4242" w:rsidRPr="00FD0117">
        <w:rPr>
          <w:rFonts w:ascii="Serif" w:hAnsi="Serif" w:cs="Times New Roman"/>
          <w:sz w:val="24"/>
          <w:szCs w:val="24"/>
        </w:rPr>
        <w:t xml:space="preserve">smoothed daily/weekly counts per </w:t>
      </w:r>
      <w:r w:rsidR="004C5D01" w:rsidRPr="00FD0117">
        <w:rPr>
          <w:rFonts w:ascii="Serif" w:hAnsi="Serif" w:cs="Times New Roman"/>
          <w:sz w:val="24"/>
          <w:szCs w:val="24"/>
        </w:rPr>
        <w:t>hundred thousand</w:t>
      </w:r>
      <w:r w:rsidR="00663430" w:rsidRPr="00FD0117">
        <w:rPr>
          <w:rFonts w:ascii="Serif" w:hAnsi="Serif" w:cs="Times New Roman"/>
          <w:sz w:val="24"/>
          <w:szCs w:val="24"/>
        </w:rPr>
        <w:t xml:space="preserve"> or per million. </w:t>
      </w:r>
      <w:r w:rsidR="00FF74BC" w:rsidRPr="00FD0117">
        <w:rPr>
          <w:rFonts w:ascii="Serif" w:hAnsi="Serif" w:cs="Times New Roman"/>
          <w:sz w:val="24"/>
          <w:szCs w:val="24"/>
        </w:rPr>
        <w:t>The data</w:t>
      </w:r>
      <w:r w:rsidR="00DA6698" w:rsidRPr="00FD0117">
        <w:rPr>
          <w:rFonts w:ascii="Serif" w:hAnsi="Serif" w:cs="Times New Roman"/>
          <w:sz w:val="24"/>
          <w:szCs w:val="24"/>
        </w:rPr>
        <w:t xml:space="preserve"> includes records ranging from </w:t>
      </w:r>
      <w:r w:rsidR="00D90D50" w:rsidRPr="00FD0117">
        <w:rPr>
          <w:rFonts w:ascii="Serif" w:hAnsi="Serif" w:cs="Times New Roman"/>
          <w:sz w:val="24"/>
          <w:szCs w:val="24"/>
        </w:rPr>
        <w:t xml:space="preserve">as early as </w:t>
      </w:r>
      <w:r w:rsidR="007B57F1" w:rsidRPr="00FD0117">
        <w:rPr>
          <w:rFonts w:ascii="Serif" w:hAnsi="Serif" w:cs="Times New Roman"/>
          <w:sz w:val="24"/>
          <w:szCs w:val="24"/>
        </w:rPr>
        <w:t>January 1</w:t>
      </w:r>
      <w:r w:rsidR="007B57F1" w:rsidRPr="00FD0117">
        <w:rPr>
          <w:rFonts w:ascii="Serif" w:hAnsi="Serif" w:cs="Times New Roman"/>
          <w:sz w:val="24"/>
          <w:szCs w:val="24"/>
          <w:vertAlign w:val="superscript"/>
        </w:rPr>
        <w:t>st</w:t>
      </w:r>
      <w:r w:rsidR="007B57F1" w:rsidRPr="00FD0117">
        <w:rPr>
          <w:rFonts w:ascii="Serif" w:hAnsi="Serif" w:cs="Times New Roman"/>
          <w:sz w:val="24"/>
          <w:szCs w:val="24"/>
        </w:rPr>
        <w:t xml:space="preserve">, </w:t>
      </w:r>
      <w:del w:id="7" w:author="Reinaldo Sanchez-Arias" w:date="2022-04-22T13:22:00Z">
        <w:r w:rsidR="007B57F1" w:rsidRPr="00FD0117" w:rsidDel="00BF5B99">
          <w:rPr>
            <w:rFonts w:ascii="Serif" w:hAnsi="Serif" w:cs="Times New Roman"/>
            <w:sz w:val="24"/>
            <w:szCs w:val="24"/>
          </w:rPr>
          <w:delText>2020</w:delText>
        </w:r>
      </w:del>
      <w:ins w:id="8" w:author="Reinaldo Sanchez-Arias" w:date="2022-04-22T13:22:00Z">
        <w:r w:rsidR="00BF5B99" w:rsidRPr="00FD0117">
          <w:rPr>
            <w:rFonts w:ascii="Serif" w:hAnsi="Serif" w:cs="Times New Roman"/>
            <w:sz w:val="24"/>
            <w:szCs w:val="24"/>
          </w:rPr>
          <w:t>2020,</w:t>
        </w:r>
      </w:ins>
      <w:r w:rsidR="007B57F1" w:rsidRPr="00FD0117">
        <w:rPr>
          <w:rFonts w:ascii="Serif" w:hAnsi="Serif" w:cs="Times New Roman"/>
          <w:sz w:val="24"/>
          <w:szCs w:val="24"/>
        </w:rPr>
        <w:t xml:space="preserve"> and</w:t>
      </w:r>
      <w:r w:rsidR="00D90D50" w:rsidRPr="00FD0117">
        <w:rPr>
          <w:rFonts w:ascii="Serif" w:hAnsi="Serif" w:cs="Times New Roman"/>
          <w:sz w:val="24"/>
          <w:szCs w:val="24"/>
        </w:rPr>
        <w:t xml:space="preserve"> is </w:t>
      </w:r>
      <w:r w:rsidR="00573F11" w:rsidRPr="00FD0117">
        <w:rPr>
          <w:rFonts w:ascii="Serif" w:hAnsi="Serif" w:cs="Times New Roman"/>
          <w:sz w:val="24"/>
          <w:szCs w:val="24"/>
        </w:rPr>
        <w:t>regularly updated</w:t>
      </w:r>
      <w:r w:rsidR="00453C98" w:rsidRPr="00FD0117">
        <w:rPr>
          <w:rFonts w:ascii="Serif" w:hAnsi="Serif" w:cs="Times New Roman"/>
          <w:sz w:val="24"/>
          <w:szCs w:val="24"/>
        </w:rPr>
        <w:t xml:space="preserve"> with current observations</w:t>
      </w:r>
      <w:r w:rsidR="00923092" w:rsidRPr="00FD0117">
        <w:rPr>
          <w:rFonts w:ascii="Serif" w:hAnsi="Serif" w:cs="Times New Roman"/>
          <w:sz w:val="24"/>
          <w:szCs w:val="24"/>
        </w:rPr>
        <w:t>.</w:t>
      </w:r>
      <w:r w:rsidR="009826C2" w:rsidRPr="00FD0117">
        <w:rPr>
          <w:rFonts w:ascii="Serif" w:hAnsi="Serif" w:cs="Times New Roman"/>
          <w:sz w:val="24"/>
          <w:szCs w:val="24"/>
        </w:rPr>
        <w:t xml:space="preserve"> </w:t>
      </w:r>
      <w:r w:rsidR="00B77AB0" w:rsidRPr="00FD0117">
        <w:rPr>
          <w:rFonts w:ascii="Serif" w:hAnsi="Serif" w:cs="Times New Roman"/>
          <w:sz w:val="24"/>
          <w:szCs w:val="24"/>
        </w:rPr>
        <w:t xml:space="preserve">These records are compiled and provided by </w:t>
      </w:r>
      <w:r w:rsidR="00885E38" w:rsidRPr="00FD0117">
        <w:rPr>
          <w:rFonts w:ascii="Serif" w:hAnsi="Serif" w:cs="Times New Roman"/>
          <w:sz w:val="24"/>
          <w:szCs w:val="24"/>
        </w:rPr>
        <w:t xml:space="preserve">the team </w:t>
      </w:r>
      <w:r w:rsidR="00C86400" w:rsidRPr="00FD0117">
        <w:rPr>
          <w:rFonts w:ascii="Serif" w:hAnsi="Serif" w:cs="Times New Roman"/>
          <w:sz w:val="24"/>
          <w:szCs w:val="24"/>
        </w:rPr>
        <w:t>at Our World in Data</w:t>
      </w:r>
      <w:ins w:id="9" w:author="Reinaldo Sanchez-Arias" w:date="2022-04-22T13:22:00Z">
        <w:r w:rsidR="000667F4">
          <w:rPr>
            <w:rFonts w:ascii="Serif" w:hAnsi="Serif" w:cs="Times New Roman"/>
            <w:sz w:val="24"/>
            <w:szCs w:val="24"/>
          </w:rPr>
          <w:t xml:space="preserve"> (OWID)</w:t>
        </w:r>
      </w:ins>
      <w:r w:rsidR="00C86400" w:rsidRPr="00FD0117">
        <w:rPr>
          <w:rFonts w:ascii="Serif" w:hAnsi="Serif" w:cs="Times New Roman"/>
          <w:sz w:val="24"/>
          <w:szCs w:val="24"/>
        </w:rPr>
        <w:t xml:space="preserve">. </w:t>
      </w:r>
      <w:del w:id="10" w:author="Reinaldo Sanchez-Arias" w:date="2022-04-22T13:22:00Z">
        <w:r w:rsidR="00C86400" w:rsidRPr="00FD0117" w:rsidDel="000667F4">
          <w:rPr>
            <w:rFonts w:ascii="Serif" w:hAnsi="Serif" w:cs="Times New Roman"/>
            <w:sz w:val="24"/>
            <w:szCs w:val="24"/>
          </w:rPr>
          <w:delText>Our World in Data (</w:delText>
        </w:r>
      </w:del>
      <w:r w:rsidR="00C86400" w:rsidRPr="00FD0117">
        <w:rPr>
          <w:rFonts w:ascii="Serif" w:hAnsi="Serif" w:cs="Times New Roman"/>
          <w:sz w:val="24"/>
          <w:szCs w:val="24"/>
        </w:rPr>
        <w:t>OWID</w:t>
      </w:r>
      <w:del w:id="11" w:author="Reinaldo Sanchez-Arias" w:date="2022-04-22T13:22:00Z">
        <w:r w:rsidR="00C86400" w:rsidRPr="00FD0117" w:rsidDel="000667F4">
          <w:rPr>
            <w:rFonts w:ascii="Serif" w:hAnsi="Serif" w:cs="Times New Roman"/>
            <w:sz w:val="24"/>
            <w:szCs w:val="24"/>
          </w:rPr>
          <w:delText>)</w:delText>
        </w:r>
      </w:del>
      <w:r w:rsidR="00C86400" w:rsidRPr="00FD0117">
        <w:rPr>
          <w:rFonts w:ascii="Serif" w:hAnsi="Serif" w:cs="Times New Roman"/>
          <w:sz w:val="24"/>
          <w:szCs w:val="24"/>
        </w:rPr>
        <w:t xml:space="preserve"> is </w:t>
      </w:r>
      <w:r w:rsidR="00946284" w:rsidRPr="00FD0117">
        <w:rPr>
          <w:rFonts w:ascii="Serif" w:hAnsi="Serif" w:cs="Times New Roman"/>
          <w:sz w:val="24"/>
          <w:szCs w:val="24"/>
        </w:rPr>
        <w:t xml:space="preserve">an organization of </w:t>
      </w:r>
      <w:r w:rsidR="00F4407C" w:rsidRPr="00FD0117">
        <w:rPr>
          <w:rFonts w:ascii="Serif" w:hAnsi="Serif" w:cs="Times New Roman"/>
          <w:sz w:val="24"/>
          <w:szCs w:val="24"/>
        </w:rPr>
        <w:t xml:space="preserve">researchers, data scientists, and engineers </w:t>
      </w:r>
      <w:r w:rsidR="003F6981" w:rsidRPr="00FD0117">
        <w:rPr>
          <w:rFonts w:ascii="Serif" w:hAnsi="Serif" w:cs="Times New Roman"/>
          <w:sz w:val="24"/>
          <w:szCs w:val="24"/>
        </w:rPr>
        <w:t xml:space="preserve">whose goal is to </w:t>
      </w:r>
      <w:r w:rsidR="00B035D5" w:rsidRPr="00FD0117">
        <w:rPr>
          <w:rFonts w:ascii="Serif" w:hAnsi="Serif" w:cs="Times New Roman"/>
          <w:sz w:val="24"/>
          <w:szCs w:val="24"/>
        </w:rPr>
        <w:t>“publish the research and data to make progress against the world’s largest problems</w:t>
      </w:r>
      <w:r w:rsidR="00DE03B1" w:rsidRPr="00FD0117">
        <w:rPr>
          <w:rFonts w:ascii="Serif" w:hAnsi="Serif" w:cs="Times New Roman"/>
          <w:sz w:val="24"/>
          <w:szCs w:val="24"/>
        </w:rPr>
        <w:t xml:space="preserve">” </w:t>
      </w:r>
      <w:r w:rsidR="00737D63" w:rsidRPr="00FD0117">
        <w:rPr>
          <w:rFonts w:ascii="Serif" w:hAnsi="Serif" w:cs="Times New Roman"/>
          <w:sz w:val="24"/>
          <w:szCs w:val="24"/>
        </w:rPr>
        <w:t>(</w:t>
      </w:r>
      <w:proofErr w:type="spellStart"/>
      <w:r w:rsidR="00737D63" w:rsidRPr="00FD0117">
        <w:rPr>
          <w:rFonts w:ascii="Serif" w:hAnsi="Serif" w:cs="Times New Roman"/>
          <w:sz w:val="24"/>
          <w:szCs w:val="24"/>
        </w:rPr>
        <w:t>Roser</w:t>
      </w:r>
      <w:proofErr w:type="spellEnd"/>
      <w:r w:rsidR="00737D63" w:rsidRPr="00FD0117">
        <w:rPr>
          <w:rFonts w:ascii="Serif" w:hAnsi="Serif" w:cs="Times New Roman"/>
          <w:sz w:val="24"/>
          <w:szCs w:val="24"/>
        </w:rPr>
        <w:t>)</w:t>
      </w:r>
      <w:r w:rsidR="003C734B" w:rsidRPr="00FD0117">
        <w:rPr>
          <w:rFonts w:ascii="Serif" w:hAnsi="Serif" w:cs="Times New Roman"/>
          <w:sz w:val="24"/>
          <w:szCs w:val="24"/>
        </w:rPr>
        <w:t>.</w:t>
      </w:r>
      <w:r w:rsidR="00737D63" w:rsidRPr="00FD0117">
        <w:rPr>
          <w:rFonts w:ascii="Serif" w:hAnsi="Serif" w:cs="Times New Roman"/>
          <w:sz w:val="24"/>
          <w:szCs w:val="24"/>
        </w:rPr>
        <w:t xml:space="preserve"> </w:t>
      </w:r>
      <w:r w:rsidR="006E33FB" w:rsidRPr="00FD0117">
        <w:rPr>
          <w:rFonts w:ascii="Serif" w:hAnsi="Serif" w:cs="Times New Roman"/>
          <w:sz w:val="24"/>
          <w:szCs w:val="24"/>
        </w:rPr>
        <w:t>OWID primarily brings data together from four types of sources including specialized institutes, research articles, international institutions or statistical agencies, and official data from government sources</w:t>
      </w:r>
      <w:r w:rsidR="003C734B" w:rsidRPr="00FD0117">
        <w:rPr>
          <w:rFonts w:ascii="Serif" w:hAnsi="Serif" w:cs="Times New Roman"/>
          <w:sz w:val="24"/>
          <w:szCs w:val="24"/>
        </w:rPr>
        <w:t xml:space="preserve"> </w:t>
      </w:r>
      <w:r w:rsidR="001A71B0" w:rsidRPr="00FD0117">
        <w:rPr>
          <w:rFonts w:ascii="Serif" w:hAnsi="Serif" w:cs="Times New Roman"/>
          <w:sz w:val="24"/>
          <w:szCs w:val="24"/>
        </w:rPr>
        <w:t>(</w:t>
      </w:r>
      <w:proofErr w:type="spellStart"/>
      <w:r w:rsidR="001A71B0" w:rsidRPr="00FD0117">
        <w:rPr>
          <w:rFonts w:ascii="Serif" w:hAnsi="Serif" w:cs="Times New Roman"/>
          <w:sz w:val="24"/>
          <w:szCs w:val="24"/>
        </w:rPr>
        <w:t>Roser</w:t>
      </w:r>
      <w:proofErr w:type="spellEnd"/>
      <w:r w:rsidR="001A71B0" w:rsidRPr="00FD0117">
        <w:rPr>
          <w:rFonts w:ascii="Serif" w:hAnsi="Serif" w:cs="Times New Roman"/>
          <w:sz w:val="24"/>
          <w:szCs w:val="24"/>
        </w:rPr>
        <w:t>)</w:t>
      </w:r>
      <w:r w:rsidR="003C734B" w:rsidRPr="00FD0117">
        <w:rPr>
          <w:rFonts w:ascii="Serif" w:hAnsi="Serif" w:cs="Times New Roman"/>
          <w:sz w:val="24"/>
          <w:szCs w:val="24"/>
        </w:rPr>
        <w:t xml:space="preserve">. </w:t>
      </w:r>
    </w:p>
    <w:p w14:paraId="0BD15C6E" w14:textId="2CFCDF59" w:rsidR="00EF3888" w:rsidRPr="00FD0117" w:rsidRDefault="00EF3888" w:rsidP="00E91828">
      <w:pPr>
        <w:spacing w:line="480" w:lineRule="auto"/>
        <w:rPr>
          <w:rFonts w:ascii="Serif" w:hAnsi="Serif"/>
          <w:sz w:val="24"/>
          <w:szCs w:val="24"/>
        </w:rPr>
      </w:pPr>
      <w:r w:rsidRPr="00FD0117">
        <w:rPr>
          <w:rFonts w:ascii="Serif" w:hAnsi="Serif" w:cs="Times New Roman"/>
          <w:sz w:val="24"/>
          <w:szCs w:val="24"/>
        </w:rPr>
        <w:lastRenderedPageBreak/>
        <w:tab/>
        <w:t xml:space="preserve">The secondary dataset </w:t>
      </w:r>
      <w:r w:rsidR="003801CE" w:rsidRPr="00FD0117">
        <w:rPr>
          <w:rFonts w:ascii="Serif" w:hAnsi="Serif" w:cs="Times New Roman"/>
          <w:sz w:val="24"/>
          <w:szCs w:val="24"/>
        </w:rPr>
        <w:t xml:space="preserve">utilized in this analysis includes </w:t>
      </w:r>
      <w:r w:rsidR="00395A94" w:rsidRPr="00FD0117">
        <w:rPr>
          <w:rFonts w:ascii="Serif" w:hAnsi="Serif" w:cs="Times New Roman"/>
          <w:sz w:val="24"/>
          <w:szCs w:val="24"/>
        </w:rPr>
        <w:t>weekly</w:t>
      </w:r>
      <w:r w:rsidR="003801CE" w:rsidRPr="00FD0117">
        <w:rPr>
          <w:rFonts w:ascii="Serif" w:hAnsi="Serif" w:cs="Times New Roman"/>
          <w:sz w:val="24"/>
          <w:szCs w:val="24"/>
        </w:rPr>
        <w:t xml:space="preserve"> </w:t>
      </w:r>
      <w:r w:rsidR="00DA7669" w:rsidRPr="00FD0117">
        <w:rPr>
          <w:rFonts w:ascii="Serif" w:hAnsi="Serif" w:cs="Times New Roman"/>
          <w:sz w:val="24"/>
          <w:szCs w:val="24"/>
        </w:rPr>
        <w:t>international measurements</w:t>
      </w:r>
      <w:r w:rsidR="00872218" w:rsidRPr="00FD0117">
        <w:rPr>
          <w:rFonts w:ascii="Serif" w:hAnsi="Serif" w:cs="Times New Roman"/>
          <w:sz w:val="24"/>
          <w:szCs w:val="24"/>
        </w:rPr>
        <w:t xml:space="preserve"> of COVID-19 </w:t>
      </w:r>
      <w:r w:rsidR="000A1CC5" w:rsidRPr="00FD0117">
        <w:rPr>
          <w:rFonts w:ascii="Serif" w:hAnsi="Serif" w:cs="Times New Roman"/>
          <w:sz w:val="24"/>
          <w:szCs w:val="24"/>
        </w:rPr>
        <w:t xml:space="preserve">sequencing results. </w:t>
      </w:r>
      <w:r w:rsidR="00A87B14" w:rsidRPr="00FD0117">
        <w:rPr>
          <w:rFonts w:ascii="Serif" w:hAnsi="Serif" w:cs="Times New Roman"/>
          <w:sz w:val="24"/>
          <w:szCs w:val="24"/>
        </w:rPr>
        <w:t xml:space="preserve">The features </w:t>
      </w:r>
      <w:r w:rsidR="00E268AE" w:rsidRPr="00FD0117">
        <w:rPr>
          <w:rFonts w:ascii="Serif" w:hAnsi="Serif" w:cs="Times New Roman"/>
          <w:sz w:val="24"/>
          <w:szCs w:val="24"/>
        </w:rPr>
        <w:t>provided</w:t>
      </w:r>
      <w:r w:rsidR="00A87B14" w:rsidRPr="00FD0117">
        <w:rPr>
          <w:rFonts w:ascii="Serif" w:hAnsi="Serif" w:cs="Times New Roman"/>
          <w:sz w:val="24"/>
          <w:szCs w:val="24"/>
        </w:rPr>
        <w:t xml:space="preserve"> in this dataset </w:t>
      </w:r>
      <w:r w:rsidR="00E268AE" w:rsidRPr="00FD0117">
        <w:rPr>
          <w:rFonts w:ascii="Serif" w:hAnsi="Serif" w:cs="Times New Roman"/>
          <w:sz w:val="24"/>
          <w:szCs w:val="24"/>
        </w:rPr>
        <w:t xml:space="preserve">include the total number of sequences </w:t>
      </w:r>
      <w:r w:rsidR="007C419F" w:rsidRPr="00FD0117">
        <w:rPr>
          <w:rFonts w:ascii="Serif" w:hAnsi="Serif" w:cs="Times New Roman"/>
          <w:sz w:val="24"/>
          <w:szCs w:val="24"/>
        </w:rPr>
        <w:t xml:space="preserve">analyzed, </w:t>
      </w:r>
      <w:r w:rsidR="00E00377" w:rsidRPr="00FD0117">
        <w:rPr>
          <w:rFonts w:ascii="Serif" w:hAnsi="Serif" w:cs="Times New Roman"/>
          <w:sz w:val="24"/>
          <w:szCs w:val="24"/>
        </w:rPr>
        <w:t xml:space="preserve">total number of sequences </w:t>
      </w:r>
      <w:r w:rsidR="00314DBF" w:rsidRPr="00FD0117">
        <w:rPr>
          <w:rFonts w:ascii="Serif" w:hAnsi="Serif" w:cs="Times New Roman"/>
          <w:sz w:val="24"/>
          <w:szCs w:val="24"/>
        </w:rPr>
        <w:t>classified</w:t>
      </w:r>
      <w:r w:rsidR="00E00377" w:rsidRPr="00FD0117">
        <w:rPr>
          <w:rFonts w:ascii="Serif" w:hAnsi="Serif" w:cs="Times New Roman"/>
          <w:sz w:val="24"/>
          <w:szCs w:val="24"/>
        </w:rPr>
        <w:t xml:space="preserve"> per variant, and the </w:t>
      </w:r>
      <w:r w:rsidR="00D73704" w:rsidRPr="00FD0117">
        <w:rPr>
          <w:rFonts w:ascii="Serif" w:hAnsi="Serif" w:cs="Times New Roman"/>
          <w:sz w:val="24"/>
          <w:szCs w:val="24"/>
        </w:rPr>
        <w:t xml:space="preserve">proportion of sequences </w:t>
      </w:r>
      <w:r w:rsidR="00314DBF" w:rsidRPr="00FD0117">
        <w:rPr>
          <w:rFonts w:ascii="Serif" w:hAnsi="Serif" w:cs="Times New Roman"/>
          <w:sz w:val="24"/>
          <w:szCs w:val="24"/>
        </w:rPr>
        <w:t>classified</w:t>
      </w:r>
      <w:r w:rsidR="001A7448" w:rsidRPr="00FD0117">
        <w:rPr>
          <w:rFonts w:ascii="Serif" w:hAnsi="Serif" w:cs="Times New Roman"/>
          <w:sz w:val="24"/>
          <w:szCs w:val="24"/>
        </w:rPr>
        <w:t xml:space="preserve"> per variant as a percentage of the total number of sequences. </w:t>
      </w:r>
      <w:r w:rsidR="00314DBF" w:rsidRPr="00FD0117">
        <w:rPr>
          <w:rFonts w:ascii="Serif" w:hAnsi="Serif" w:cs="Times New Roman"/>
          <w:sz w:val="24"/>
          <w:szCs w:val="24"/>
        </w:rPr>
        <w:t xml:space="preserve">The </w:t>
      </w:r>
      <w:r w:rsidR="006E399F" w:rsidRPr="00FD0117">
        <w:rPr>
          <w:rFonts w:ascii="Serif" w:hAnsi="Serif" w:cs="Times New Roman"/>
          <w:sz w:val="24"/>
          <w:szCs w:val="24"/>
        </w:rPr>
        <w:t>data does no</w:t>
      </w:r>
      <w:r w:rsidR="00BF7563" w:rsidRPr="00FD0117">
        <w:rPr>
          <w:rFonts w:ascii="Serif" w:hAnsi="Serif" w:cs="Times New Roman"/>
          <w:sz w:val="24"/>
          <w:szCs w:val="24"/>
        </w:rPr>
        <w:t xml:space="preserve">t directly represent the number of COVID-19 </w:t>
      </w:r>
      <w:r w:rsidR="00DA7669" w:rsidRPr="00FD0117">
        <w:rPr>
          <w:rFonts w:ascii="Serif" w:hAnsi="Serif" w:cs="Times New Roman"/>
          <w:sz w:val="24"/>
          <w:szCs w:val="24"/>
        </w:rPr>
        <w:t>cases but</w:t>
      </w:r>
      <w:r w:rsidR="00BF7563" w:rsidRPr="00FD0117">
        <w:rPr>
          <w:rFonts w:ascii="Serif" w:hAnsi="Serif" w:cs="Times New Roman"/>
          <w:sz w:val="24"/>
          <w:szCs w:val="24"/>
        </w:rPr>
        <w:t xml:space="preserve"> </w:t>
      </w:r>
      <w:r w:rsidR="00FE5C12" w:rsidRPr="00FD0117">
        <w:rPr>
          <w:rFonts w:ascii="Serif" w:hAnsi="Serif" w:cs="Times New Roman"/>
          <w:sz w:val="24"/>
          <w:szCs w:val="24"/>
        </w:rPr>
        <w:t xml:space="preserve">provides insight </w:t>
      </w:r>
      <w:r w:rsidR="008E3D45" w:rsidRPr="00FD0117">
        <w:rPr>
          <w:rFonts w:ascii="Serif" w:hAnsi="Serif" w:cs="Times New Roman"/>
          <w:sz w:val="24"/>
          <w:szCs w:val="24"/>
        </w:rPr>
        <w:t>as to which COVID-19 variant(s) are the most prevalent internationally at a given point in time.</w:t>
      </w:r>
      <w:r w:rsidR="005E2429" w:rsidRPr="00FD0117">
        <w:rPr>
          <w:rFonts w:ascii="Serif" w:hAnsi="Serif" w:cs="Times New Roman"/>
          <w:sz w:val="24"/>
          <w:szCs w:val="24"/>
        </w:rPr>
        <w:t xml:space="preserve"> These records are compiled and provided by GISAID</w:t>
      </w:r>
      <w:r w:rsidR="00A41AA9" w:rsidRPr="00FD0117">
        <w:rPr>
          <w:rFonts w:ascii="Serif" w:hAnsi="Serif" w:cs="Times New Roman"/>
          <w:sz w:val="24"/>
          <w:szCs w:val="24"/>
        </w:rPr>
        <w:t xml:space="preserve"> ranging from </w:t>
      </w:r>
      <w:r w:rsidR="00113313" w:rsidRPr="00FD0117">
        <w:rPr>
          <w:rFonts w:ascii="Serif" w:hAnsi="Serif" w:cs="Times New Roman"/>
          <w:sz w:val="24"/>
          <w:szCs w:val="24"/>
        </w:rPr>
        <w:t>December 29</w:t>
      </w:r>
      <w:r w:rsidR="00113313" w:rsidRPr="00FD0117">
        <w:rPr>
          <w:rFonts w:ascii="Serif" w:hAnsi="Serif" w:cs="Times New Roman"/>
          <w:sz w:val="24"/>
          <w:szCs w:val="24"/>
          <w:vertAlign w:val="superscript"/>
        </w:rPr>
        <w:t>th</w:t>
      </w:r>
      <w:r w:rsidR="00DA7669" w:rsidRPr="00FD0117">
        <w:rPr>
          <w:rFonts w:ascii="Serif" w:hAnsi="Serif" w:cs="Times New Roman"/>
          <w:sz w:val="24"/>
          <w:szCs w:val="24"/>
        </w:rPr>
        <w:t>, 2019,</w:t>
      </w:r>
      <w:r w:rsidR="00113313" w:rsidRPr="00FD0117">
        <w:rPr>
          <w:rFonts w:ascii="Serif" w:hAnsi="Serif" w:cs="Times New Roman"/>
          <w:sz w:val="24"/>
          <w:szCs w:val="24"/>
        </w:rPr>
        <w:t xml:space="preserve"> to the current day</w:t>
      </w:r>
      <w:r w:rsidR="00FB38A6" w:rsidRPr="00FD0117">
        <w:rPr>
          <w:rFonts w:ascii="Serif" w:hAnsi="Serif" w:cs="Times New Roman"/>
          <w:sz w:val="24"/>
          <w:szCs w:val="24"/>
        </w:rPr>
        <w:t xml:space="preserve">. GISAID is a global science initiative and primary source established in 2008 that provides open access to genomic data </w:t>
      </w:r>
      <w:r w:rsidR="000B4F5A" w:rsidRPr="00FD0117">
        <w:rPr>
          <w:rFonts w:ascii="Serif" w:hAnsi="Serif" w:cs="Times New Roman"/>
          <w:sz w:val="24"/>
          <w:szCs w:val="24"/>
        </w:rPr>
        <w:t xml:space="preserve">of influenza viruses and the coronavirus responsible for COVID-19. </w:t>
      </w:r>
      <w:r w:rsidR="00776476" w:rsidRPr="00FD0117">
        <w:rPr>
          <w:rFonts w:ascii="Serif" w:hAnsi="Serif" w:cs="Times New Roman"/>
          <w:sz w:val="24"/>
          <w:szCs w:val="24"/>
        </w:rPr>
        <w:t xml:space="preserve">This includes “genetic </w:t>
      </w:r>
      <w:r w:rsidR="000B780A" w:rsidRPr="00FD0117">
        <w:rPr>
          <w:rFonts w:ascii="Serif" w:hAnsi="Serif" w:cs="Times New Roman"/>
          <w:sz w:val="24"/>
          <w:szCs w:val="24"/>
        </w:rPr>
        <w:t>sequence and related clinical and epidemiological data associated with human viruses, as well as species-specific data associated with avian and other animal viruses, to help researchers understand how viruses evolve and spread during epidemics and pandemics</w:t>
      </w:r>
      <w:r w:rsidR="000743AC" w:rsidRPr="00FD0117">
        <w:rPr>
          <w:rFonts w:ascii="Serif" w:hAnsi="Serif" w:cs="Times New Roman"/>
          <w:sz w:val="24"/>
          <w:szCs w:val="24"/>
        </w:rPr>
        <w:t>” (Mission)</w:t>
      </w:r>
      <w:r w:rsidR="000743AC" w:rsidRPr="00FD0117">
        <w:rPr>
          <w:rFonts w:ascii="Serif" w:hAnsi="Serif"/>
          <w:sz w:val="24"/>
          <w:szCs w:val="24"/>
        </w:rPr>
        <w:t xml:space="preserve">. </w:t>
      </w:r>
    </w:p>
    <w:p w14:paraId="0D57A166" w14:textId="7759DD16" w:rsidR="0074715F" w:rsidRPr="00FD0117" w:rsidRDefault="0074715F" w:rsidP="00E91828">
      <w:pPr>
        <w:pStyle w:val="Heading1"/>
        <w:spacing w:line="480" w:lineRule="auto"/>
        <w:rPr>
          <w:rFonts w:ascii="Serif" w:hAnsi="Serif" w:cs="Times New Roman"/>
          <w:sz w:val="24"/>
          <w:szCs w:val="24"/>
        </w:rPr>
      </w:pPr>
      <w:bookmarkStart w:id="12" w:name="_Toc101373095"/>
      <w:r w:rsidRPr="00FD0117">
        <w:rPr>
          <w:rFonts w:ascii="Serif" w:hAnsi="Serif" w:cs="Times New Roman"/>
          <w:sz w:val="24"/>
          <w:szCs w:val="24"/>
        </w:rPr>
        <w:t>Methods</w:t>
      </w:r>
      <w:bookmarkEnd w:id="12"/>
    </w:p>
    <w:p w14:paraId="41521CB4" w14:textId="06975967" w:rsidR="00FC06A5" w:rsidRPr="00FD0117" w:rsidRDefault="00FC06A5" w:rsidP="00E91828">
      <w:pPr>
        <w:pStyle w:val="NormalWeb"/>
        <w:numPr>
          <w:ilvl w:val="0"/>
          <w:numId w:val="9"/>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will provide details on the chosen methods, designs, measures, and philosophy behind these choices. In addition, this chapter should include a description of any conduct experiment.</w:t>
      </w:r>
    </w:p>
    <w:p w14:paraId="774D6CCD" w14:textId="7412BE04" w:rsidR="00E211CB" w:rsidRPr="00FD0117" w:rsidRDefault="005C4D21" w:rsidP="00FD0117">
      <w:pPr>
        <w:pStyle w:val="NormalWeb"/>
        <w:spacing w:before="150" w:beforeAutospacing="0" w:after="150" w:afterAutospacing="0" w:line="480" w:lineRule="auto"/>
        <w:textAlignment w:val="baseline"/>
        <w:rPr>
          <w:rFonts w:ascii="Serif" w:hAnsi="Serif"/>
          <w:b/>
          <w:bCs/>
          <w:color w:val="000000" w:themeColor="text1"/>
        </w:rPr>
      </w:pPr>
      <w:r>
        <w:rPr>
          <w:rFonts w:ascii="Serif" w:hAnsi="Serif"/>
          <w:b/>
          <w:bCs/>
          <w:color w:val="000000" w:themeColor="text1"/>
        </w:rPr>
        <w:t>Exploratory Data Analysis</w:t>
      </w:r>
    </w:p>
    <w:p w14:paraId="48129C24" w14:textId="71A87FAA" w:rsidR="00FD0117" w:rsidRDefault="00FD0117" w:rsidP="00FD0117">
      <w:pPr>
        <w:pStyle w:val="NormalWeb"/>
        <w:spacing w:before="150" w:beforeAutospacing="0" w:after="150" w:afterAutospacing="0" w:line="480" w:lineRule="auto"/>
        <w:textAlignment w:val="baseline"/>
        <w:rPr>
          <w:rFonts w:ascii="Serif" w:hAnsi="Serif"/>
          <w:color w:val="000000" w:themeColor="text1"/>
        </w:rPr>
      </w:pPr>
      <w:r w:rsidRPr="00FD0117">
        <w:rPr>
          <w:rFonts w:ascii="Serif" w:hAnsi="Serif"/>
          <w:b/>
          <w:bCs/>
          <w:color w:val="FF0000"/>
        </w:rPr>
        <w:tab/>
      </w:r>
      <w:r>
        <w:rPr>
          <w:rFonts w:ascii="Serif" w:hAnsi="Serif"/>
          <w:color w:val="000000" w:themeColor="text1"/>
        </w:rPr>
        <w:t xml:space="preserve">An initial exploration of the datasets were </w:t>
      </w:r>
      <w:proofErr w:type="gramStart"/>
      <w:r>
        <w:rPr>
          <w:rFonts w:ascii="Serif" w:hAnsi="Serif"/>
          <w:color w:val="000000" w:themeColor="text1"/>
        </w:rPr>
        <w:t>conducted  to</w:t>
      </w:r>
      <w:proofErr w:type="gramEnd"/>
      <w:r>
        <w:rPr>
          <w:rFonts w:ascii="Serif" w:hAnsi="Serif"/>
          <w:color w:val="000000" w:themeColor="text1"/>
        </w:rPr>
        <w:t xml:space="preserve"> examine the structure, variance, and amount of available data for analysis. </w:t>
      </w:r>
      <w:r w:rsidR="0066262A">
        <w:rPr>
          <w:rFonts w:ascii="Serif" w:hAnsi="Serif"/>
          <w:color w:val="000000" w:themeColor="text1"/>
        </w:rPr>
        <w:t xml:space="preserve">Summary statistics were compiled and presented in </w:t>
      </w:r>
      <w:ins w:id="13" w:author="Reinaldo Sanchez-Arias" w:date="2022-04-22T13:23:00Z">
        <w:r w:rsidR="00BF5B99">
          <w:rPr>
            <w:rFonts w:ascii="Serif" w:hAnsi="Serif"/>
            <w:color w:val="000000" w:themeColor="text1"/>
          </w:rPr>
          <w:t>T</w:t>
        </w:r>
      </w:ins>
      <w:del w:id="14" w:author="Reinaldo Sanchez-Arias" w:date="2022-04-22T13:23:00Z">
        <w:r w:rsidR="0066262A" w:rsidDel="00BF5B99">
          <w:rPr>
            <w:rFonts w:ascii="Serif" w:hAnsi="Serif"/>
            <w:color w:val="000000" w:themeColor="text1"/>
          </w:rPr>
          <w:delText>t</w:delText>
        </w:r>
      </w:del>
      <w:r w:rsidR="0066262A">
        <w:rPr>
          <w:rFonts w:ascii="Serif" w:hAnsi="Serif"/>
          <w:color w:val="000000" w:themeColor="text1"/>
        </w:rPr>
        <w:t xml:space="preserve">ables </w:t>
      </w:r>
      <w:commentRangeStart w:id="15"/>
      <w:r w:rsidR="0066262A" w:rsidRPr="0066262A">
        <w:rPr>
          <w:rFonts w:ascii="Serif" w:hAnsi="Serif"/>
          <w:color w:val="000000" w:themeColor="text1"/>
          <w:highlight w:val="yellow"/>
        </w:rPr>
        <w:t xml:space="preserve">x and </w:t>
      </w:r>
      <w:proofErr w:type="gramStart"/>
      <w:r w:rsidR="0066262A" w:rsidRPr="0066262A">
        <w:rPr>
          <w:rFonts w:ascii="Serif" w:hAnsi="Serif"/>
          <w:color w:val="000000" w:themeColor="text1"/>
          <w:highlight w:val="yellow"/>
        </w:rPr>
        <w:t>y</w:t>
      </w:r>
      <w:r w:rsidR="0066262A">
        <w:rPr>
          <w:rFonts w:ascii="Serif" w:hAnsi="Serif"/>
          <w:color w:val="000000" w:themeColor="text1"/>
        </w:rPr>
        <w:t xml:space="preserve">  in</w:t>
      </w:r>
      <w:proofErr w:type="gramEnd"/>
      <w:r w:rsidR="0066262A">
        <w:rPr>
          <w:rFonts w:ascii="Serif" w:hAnsi="Serif"/>
          <w:color w:val="000000" w:themeColor="text1"/>
        </w:rPr>
        <w:t xml:space="preserve"> Appendix A. </w:t>
      </w:r>
      <w:commentRangeEnd w:id="15"/>
      <w:r w:rsidR="0066262A">
        <w:rPr>
          <w:rStyle w:val="CommentReference"/>
          <w:rFonts w:asciiTheme="minorHAnsi" w:eastAsiaTheme="minorHAnsi" w:hAnsiTheme="minorHAnsi" w:cstheme="minorBidi"/>
        </w:rPr>
        <w:commentReference w:id="15"/>
      </w:r>
      <w:r w:rsidR="0066262A">
        <w:rPr>
          <w:rFonts w:ascii="Serif" w:hAnsi="Serif"/>
          <w:color w:val="000000" w:themeColor="text1"/>
        </w:rPr>
        <w:t xml:space="preserve">Additionally, the </w:t>
      </w:r>
      <w:r w:rsidR="002F44E9">
        <w:rPr>
          <w:rFonts w:ascii="Serif" w:hAnsi="Serif"/>
          <w:color w:val="000000" w:themeColor="text1"/>
        </w:rPr>
        <w:t xml:space="preserve">total percent of missing </w:t>
      </w:r>
      <w:r w:rsidR="002F44E9">
        <w:rPr>
          <w:rFonts w:ascii="Serif" w:hAnsi="Serif"/>
          <w:color w:val="000000" w:themeColor="text1"/>
        </w:rPr>
        <w:lastRenderedPageBreak/>
        <w:t xml:space="preserve">records grouped by location were compiled to see if any locations lacked a significant volume of records. Fortunately, the dataset is relatively </w:t>
      </w:r>
      <w:proofErr w:type="gramStart"/>
      <w:r w:rsidR="002F44E9">
        <w:rPr>
          <w:rFonts w:ascii="Serif" w:hAnsi="Serif"/>
          <w:color w:val="000000" w:themeColor="text1"/>
        </w:rPr>
        <w:t>up-to-date</w:t>
      </w:r>
      <w:proofErr w:type="gramEnd"/>
      <w:r w:rsidR="002F44E9">
        <w:rPr>
          <w:rFonts w:ascii="Serif" w:hAnsi="Serif"/>
          <w:color w:val="000000" w:themeColor="text1"/>
        </w:rPr>
        <w:t xml:space="preserve"> and most countries have a sufficient amount of data for evaluation in terms of COVID-19 cases, however some countries are not as up-to-date with their variant sequencing records, so evaluations regarding COVID-19 variants may be unreliable in those cases. </w:t>
      </w:r>
    </w:p>
    <w:p w14:paraId="58B48198" w14:textId="66E1D6F9" w:rsidR="009572A2" w:rsidRDefault="009572A2" w:rsidP="00FD0117">
      <w:pPr>
        <w:pStyle w:val="NormalWeb"/>
        <w:spacing w:before="150" w:beforeAutospacing="0" w:after="150" w:afterAutospacing="0" w:line="480" w:lineRule="auto"/>
        <w:textAlignment w:val="baseline"/>
      </w:pPr>
      <w:r>
        <w:rPr>
          <w:rFonts w:ascii="Serif" w:hAnsi="Serif"/>
          <w:color w:val="000000" w:themeColor="text1"/>
        </w:rPr>
        <w:tab/>
      </w:r>
      <w:r w:rsidR="008A7301">
        <w:t xml:space="preserve">To begin the exploratory analysis, data concerning the United States were the initial focus for visualization </w:t>
      </w:r>
      <w:proofErr w:type="gramStart"/>
      <w:r w:rsidR="008A7301">
        <w:t>in an attempt to</w:t>
      </w:r>
      <w:proofErr w:type="gramEnd"/>
      <w:r w:rsidR="008A7301">
        <w:t xml:space="preserve"> identify any patterns or relationships between the proportion of COVID-19 variants sequenced and various other measures such as new cases, deaths, hospitalizations, and vaccinations. </w:t>
      </w:r>
      <w:r w:rsidR="00F002D7">
        <w:t>Figure 1</w:t>
      </w:r>
      <w:r w:rsidR="008A7301">
        <w:t xml:space="preserve"> below depicts the proportion of covid variants </w:t>
      </w:r>
      <w:r w:rsidR="00830A9E">
        <w:t>against the number of new COVID-19 cases per million in the USA. Some significant patterns can be seen here which reflect the general narrative surrounding the COVID-19 Variants in the US such as the</w:t>
      </w:r>
      <w:r w:rsidR="00AD14FA">
        <w:t xml:space="preserve"> first dip in cases as vaccines were made available to the public, the second wave as the Delta variant increased in prevalence, and the third extremely large wave of cases as Omicron increased in prevalence. It should be noted that there is a delay between the measures and variant proportions due to the fact that it takes time for variant sequencing to be </w:t>
      </w:r>
      <w:proofErr w:type="gramStart"/>
      <w:r w:rsidR="00AD14FA">
        <w:t>completed, and</w:t>
      </w:r>
      <w:proofErr w:type="gramEnd"/>
      <w:r w:rsidR="00AD14FA">
        <w:t xml:space="preserve"> will often be behind by some time depending on how quickly each country is able to complete and report their sequencing. </w:t>
      </w:r>
      <w:r w:rsidR="00334844">
        <w:t xml:space="preserve">By comparing the trends seen in Figure 1 against the trends seen in </w:t>
      </w:r>
      <w:r w:rsidR="00334844" w:rsidRPr="0039159B">
        <w:rPr>
          <w:highlight w:val="yellow"/>
        </w:rPr>
        <w:t xml:space="preserve">Figures </w:t>
      </w:r>
      <w:r w:rsidR="0039159B" w:rsidRPr="0039159B">
        <w:rPr>
          <w:highlight w:val="yellow"/>
        </w:rPr>
        <w:t>x-</w:t>
      </w:r>
      <w:r w:rsidR="0039159B" w:rsidRPr="00F36D29">
        <w:rPr>
          <w:highlight w:val="yellow"/>
        </w:rPr>
        <w:t>y</w:t>
      </w:r>
      <w:r w:rsidR="00334844" w:rsidRPr="00F36D29">
        <w:rPr>
          <w:highlight w:val="yellow"/>
        </w:rPr>
        <w:t xml:space="preserve"> (Appendix A)</w:t>
      </w:r>
      <w:r w:rsidR="00334844">
        <w:t xml:space="preserve"> </w:t>
      </w:r>
      <w:r w:rsidR="00FC45B4">
        <w:t xml:space="preserve">one can see how the vaccines initially seemed to cause a strong decrease in cases, deaths, and hospitalizations, but even though vaccinations increased over time, the introduction of the Alpha, Delta, and Omicron variants all came with increases in cases, hospitalizations, and deaths. Fortunately, the number of new deaths never reached the same peak that was reached in early 2021 as vaccines were first becoming available to the public, suggesting that the vaccines did play a role in reducing the number of deaths. </w:t>
      </w:r>
    </w:p>
    <w:p w14:paraId="0CAD9F57" w14:textId="21EC5E6E" w:rsidR="00830A9E" w:rsidRDefault="002D43D6" w:rsidP="002D43D6">
      <w:pPr>
        <w:pStyle w:val="NormalWeb"/>
        <w:keepNext/>
        <w:spacing w:before="150" w:beforeAutospacing="0" w:after="150" w:afterAutospacing="0" w:line="480" w:lineRule="auto"/>
        <w:jc w:val="center"/>
        <w:textAlignment w:val="baseline"/>
      </w:pPr>
      <w:r w:rsidRPr="00AD14FA">
        <w:rPr>
          <w:noProof/>
        </w:rPr>
        <w:lastRenderedPageBreak/>
        <w:drawing>
          <wp:inline distT="0" distB="0" distL="0" distR="0" wp14:anchorId="0D8F9565" wp14:editId="314BB195">
            <wp:extent cx="6665976" cy="4114800"/>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65976" cy="4114800"/>
                    </a:xfrm>
                    <a:prstGeom prst="rect">
                      <a:avLst/>
                    </a:prstGeom>
                  </pic:spPr>
                </pic:pic>
              </a:graphicData>
            </a:graphic>
          </wp:inline>
        </w:drawing>
      </w:r>
    </w:p>
    <w:p w14:paraId="256847F6" w14:textId="13346BBA" w:rsidR="00830A9E" w:rsidRPr="0039159B" w:rsidRDefault="00830A9E" w:rsidP="00830A9E">
      <w:pPr>
        <w:pStyle w:val="Caption"/>
        <w:rPr>
          <w:rFonts w:ascii="Serif" w:hAnsi="Serif"/>
          <w:sz w:val="24"/>
          <w:szCs w:val="24"/>
        </w:rPr>
      </w:pPr>
      <w:r w:rsidRPr="0039159B">
        <w:rPr>
          <w:rFonts w:ascii="Serif" w:hAnsi="Serif"/>
          <w:sz w:val="24"/>
          <w:szCs w:val="24"/>
        </w:rPr>
        <w:t xml:space="preserve">Figure </w:t>
      </w:r>
      <w:r w:rsidRPr="0039159B">
        <w:rPr>
          <w:rFonts w:ascii="Serif" w:hAnsi="Serif"/>
          <w:sz w:val="24"/>
          <w:szCs w:val="24"/>
        </w:rPr>
        <w:fldChar w:fldCharType="begin"/>
      </w:r>
      <w:r w:rsidRPr="0039159B">
        <w:rPr>
          <w:rFonts w:ascii="Serif" w:hAnsi="Serif"/>
          <w:sz w:val="24"/>
          <w:szCs w:val="24"/>
        </w:rPr>
        <w:instrText xml:space="preserve"> SEQ Figure \* ARABIC </w:instrText>
      </w:r>
      <w:r w:rsidRPr="0039159B">
        <w:rPr>
          <w:rFonts w:ascii="Serif" w:hAnsi="Serif"/>
          <w:sz w:val="24"/>
          <w:szCs w:val="24"/>
        </w:rPr>
        <w:fldChar w:fldCharType="separate"/>
      </w:r>
      <w:r w:rsidR="00543C70">
        <w:rPr>
          <w:rFonts w:ascii="Serif" w:hAnsi="Serif"/>
          <w:noProof/>
          <w:sz w:val="24"/>
          <w:szCs w:val="24"/>
        </w:rPr>
        <w:t>1</w:t>
      </w:r>
      <w:r w:rsidRPr="0039159B">
        <w:rPr>
          <w:rFonts w:ascii="Serif" w:hAnsi="Serif"/>
          <w:sz w:val="24"/>
          <w:szCs w:val="24"/>
        </w:rPr>
        <w:fldChar w:fldCharType="end"/>
      </w:r>
      <w:r w:rsidRPr="0039159B">
        <w:rPr>
          <w:rFonts w:ascii="Serif" w:hAnsi="Serif"/>
          <w:sz w:val="24"/>
          <w:szCs w:val="24"/>
        </w:rPr>
        <w:t xml:space="preserve">: Proportion of Covid Variants vs. New Cases Per Million </w:t>
      </w:r>
      <w:r w:rsidR="002D43D6" w:rsidRPr="0039159B">
        <w:rPr>
          <w:rFonts w:ascii="Serif" w:hAnsi="Serif"/>
          <w:sz w:val="24"/>
          <w:szCs w:val="24"/>
        </w:rPr>
        <w:t>–</w:t>
      </w:r>
      <w:r w:rsidRPr="0039159B">
        <w:rPr>
          <w:rFonts w:ascii="Serif" w:hAnsi="Serif"/>
          <w:sz w:val="24"/>
          <w:szCs w:val="24"/>
        </w:rPr>
        <w:t xml:space="preserve"> USA</w:t>
      </w:r>
    </w:p>
    <w:p w14:paraId="541015C8" w14:textId="56A6524A" w:rsidR="002D43D6" w:rsidRDefault="002D43D6" w:rsidP="002D43D6"/>
    <w:p w14:paraId="45AFB866" w14:textId="33C94773" w:rsidR="002D43D6" w:rsidRDefault="0039159B" w:rsidP="002D4517">
      <w:pPr>
        <w:spacing w:line="480" w:lineRule="auto"/>
        <w:rPr>
          <w:rFonts w:ascii="Serif" w:hAnsi="Serif"/>
          <w:sz w:val="24"/>
          <w:szCs w:val="24"/>
        </w:rPr>
      </w:pPr>
      <w:r>
        <w:rPr>
          <w:rFonts w:ascii="Serif" w:hAnsi="Serif"/>
          <w:sz w:val="24"/>
          <w:szCs w:val="24"/>
        </w:rPr>
        <w:tab/>
        <w:t>To further examine the relationship between covid cases and variant on a broader scale, the “SF” R package was used to visualize these features on a global spatial map. By first examining the most prevalent COVID-19 variants by country in Figure 2 below</w:t>
      </w:r>
      <w:r w:rsidR="00424069">
        <w:rPr>
          <w:rFonts w:ascii="Serif" w:hAnsi="Serif"/>
          <w:sz w:val="24"/>
          <w:szCs w:val="24"/>
        </w:rPr>
        <w:t xml:space="preserve">, </w:t>
      </w:r>
      <w:proofErr w:type="gramStart"/>
      <w:r w:rsidR="00424069">
        <w:rPr>
          <w:rFonts w:ascii="Serif" w:hAnsi="Serif"/>
          <w:sz w:val="24"/>
          <w:szCs w:val="24"/>
        </w:rPr>
        <w:t>it can be seen that virtually</w:t>
      </w:r>
      <w:proofErr w:type="gramEnd"/>
      <w:r w:rsidR="00424069">
        <w:rPr>
          <w:rFonts w:ascii="Serif" w:hAnsi="Serif"/>
          <w:sz w:val="24"/>
          <w:szCs w:val="24"/>
        </w:rPr>
        <w:t xml:space="preserve"> every single country on the map with available data currently reports that Omicron (B.1.1.529) is their most prevalent variant. Upon further examination, the countries which report alternative variants to be the most prevalent are typically behind in their sequencing records </w:t>
      </w:r>
      <w:r w:rsidR="002D4517">
        <w:rPr>
          <w:rFonts w:ascii="Serif" w:hAnsi="Serif"/>
          <w:sz w:val="24"/>
          <w:szCs w:val="24"/>
        </w:rPr>
        <w:t xml:space="preserve">ranging from several weeks to several months behind. One significant exception that will be further examined in the following sections of this analysis is Austria, which has up-to-date records indicating that an unidentified variant is quickly </w:t>
      </w:r>
      <w:r w:rsidR="002D4517">
        <w:rPr>
          <w:rFonts w:ascii="Serif" w:hAnsi="Serif"/>
          <w:sz w:val="24"/>
          <w:szCs w:val="24"/>
        </w:rPr>
        <w:lastRenderedPageBreak/>
        <w:t xml:space="preserve">rising in prevalence. </w:t>
      </w:r>
      <w:r w:rsidR="002D4517" w:rsidRPr="003F4F2A">
        <w:rPr>
          <w:rFonts w:ascii="Serif" w:hAnsi="Serif"/>
          <w:sz w:val="24"/>
          <w:szCs w:val="24"/>
        </w:rPr>
        <w:t xml:space="preserve">Table </w:t>
      </w:r>
      <w:r w:rsidR="003F4F2A">
        <w:rPr>
          <w:rFonts w:ascii="Serif" w:hAnsi="Serif"/>
          <w:sz w:val="24"/>
          <w:szCs w:val="24"/>
        </w:rPr>
        <w:t>1</w:t>
      </w:r>
      <w:r w:rsidR="00F04222">
        <w:rPr>
          <w:rFonts w:ascii="Serif" w:hAnsi="Serif"/>
          <w:sz w:val="24"/>
          <w:szCs w:val="24"/>
        </w:rPr>
        <w:t xml:space="preserve"> (Appendix B) </w:t>
      </w:r>
      <w:r w:rsidR="002D4517">
        <w:rPr>
          <w:rFonts w:ascii="Serif" w:hAnsi="Serif"/>
          <w:sz w:val="24"/>
          <w:szCs w:val="24"/>
        </w:rPr>
        <w:t xml:space="preserve">presents the most recent </w:t>
      </w:r>
      <w:proofErr w:type="spellStart"/>
      <w:r w:rsidR="002D4517">
        <w:rPr>
          <w:rFonts w:ascii="Serif" w:hAnsi="Serif"/>
          <w:sz w:val="24"/>
          <w:szCs w:val="24"/>
        </w:rPr>
        <w:t>date</w:t>
      </w:r>
      <w:proofErr w:type="spellEnd"/>
      <w:r w:rsidR="002D4517">
        <w:rPr>
          <w:rFonts w:ascii="Serif" w:hAnsi="Serif"/>
          <w:sz w:val="24"/>
          <w:szCs w:val="24"/>
        </w:rPr>
        <w:t xml:space="preserve"> available for variant sequencing along with the most prevalent variant per country. </w:t>
      </w:r>
    </w:p>
    <w:p w14:paraId="3E615F95" w14:textId="77777777" w:rsidR="00F04222" w:rsidRDefault="00F04222" w:rsidP="00F04222">
      <w:pPr>
        <w:keepNext/>
        <w:spacing w:line="480" w:lineRule="auto"/>
      </w:pPr>
      <w:r w:rsidRPr="00F04222">
        <w:rPr>
          <w:noProof/>
        </w:rPr>
        <w:drawing>
          <wp:inline distT="0" distB="0" distL="0" distR="0" wp14:anchorId="435AD862" wp14:editId="0F2C03FE">
            <wp:extent cx="5657143" cy="3495238"/>
            <wp:effectExtent l="0" t="0" r="127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3"/>
                    <a:stretch>
                      <a:fillRect/>
                    </a:stretch>
                  </pic:blipFill>
                  <pic:spPr>
                    <a:xfrm>
                      <a:off x="0" y="0"/>
                      <a:ext cx="5657143" cy="3495238"/>
                    </a:xfrm>
                    <a:prstGeom prst="rect">
                      <a:avLst/>
                    </a:prstGeom>
                  </pic:spPr>
                </pic:pic>
              </a:graphicData>
            </a:graphic>
          </wp:inline>
        </w:drawing>
      </w:r>
    </w:p>
    <w:p w14:paraId="29987ED0" w14:textId="7F033D93" w:rsidR="00F04222" w:rsidRPr="003F4F2A" w:rsidRDefault="00F04222" w:rsidP="003F4F2A">
      <w:pPr>
        <w:pStyle w:val="Caption"/>
        <w:rPr>
          <w:rFonts w:ascii="Serif" w:hAnsi="Serif"/>
          <w:sz w:val="24"/>
          <w:szCs w:val="24"/>
        </w:rPr>
      </w:pPr>
      <w:r w:rsidRPr="003F4F2A">
        <w:rPr>
          <w:rFonts w:ascii="Serif" w:hAnsi="Serif"/>
          <w:sz w:val="24"/>
          <w:szCs w:val="24"/>
        </w:rPr>
        <w:t xml:space="preserve">Figure </w:t>
      </w:r>
      <w:r w:rsidRPr="003F4F2A">
        <w:rPr>
          <w:rFonts w:ascii="Serif" w:hAnsi="Serif"/>
          <w:sz w:val="24"/>
          <w:szCs w:val="24"/>
        </w:rPr>
        <w:fldChar w:fldCharType="begin"/>
      </w:r>
      <w:r w:rsidRPr="003F4F2A">
        <w:rPr>
          <w:rFonts w:ascii="Serif" w:hAnsi="Serif"/>
          <w:sz w:val="24"/>
          <w:szCs w:val="24"/>
        </w:rPr>
        <w:instrText xml:space="preserve"> SEQ Figure \* ARABIC </w:instrText>
      </w:r>
      <w:r w:rsidRPr="003F4F2A">
        <w:rPr>
          <w:rFonts w:ascii="Serif" w:hAnsi="Serif"/>
          <w:sz w:val="24"/>
          <w:szCs w:val="24"/>
        </w:rPr>
        <w:fldChar w:fldCharType="separate"/>
      </w:r>
      <w:r w:rsidR="00543C70">
        <w:rPr>
          <w:rFonts w:ascii="Serif" w:hAnsi="Serif"/>
          <w:noProof/>
          <w:sz w:val="24"/>
          <w:szCs w:val="24"/>
        </w:rPr>
        <w:t>2</w:t>
      </w:r>
      <w:r w:rsidRPr="003F4F2A">
        <w:rPr>
          <w:rFonts w:ascii="Serif" w:hAnsi="Serif"/>
          <w:sz w:val="24"/>
          <w:szCs w:val="24"/>
        </w:rPr>
        <w:fldChar w:fldCharType="end"/>
      </w:r>
      <w:r w:rsidRPr="003F4F2A">
        <w:rPr>
          <w:rFonts w:ascii="Serif" w:hAnsi="Serif"/>
          <w:sz w:val="24"/>
          <w:szCs w:val="24"/>
        </w:rPr>
        <w:t>: Most Prevalent Covid Variant by Country</w:t>
      </w:r>
    </w:p>
    <w:p w14:paraId="20C12318" w14:textId="18BBB99A" w:rsidR="00F04222" w:rsidRDefault="00F04222" w:rsidP="00F04222">
      <w:pPr>
        <w:spacing w:line="480" w:lineRule="auto"/>
        <w:rPr>
          <w:rFonts w:ascii="Serif" w:hAnsi="Serif"/>
          <w:sz w:val="24"/>
          <w:szCs w:val="24"/>
        </w:rPr>
      </w:pPr>
      <w:r>
        <w:rPr>
          <w:rFonts w:ascii="Serif" w:hAnsi="Serif"/>
          <w:sz w:val="24"/>
          <w:szCs w:val="24"/>
        </w:rPr>
        <w:tab/>
        <w:t xml:space="preserve">Figure 3 below and Table 2 (Appendix B) present the most recently reported number of new cases by </w:t>
      </w:r>
      <w:r w:rsidR="003F4F2A">
        <w:rPr>
          <w:rFonts w:ascii="Serif" w:hAnsi="Serif"/>
          <w:sz w:val="24"/>
          <w:szCs w:val="24"/>
        </w:rPr>
        <w:t>country</w:t>
      </w:r>
      <w:r>
        <w:rPr>
          <w:rFonts w:ascii="Serif" w:hAnsi="Serif"/>
          <w:sz w:val="24"/>
          <w:szCs w:val="24"/>
        </w:rPr>
        <w:t xml:space="preserve">. In this view South Korea, France, </w:t>
      </w:r>
      <w:r w:rsidR="003F4F2A">
        <w:rPr>
          <w:rFonts w:ascii="Serif" w:hAnsi="Serif"/>
          <w:sz w:val="24"/>
          <w:szCs w:val="24"/>
        </w:rPr>
        <w:t xml:space="preserve">and </w:t>
      </w:r>
      <w:r>
        <w:rPr>
          <w:rFonts w:ascii="Serif" w:hAnsi="Serif"/>
          <w:sz w:val="24"/>
          <w:szCs w:val="24"/>
        </w:rPr>
        <w:t>Germany</w:t>
      </w:r>
      <w:r w:rsidR="003F4F2A">
        <w:rPr>
          <w:rFonts w:ascii="Serif" w:hAnsi="Serif"/>
          <w:sz w:val="24"/>
          <w:szCs w:val="24"/>
        </w:rPr>
        <w:t xml:space="preserve"> stand out as having the highest number of new cases, each reporting approximately twice as many cases as the next country on the list, Italy. These countries will be noted for further examination. Furthermore, a similar visualization is presented in </w:t>
      </w:r>
      <w:r w:rsidR="003F4F2A" w:rsidRPr="00F36D29">
        <w:rPr>
          <w:rFonts w:ascii="Serif" w:hAnsi="Serif"/>
          <w:sz w:val="24"/>
          <w:szCs w:val="24"/>
          <w:highlight w:val="yellow"/>
        </w:rPr>
        <w:t>Figure x (Appendix A)</w:t>
      </w:r>
      <w:r w:rsidR="003F4F2A">
        <w:rPr>
          <w:rFonts w:ascii="Serif" w:hAnsi="Serif"/>
          <w:sz w:val="24"/>
          <w:szCs w:val="24"/>
        </w:rPr>
        <w:t xml:space="preserve"> depicting the number of new cases per million, which </w:t>
      </w:r>
      <w:r w:rsidR="00CC7351">
        <w:rPr>
          <w:rFonts w:ascii="Serif" w:hAnsi="Serif"/>
          <w:sz w:val="24"/>
          <w:szCs w:val="24"/>
        </w:rPr>
        <w:t>allows countries with smaller populations to potentially stand out.</w:t>
      </w:r>
      <w:r w:rsidR="005C4D21">
        <w:rPr>
          <w:rFonts w:ascii="Serif" w:hAnsi="Serif"/>
          <w:sz w:val="24"/>
          <w:szCs w:val="24"/>
        </w:rPr>
        <w:t xml:space="preserve"> </w:t>
      </w:r>
    </w:p>
    <w:p w14:paraId="467561CD" w14:textId="77777777" w:rsidR="005C4D21" w:rsidRDefault="005C4D21" w:rsidP="005C4D21">
      <w:pPr>
        <w:keepNext/>
        <w:spacing w:line="480" w:lineRule="auto"/>
      </w:pPr>
      <w:r w:rsidRPr="005C4D21">
        <w:rPr>
          <w:noProof/>
        </w:rPr>
        <w:lastRenderedPageBreak/>
        <w:drawing>
          <wp:inline distT="0" distB="0" distL="0" distR="0" wp14:anchorId="6F5EB152" wp14:editId="1EC581A4">
            <wp:extent cx="5914286" cy="3647619"/>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a:stretch>
                      <a:fillRect/>
                    </a:stretch>
                  </pic:blipFill>
                  <pic:spPr>
                    <a:xfrm>
                      <a:off x="0" y="0"/>
                      <a:ext cx="5914286" cy="3647619"/>
                    </a:xfrm>
                    <a:prstGeom prst="rect">
                      <a:avLst/>
                    </a:prstGeom>
                  </pic:spPr>
                </pic:pic>
              </a:graphicData>
            </a:graphic>
          </wp:inline>
        </w:drawing>
      </w:r>
    </w:p>
    <w:p w14:paraId="74CC0B2E" w14:textId="43559DC1" w:rsidR="005C4D21" w:rsidRDefault="005C4D21" w:rsidP="005C4D21">
      <w:pPr>
        <w:pStyle w:val="Caption"/>
        <w:rPr>
          <w:rFonts w:ascii="Serif" w:hAnsi="Serif"/>
          <w:sz w:val="24"/>
          <w:szCs w:val="24"/>
        </w:rPr>
      </w:pPr>
      <w:r w:rsidRPr="005C4D21">
        <w:rPr>
          <w:rFonts w:ascii="Serif" w:hAnsi="Serif"/>
          <w:sz w:val="24"/>
          <w:szCs w:val="24"/>
        </w:rPr>
        <w:t xml:space="preserve">Figure </w:t>
      </w:r>
      <w:r w:rsidRPr="005C4D21">
        <w:rPr>
          <w:rFonts w:ascii="Serif" w:hAnsi="Serif"/>
          <w:sz w:val="24"/>
          <w:szCs w:val="24"/>
        </w:rPr>
        <w:fldChar w:fldCharType="begin"/>
      </w:r>
      <w:r w:rsidRPr="005C4D21">
        <w:rPr>
          <w:rFonts w:ascii="Serif" w:hAnsi="Serif"/>
          <w:sz w:val="24"/>
          <w:szCs w:val="24"/>
        </w:rPr>
        <w:instrText xml:space="preserve"> SEQ Figure \* ARABIC </w:instrText>
      </w:r>
      <w:r w:rsidRPr="005C4D21">
        <w:rPr>
          <w:rFonts w:ascii="Serif" w:hAnsi="Serif"/>
          <w:sz w:val="24"/>
          <w:szCs w:val="24"/>
        </w:rPr>
        <w:fldChar w:fldCharType="separate"/>
      </w:r>
      <w:r w:rsidR="00543C70">
        <w:rPr>
          <w:rFonts w:ascii="Serif" w:hAnsi="Serif"/>
          <w:noProof/>
          <w:sz w:val="24"/>
          <w:szCs w:val="24"/>
        </w:rPr>
        <w:t>3</w:t>
      </w:r>
      <w:r w:rsidRPr="005C4D21">
        <w:rPr>
          <w:rFonts w:ascii="Serif" w:hAnsi="Serif"/>
          <w:sz w:val="24"/>
          <w:szCs w:val="24"/>
        </w:rPr>
        <w:fldChar w:fldCharType="end"/>
      </w:r>
      <w:r w:rsidRPr="005C4D21">
        <w:rPr>
          <w:rFonts w:ascii="Serif" w:hAnsi="Serif"/>
          <w:sz w:val="24"/>
          <w:szCs w:val="24"/>
        </w:rPr>
        <w:t>: New Cases by Country</w:t>
      </w:r>
    </w:p>
    <w:p w14:paraId="749F82F3" w14:textId="0E108955" w:rsidR="005C4D21" w:rsidRDefault="005C4D21" w:rsidP="005C4D21"/>
    <w:p w14:paraId="2B712852" w14:textId="4B522448" w:rsidR="005C4D21" w:rsidRDefault="007E4815" w:rsidP="005C4D21">
      <w:pPr>
        <w:rPr>
          <w:rFonts w:ascii="Serif" w:hAnsi="Serif"/>
          <w:b/>
          <w:bCs/>
          <w:sz w:val="24"/>
          <w:szCs w:val="24"/>
        </w:rPr>
      </w:pPr>
      <w:r>
        <w:rPr>
          <w:rFonts w:ascii="Serif" w:hAnsi="Serif"/>
          <w:b/>
          <w:bCs/>
          <w:sz w:val="24"/>
          <w:szCs w:val="24"/>
        </w:rPr>
        <w:t>Hierarchical Cluster Analysis</w:t>
      </w:r>
    </w:p>
    <w:p w14:paraId="3162BE5B" w14:textId="4F96B2A5" w:rsidR="00F04222" w:rsidRDefault="007E4815" w:rsidP="00F04222">
      <w:pPr>
        <w:spacing w:line="480" w:lineRule="auto"/>
        <w:rPr>
          <w:rFonts w:ascii="Serif" w:hAnsi="Serif" w:cs="Times New Roman"/>
          <w:sz w:val="24"/>
          <w:szCs w:val="24"/>
        </w:rPr>
      </w:pPr>
      <w:r>
        <w:rPr>
          <w:rFonts w:ascii="Serif" w:hAnsi="Serif"/>
          <w:sz w:val="24"/>
          <w:szCs w:val="24"/>
        </w:rPr>
        <w:tab/>
        <w:t xml:space="preserve">To better understand which countries experienced similar patterns of cases hierarchical cluster analysis is performed. </w:t>
      </w:r>
      <w:r w:rsidR="00C227F1">
        <w:rPr>
          <w:rFonts w:ascii="Serif" w:hAnsi="Serif"/>
          <w:sz w:val="24"/>
          <w:szCs w:val="24"/>
        </w:rPr>
        <w:t xml:space="preserve">Hierarchical clustering of COVID-19 epidemiological data is valuable because it can help objectively distinguish countries that have different COVID-19 spread and results </w:t>
      </w:r>
      <w:r w:rsidRPr="00FD0117">
        <w:rPr>
          <w:rFonts w:ascii="Serif" w:hAnsi="Serif" w:cs="Times New Roman"/>
          <w:sz w:val="24"/>
          <w:szCs w:val="24"/>
        </w:rPr>
        <w:t>(</w:t>
      </w:r>
      <w:proofErr w:type="spellStart"/>
      <w:r w:rsidRPr="00FD0117">
        <w:rPr>
          <w:rFonts w:ascii="Serif" w:hAnsi="Serif" w:cs="Times New Roman"/>
          <w:sz w:val="24"/>
          <w:szCs w:val="24"/>
        </w:rPr>
        <w:t>Zarikas</w:t>
      </w:r>
      <w:proofErr w:type="spellEnd"/>
      <w:r w:rsidRPr="00FD0117">
        <w:rPr>
          <w:rFonts w:ascii="Serif" w:hAnsi="Serif" w:cs="Times New Roman"/>
          <w:sz w:val="24"/>
          <w:szCs w:val="24"/>
        </w:rPr>
        <w:t xml:space="preserve"> et al., 2020)</w:t>
      </w:r>
      <w:r w:rsidR="00C227F1">
        <w:rPr>
          <w:rFonts w:ascii="Serif" w:hAnsi="Serif" w:cs="Times New Roman"/>
          <w:sz w:val="24"/>
          <w:szCs w:val="24"/>
        </w:rPr>
        <w:t>. For this analysis, hierarchical clustering was conducted using base R</w:t>
      </w:r>
      <w:r w:rsidR="008156C5">
        <w:rPr>
          <w:rFonts w:ascii="Serif" w:hAnsi="Serif" w:cs="Times New Roman"/>
          <w:sz w:val="24"/>
          <w:szCs w:val="24"/>
        </w:rPr>
        <w:t xml:space="preserve"> to calculate the Euclidean distance between COVID-19 case vectors and then apply Ward’s method to fit each </w:t>
      </w:r>
      <w:r w:rsidR="00C12D76">
        <w:rPr>
          <w:rFonts w:ascii="Serif" w:hAnsi="Serif" w:cs="Times New Roman"/>
          <w:sz w:val="24"/>
          <w:szCs w:val="24"/>
        </w:rPr>
        <w:t>Country to a cluster</w:t>
      </w:r>
      <w:r w:rsidR="00E454E9">
        <w:rPr>
          <w:rFonts w:ascii="Serif" w:hAnsi="Serif" w:cs="Times New Roman"/>
          <w:sz w:val="24"/>
          <w:szCs w:val="24"/>
        </w:rPr>
        <w:t xml:space="preserve">. Cutting the hierarchy to create 5 clusters resulted in clusters one through five containing 178, 14, 22, 1, and 1 </w:t>
      </w:r>
      <w:proofErr w:type="gramStart"/>
      <w:r w:rsidR="00E454E9">
        <w:rPr>
          <w:rFonts w:ascii="Serif" w:hAnsi="Serif" w:cs="Times New Roman"/>
          <w:sz w:val="24"/>
          <w:szCs w:val="24"/>
        </w:rPr>
        <w:t>countries</w:t>
      </w:r>
      <w:proofErr w:type="gramEnd"/>
      <w:r w:rsidR="00E454E9">
        <w:rPr>
          <w:rFonts w:ascii="Serif" w:hAnsi="Serif" w:cs="Times New Roman"/>
          <w:sz w:val="24"/>
          <w:szCs w:val="24"/>
        </w:rPr>
        <w:t xml:space="preserve"> respectively. A generalized examination of the clusters shows that most of the countries in clusters 1 and 3 are currently experiencing relatively fewer new cases of COVID-19, while the countries in clusters 2, 4, and 5 are </w:t>
      </w:r>
      <w:r w:rsidR="00E454E9">
        <w:rPr>
          <w:rFonts w:ascii="Serif" w:hAnsi="Serif" w:cs="Times New Roman"/>
          <w:sz w:val="24"/>
          <w:szCs w:val="24"/>
        </w:rPr>
        <w:lastRenderedPageBreak/>
        <w:t xml:space="preserve">generally experiencing a relatively higher </w:t>
      </w:r>
      <w:proofErr w:type="gramStart"/>
      <w:r w:rsidR="00E454E9">
        <w:rPr>
          <w:rFonts w:ascii="Serif" w:hAnsi="Serif" w:cs="Times New Roman"/>
          <w:sz w:val="24"/>
          <w:szCs w:val="24"/>
        </w:rPr>
        <w:t>amount</w:t>
      </w:r>
      <w:proofErr w:type="gramEnd"/>
      <w:r w:rsidR="00E454E9">
        <w:rPr>
          <w:rFonts w:ascii="Serif" w:hAnsi="Serif" w:cs="Times New Roman"/>
          <w:sz w:val="24"/>
          <w:szCs w:val="24"/>
        </w:rPr>
        <w:t xml:space="preserve"> of COVID-19 cases. In fact, eight out of the top ten countries by most recent new cases are in cluster two</w:t>
      </w:r>
      <w:r w:rsidR="00F352A2">
        <w:rPr>
          <w:rFonts w:ascii="Serif" w:hAnsi="Serif" w:cs="Times New Roman"/>
          <w:sz w:val="24"/>
          <w:szCs w:val="24"/>
        </w:rPr>
        <w:t xml:space="preserve">, with the exceptions being the United States (Cluster 5) and China (Cluster 1). Figure 4 below presents the world map with countries colored by their cluster assignment, </w:t>
      </w:r>
      <w:proofErr w:type="gramStart"/>
      <w:r w:rsidR="00F352A2">
        <w:rPr>
          <w:rFonts w:ascii="Serif" w:hAnsi="Serif" w:cs="Times New Roman"/>
          <w:sz w:val="24"/>
          <w:szCs w:val="24"/>
        </w:rPr>
        <w:t xml:space="preserve">and  </w:t>
      </w:r>
      <w:r w:rsidR="00F352A2" w:rsidRPr="00F352A2">
        <w:rPr>
          <w:rFonts w:ascii="Serif" w:hAnsi="Serif" w:cs="Times New Roman"/>
          <w:sz w:val="24"/>
          <w:szCs w:val="24"/>
          <w:highlight w:val="yellow"/>
        </w:rPr>
        <w:t>Table</w:t>
      </w:r>
      <w:proofErr w:type="gramEnd"/>
      <w:r w:rsidR="00F352A2" w:rsidRPr="00F352A2">
        <w:rPr>
          <w:rFonts w:ascii="Serif" w:hAnsi="Serif" w:cs="Times New Roman"/>
          <w:sz w:val="24"/>
          <w:szCs w:val="24"/>
          <w:highlight w:val="yellow"/>
        </w:rPr>
        <w:t xml:space="preserve"> x</w:t>
      </w:r>
      <w:r w:rsidR="00F352A2">
        <w:rPr>
          <w:rFonts w:ascii="Serif" w:hAnsi="Serif" w:cs="Times New Roman"/>
          <w:sz w:val="24"/>
          <w:szCs w:val="24"/>
        </w:rPr>
        <w:t xml:space="preserve"> in Appendix B lists each country in order of most recent new cases along with their cluster assignment and currently most prevalent variant. </w:t>
      </w:r>
    </w:p>
    <w:p w14:paraId="41844737" w14:textId="77777777" w:rsidR="00F94E97" w:rsidRDefault="00F94E97" w:rsidP="00F94E97">
      <w:pPr>
        <w:keepNext/>
        <w:spacing w:line="480" w:lineRule="auto"/>
      </w:pPr>
      <w:r w:rsidRPr="00F94E97">
        <w:rPr>
          <w:noProof/>
        </w:rPr>
        <w:drawing>
          <wp:inline distT="0" distB="0" distL="0" distR="0" wp14:anchorId="727F490B" wp14:editId="18222834">
            <wp:extent cx="5561905" cy="3428571"/>
            <wp:effectExtent l="0" t="0" r="1270" b="635"/>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15"/>
                    <a:stretch>
                      <a:fillRect/>
                    </a:stretch>
                  </pic:blipFill>
                  <pic:spPr>
                    <a:xfrm>
                      <a:off x="0" y="0"/>
                      <a:ext cx="5561905" cy="3428571"/>
                    </a:xfrm>
                    <a:prstGeom prst="rect">
                      <a:avLst/>
                    </a:prstGeom>
                  </pic:spPr>
                </pic:pic>
              </a:graphicData>
            </a:graphic>
          </wp:inline>
        </w:drawing>
      </w:r>
    </w:p>
    <w:p w14:paraId="63505143" w14:textId="7BC824AF" w:rsidR="00F94E97" w:rsidRDefault="00F94E97" w:rsidP="00F94E97">
      <w:pPr>
        <w:pStyle w:val="Caption"/>
        <w:rPr>
          <w:rFonts w:ascii="Serif" w:hAnsi="Serif"/>
          <w:sz w:val="24"/>
          <w:szCs w:val="24"/>
        </w:rPr>
      </w:pPr>
      <w:commentRangeStart w:id="16"/>
      <w:r w:rsidRPr="00F94E97">
        <w:rPr>
          <w:rFonts w:ascii="Serif" w:hAnsi="Serif"/>
          <w:sz w:val="24"/>
          <w:szCs w:val="24"/>
        </w:rPr>
        <w:t xml:space="preserve">Figure </w:t>
      </w:r>
      <w:r w:rsidRPr="00F94E97">
        <w:rPr>
          <w:rFonts w:ascii="Serif" w:hAnsi="Serif"/>
          <w:sz w:val="24"/>
          <w:szCs w:val="24"/>
        </w:rPr>
        <w:fldChar w:fldCharType="begin"/>
      </w:r>
      <w:r w:rsidRPr="00F94E97">
        <w:rPr>
          <w:rFonts w:ascii="Serif" w:hAnsi="Serif"/>
          <w:sz w:val="24"/>
          <w:szCs w:val="24"/>
        </w:rPr>
        <w:instrText xml:space="preserve"> SEQ Figure \* ARABIC </w:instrText>
      </w:r>
      <w:r w:rsidRPr="00F94E97">
        <w:rPr>
          <w:rFonts w:ascii="Serif" w:hAnsi="Serif"/>
          <w:sz w:val="24"/>
          <w:szCs w:val="24"/>
        </w:rPr>
        <w:fldChar w:fldCharType="separate"/>
      </w:r>
      <w:r w:rsidR="00543C70">
        <w:rPr>
          <w:rFonts w:ascii="Serif" w:hAnsi="Serif"/>
          <w:noProof/>
          <w:sz w:val="24"/>
          <w:szCs w:val="24"/>
        </w:rPr>
        <w:t>4</w:t>
      </w:r>
      <w:r w:rsidRPr="00F94E97">
        <w:rPr>
          <w:rFonts w:ascii="Serif" w:hAnsi="Serif"/>
          <w:sz w:val="24"/>
          <w:szCs w:val="24"/>
        </w:rPr>
        <w:fldChar w:fldCharType="end"/>
      </w:r>
      <w:r w:rsidRPr="00F94E97">
        <w:rPr>
          <w:rFonts w:ascii="Serif" w:hAnsi="Serif"/>
          <w:sz w:val="24"/>
          <w:szCs w:val="24"/>
        </w:rPr>
        <w:t>: Countries Clustered by Cases Over Time</w:t>
      </w:r>
      <w:commentRangeEnd w:id="16"/>
      <w:r w:rsidR="00821749">
        <w:rPr>
          <w:rStyle w:val="CommentReference"/>
          <w:i w:val="0"/>
          <w:iCs w:val="0"/>
          <w:color w:val="auto"/>
        </w:rPr>
        <w:commentReference w:id="16"/>
      </w:r>
    </w:p>
    <w:p w14:paraId="341C1AEA" w14:textId="3541514F" w:rsidR="00F94E97" w:rsidRDefault="00F94E97" w:rsidP="00F94E97"/>
    <w:p w14:paraId="25D9166C" w14:textId="7A75904B" w:rsidR="00F94E97" w:rsidRDefault="00F94E97" w:rsidP="00F94E97">
      <w:pPr>
        <w:spacing w:line="480" w:lineRule="auto"/>
        <w:rPr>
          <w:rFonts w:ascii="Serif" w:hAnsi="Serif" w:cs="Times New Roman"/>
          <w:b/>
          <w:bCs/>
          <w:sz w:val="24"/>
          <w:szCs w:val="24"/>
        </w:rPr>
      </w:pPr>
      <w:r>
        <w:rPr>
          <w:rFonts w:ascii="Serif" w:hAnsi="Serif" w:cs="Times New Roman"/>
          <w:b/>
          <w:bCs/>
          <w:sz w:val="24"/>
          <w:szCs w:val="24"/>
        </w:rPr>
        <w:t xml:space="preserve">Time Series Analysis </w:t>
      </w:r>
    </w:p>
    <w:p w14:paraId="4D8380AA" w14:textId="64E94D87" w:rsidR="006D684B" w:rsidRPr="00FD0117" w:rsidRDefault="00F21D42" w:rsidP="00E91828">
      <w:pPr>
        <w:spacing w:line="480" w:lineRule="auto"/>
        <w:rPr>
          <w:rFonts w:ascii="Serif" w:hAnsi="Serif" w:cs="Times New Roman"/>
          <w:sz w:val="24"/>
          <w:szCs w:val="24"/>
        </w:rPr>
      </w:pPr>
      <w:r>
        <w:rPr>
          <w:rFonts w:ascii="Serif" w:hAnsi="Serif" w:cs="Times New Roman"/>
          <w:sz w:val="24"/>
          <w:szCs w:val="24"/>
        </w:rPr>
        <w:tab/>
        <w:t xml:space="preserve">The goal if this analysis is to forecast COVID-19 cases of countries to determine </w:t>
      </w:r>
      <w:proofErr w:type="gramStart"/>
      <w:r>
        <w:rPr>
          <w:rFonts w:ascii="Serif" w:hAnsi="Serif" w:cs="Times New Roman"/>
          <w:sz w:val="24"/>
          <w:szCs w:val="24"/>
        </w:rPr>
        <w:t>whether or not</w:t>
      </w:r>
      <w:proofErr w:type="gramEnd"/>
      <w:r>
        <w:rPr>
          <w:rFonts w:ascii="Serif" w:hAnsi="Serif" w:cs="Times New Roman"/>
          <w:sz w:val="24"/>
          <w:szCs w:val="24"/>
        </w:rPr>
        <w:t xml:space="preserve"> that country may see an increase in cases in the foreseeable future. </w:t>
      </w:r>
      <w:proofErr w:type="gramStart"/>
      <w:r>
        <w:rPr>
          <w:rFonts w:ascii="Serif" w:hAnsi="Serif" w:cs="Times New Roman"/>
          <w:sz w:val="24"/>
          <w:szCs w:val="24"/>
        </w:rPr>
        <w:t>Due to the fact that</w:t>
      </w:r>
      <w:proofErr w:type="gramEnd"/>
      <w:r>
        <w:rPr>
          <w:rFonts w:ascii="Serif" w:hAnsi="Serif" w:cs="Times New Roman"/>
          <w:sz w:val="24"/>
          <w:szCs w:val="24"/>
        </w:rPr>
        <w:t xml:space="preserve"> each country will have their own unique pattern of cases, forecasting models </w:t>
      </w:r>
      <w:r>
        <w:rPr>
          <w:rFonts w:ascii="Serif" w:hAnsi="Serif" w:cs="Times New Roman"/>
          <w:sz w:val="24"/>
          <w:szCs w:val="24"/>
        </w:rPr>
        <w:lastRenderedPageBreak/>
        <w:t xml:space="preserve">will need to be tailored to each individual country and it will be impossible to apply a one-size-fits-all model. For these reasons, plus the conclusions made by </w:t>
      </w:r>
      <w:proofErr w:type="spellStart"/>
      <w:r w:rsidRPr="00FD0117">
        <w:rPr>
          <w:rFonts w:ascii="Serif" w:hAnsi="Serif" w:cs="Times New Roman"/>
          <w:sz w:val="24"/>
          <w:szCs w:val="24"/>
        </w:rPr>
        <w:t>Papastefanopoulos</w:t>
      </w:r>
      <w:proofErr w:type="spellEnd"/>
      <w:r w:rsidRPr="00FD0117">
        <w:rPr>
          <w:rFonts w:ascii="Serif" w:hAnsi="Serif" w:cs="Times New Roman"/>
          <w:sz w:val="24"/>
          <w:szCs w:val="24"/>
        </w:rPr>
        <w:t xml:space="preserve"> et al. in 2020</w:t>
      </w:r>
      <w:r>
        <w:rPr>
          <w:rFonts w:ascii="Serif" w:hAnsi="Serif" w:cs="Times New Roman"/>
          <w:sz w:val="24"/>
          <w:szCs w:val="24"/>
        </w:rPr>
        <w:t xml:space="preserve"> as discussed in the literature review, the </w:t>
      </w:r>
      <w:r w:rsidR="00AE6CFC">
        <w:rPr>
          <w:rFonts w:ascii="Serif" w:hAnsi="Serif" w:cs="Times New Roman"/>
          <w:sz w:val="24"/>
          <w:szCs w:val="24"/>
        </w:rPr>
        <w:t xml:space="preserve">Auto Regressive Integrated Moving Average (ARIMA) method was selected to be the time-series method used in this analysis for forecasting. The ARIMA method is well-suited to this problem because the method is easy to implement programmatically, generally performs well even with limited data, and was among the top performing methods in the analysis conducted by </w:t>
      </w:r>
      <w:proofErr w:type="spellStart"/>
      <w:r w:rsidR="00AE6CFC" w:rsidRPr="00FD0117">
        <w:rPr>
          <w:rFonts w:ascii="Serif" w:hAnsi="Serif" w:cs="Times New Roman"/>
          <w:sz w:val="24"/>
          <w:szCs w:val="24"/>
        </w:rPr>
        <w:t>Papastefanopoulos</w:t>
      </w:r>
      <w:proofErr w:type="spellEnd"/>
      <w:r w:rsidR="00AE6CFC" w:rsidRPr="00FD0117">
        <w:rPr>
          <w:rFonts w:ascii="Serif" w:hAnsi="Serif" w:cs="Times New Roman"/>
          <w:sz w:val="24"/>
          <w:szCs w:val="24"/>
        </w:rPr>
        <w:t xml:space="preserve"> et al</w:t>
      </w:r>
      <w:ins w:id="17" w:author="Reinaldo Sanchez-Arias" w:date="2022-04-22T13:27:00Z">
        <w:r w:rsidR="007A5A74">
          <w:rPr>
            <w:rFonts w:ascii="Serif" w:hAnsi="Serif" w:cs="Times New Roman"/>
            <w:sz w:val="24"/>
            <w:szCs w:val="24"/>
          </w:rPr>
          <w:t>.</w:t>
        </w:r>
      </w:ins>
      <w:r w:rsidR="007273BB">
        <w:rPr>
          <w:rFonts w:ascii="Serif" w:hAnsi="Serif" w:cs="Times New Roman"/>
          <w:sz w:val="24"/>
          <w:szCs w:val="24"/>
        </w:rPr>
        <w:t xml:space="preserve"> </w:t>
      </w:r>
      <w:r w:rsidR="00AE6CFC" w:rsidRPr="00FD0117">
        <w:rPr>
          <w:rFonts w:ascii="Serif" w:hAnsi="Serif" w:cs="Times New Roman"/>
          <w:sz w:val="24"/>
          <w:szCs w:val="24"/>
        </w:rPr>
        <w:t>(</w:t>
      </w:r>
      <w:proofErr w:type="spellStart"/>
      <w:r w:rsidR="00AE6CFC" w:rsidRPr="00FD0117">
        <w:rPr>
          <w:rFonts w:ascii="Serif" w:hAnsi="Serif" w:cs="Times New Roman"/>
          <w:sz w:val="24"/>
          <w:szCs w:val="24"/>
        </w:rPr>
        <w:t>Papastefanopoulos</w:t>
      </w:r>
      <w:proofErr w:type="spellEnd"/>
      <w:r w:rsidR="00AE6CFC" w:rsidRPr="00FD0117">
        <w:rPr>
          <w:rFonts w:ascii="Serif" w:hAnsi="Serif" w:cs="Times New Roman"/>
          <w:sz w:val="24"/>
          <w:szCs w:val="24"/>
        </w:rPr>
        <w:t xml:space="preserve"> et al., 2020)</w:t>
      </w:r>
      <w:r w:rsidR="00AE6CFC">
        <w:rPr>
          <w:rFonts w:ascii="Serif" w:hAnsi="Serif" w:cs="Times New Roman"/>
          <w:sz w:val="24"/>
          <w:szCs w:val="24"/>
        </w:rPr>
        <w:t>.</w:t>
      </w:r>
      <w:r w:rsidR="007273BB">
        <w:rPr>
          <w:rFonts w:ascii="Serif" w:hAnsi="Serif" w:cs="Times New Roman"/>
          <w:sz w:val="24"/>
          <w:szCs w:val="24"/>
        </w:rPr>
        <w:t xml:space="preserve"> To implement the ARIMA method, R packages </w:t>
      </w:r>
      <w:commentRangeStart w:id="18"/>
      <w:commentRangeStart w:id="19"/>
      <w:commentRangeStart w:id="20"/>
      <w:proofErr w:type="spellStart"/>
      <w:r w:rsidR="007273BB">
        <w:rPr>
          <w:rFonts w:ascii="Serif" w:hAnsi="Serif" w:cs="Times New Roman"/>
          <w:sz w:val="24"/>
          <w:szCs w:val="24"/>
        </w:rPr>
        <w:t>tsibble</w:t>
      </w:r>
      <w:commentRangeEnd w:id="18"/>
      <w:proofErr w:type="spellEnd"/>
      <w:r w:rsidR="007F1A16">
        <w:rPr>
          <w:rStyle w:val="CommentReference"/>
        </w:rPr>
        <w:commentReference w:id="18"/>
      </w:r>
      <w:commentRangeEnd w:id="19"/>
      <w:r w:rsidR="00FD7A05">
        <w:rPr>
          <w:rStyle w:val="CommentReference"/>
        </w:rPr>
        <w:commentReference w:id="19"/>
      </w:r>
      <w:commentRangeEnd w:id="20"/>
      <w:r w:rsidR="00B90586">
        <w:rPr>
          <w:rStyle w:val="CommentReference"/>
        </w:rPr>
        <w:commentReference w:id="20"/>
      </w:r>
      <w:r w:rsidR="007273BB">
        <w:rPr>
          <w:rFonts w:ascii="Serif" w:hAnsi="Serif" w:cs="Times New Roman"/>
          <w:sz w:val="24"/>
          <w:szCs w:val="24"/>
        </w:rPr>
        <w:t xml:space="preserve">, forecast, and </w:t>
      </w:r>
      <w:proofErr w:type="spellStart"/>
      <w:r w:rsidR="007273BB">
        <w:rPr>
          <w:rFonts w:ascii="Serif" w:hAnsi="Serif" w:cs="Times New Roman"/>
          <w:sz w:val="24"/>
          <w:szCs w:val="24"/>
        </w:rPr>
        <w:t>tseries</w:t>
      </w:r>
      <w:proofErr w:type="spellEnd"/>
      <w:r w:rsidR="007273BB">
        <w:rPr>
          <w:rFonts w:ascii="Serif" w:hAnsi="Serif" w:cs="Times New Roman"/>
          <w:sz w:val="24"/>
          <w:szCs w:val="24"/>
        </w:rPr>
        <w:t xml:space="preserve"> were used. According to the documentation, the “</w:t>
      </w:r>
      <w:proofErr w:type="spellStart"/>
      <w:proofErr w:type="gramStart"/>
      <w:r w:rsidR="007273BB">
        <w:rPr>
          <w:rFonts w:ascii="Serif" w:hAnsi="Serif" w:cs="Times New Roman"/>
          <w:sz w:val="24"/>
          <w:szCs w:val="24"/>
        </w:rPr>
        <w:t>auto.arima</w:t>
      </w:r>
      <w:proofErr w:type="spellEnd"/>
      <w:proofErr w:type="gramEnd"/>
      <w:r w:rsidR="007273BB">
        <w:rPr>
          <w:rFonts w:ascii="Serif" w:hAnsi="Serif" w:cs="Times New Roman"/>
          <w:sz w:val="24"/>
          <w:szCs w:val="24"/>
        </w:rPr>
        <w:t xml:space="preserve">” function from the forecast package returns the best ARIMA model according to either AIC, </w:t>
      </w:r>
      <w:proofErr w:type="spellStart"/>
      <w:r w:rsidR="007273BB">
        <w:rPr>
          <w:rFonts w:ascii="Serif" w:hAnsi="Serif" w:cs="Times New Roman"/>
          <w:sz w:val="24"/>
          <w:szCs w:val="24"/>
        </w:rPr>
        <w:t>AICc</w:t>
      </w:r>
      <w:proofErr w:type="spellEnd"/>
      <w:r w:rsidR="007273BB">
        <w:rPr>
          <w:rFonts w:ascii="Serif" w:hAnsi="Serif" w:cs="Times New Roman"/>
          <w:sz w:val="24"/>
          <w:szCs w:val="24"/>
        </w:rPr>
        <w:t xml:space="preserve"> or </w:t>
      </w:r>
      <w:r w:rsidR="00543C70">
        <w:rPr>
          <w:noProof/>
        </w:rPr>
        <mc:AlternateContent>
          <mc:Choice Requires="wps">
            <w:drawing>
              <wp:anchor distT="0" distB="0" distL="114300" distR="114300" simplePos="0" relativeHeight="251660288" behindDoc="0" locked="0" layoutInCell="1" allowOverlap="1" wp14:anchorId="189FB8DB" wp14:editId="5FF984A9">
                <wp:simplePos x="0" y="0"/>
                <wp:positionH relativeFrom="margin">
                  <wp:align>left</wp:align>
                </wp:positionH>
                <wp:positionV relativeFrom="paragraph">
                  <wp:posOffset>7484745</wp:posOffset>
                </wp:positionV>
                <wp:extent cx="5856605" cy="6375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856605" cy="637953"/>
                        </a:xfrm>
                        <a:prstGeom prst="rect">
                          <a:avLst/>
                        </a:prstGeom>
                        <a:solidFill>
                          <a:prstClr val="white"/>
                        </a:solidFill>
                        <a:ln>
                          <a:noFill/>
                        </a:ln>
                      </wps:spPr>
                      <wps:txbx>
                        <w:txbxContent>
                          <w:p w14:paraId="4DCDF2CD" w14:textId="374FC90B" w:rsidR="00543C70" w:rsidRPr="00543C70" w:rsidRDefault="00543C70" w:rsidP="00543C70">
                            <w:pPr>
                              <w:pStyle w:val="Caption"/>
                              <w:rPr>
                                <w:rFonts w:ascii="Serif" w:hAnsi="Serif" w:cs="Times New Roman"/>
                                <w:sz w:val="24"/>
                                <w:szCs w:val="24"/>
                              </w:rPr>
                            </w:pPr>
                            <w:r w:rsidRPr="00543C70">
                              <w:rPr>
                                <w:rFonts w:ascii="Serif" w:hAnsi="Serif"/>
                                <w:sz w:val="24"/>
                                <w:szCs w:val="24"/>
                              </w:rPr>
                              <w:t xml:space="preserve">Figure </w:t>
                            </w:r>
                            <w:r w:rsidRPr="00543C70">
                              <w:rPr>
                                <w:rFonts w:ascii="Serif" w:hAnsi="Serif"/>
                                <w:sz w:val="24"/>
                                <w:szCs w:val="24"/>
                              </w:rPr>
                              <w:fldChar w:fldCharType="begin"/>
                            </w:r>
                            <w:r w:rsidRPr="00543C70">
                              <w:rPr>
                                <w:rFonts w:ascii="Serif" w:hAnsi="Serif"/>
                                <w:sz w:val="24"/>
                                <w:szCs w:val="24"/>
                              </w:rPr>
                              <w:instrText xml:space="preserve"> SEQ Figure \* ARABIC </w:instrText>
                            </w:r>
                            <w:r w:rsidRPr="00543C70">
                              <w:rPr>
                                <w:rFonts w:ascii="Serif" w:hAnsi="Serif"/>
                                <w:sz w:val="24"/>
                                <w:szCs w:val="24"/>
                              </w:rPr>
                              <w:fldChar w:fldCharType="separate"/>
                            </w:r>
                            <w:r w:rsidRPr="00543C70">
                              <w:rPr>
                                <w:rFonts w:ascii="Serif" w:hAnsi="Serif"/>
                                <w:noProof/>
                                <w:sz w:val="24"/>
                                <w:szCs w:val="24"/>
                              </w:rPr>
                              <w:t>5</w:t>
                            </w:r>
                            <w:r w:rsidRPr="00543C70">
                              <w:rPr>
                                <w:rFonts w:ascii="Serif" w:hAnsi="Serif"/>
                                <w:sz w:val="24"/>
                                <w:szCs w:val="24"/>
                              </w:rPr>
                              <w:fldChar w:fldCharType="end"/>
                            </w:r>
                            <w:r w:rsidRPr="00543C70">
                              <w:rPr>
                                <w:rFonts w:ascii="Serif" w:hAnsi="Serif"/>
                                <w:sz w:val="24"/>
                                <w:szCs w:val="24"/>
                              </w:rPr>
                              <w:t>: 30 Day Forecast of New Cases in the 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9FB8DB" id="_x0000_t202" coordsize="21600,21600" o:spt="202" path="m,l,21600r21600,l21600,xe">
                <v:stroke joinstyle="miter"/>
                <v:path gradientshapeok="t" o:connecttype="rect"/>
              </v:shapetype>
              <v:shape id="Text Box 14" o:spid="_x0000_s1026" type="#_x0000_t202" style="position:absolute;margin-left:0;margin-top:589.35pt;width:461.15pt;height:50.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" stroked="f">
                <v:textbox inset="0,0,0,0">
                  <w:txbxContent>
                    <w:p w14:paraId="4DCDF2CD" w14:textId="374FC90B" w:rsidR="00543C70" w:rsidRPr="00543C70" w:rsidRDefault="00543C70" w:rsidP="00543C70">
                      <w:pPr>
                        <w:pStyle w:val="Caption"/>
                        <w:rPr>
                          <w:rFonts w:ascii="Serif" w:hAnsi="Serif" w:cs="Times New Roman"/>
                          <w:sz w:val="24"/>
                          <w:szCs w:val="24"/>
                        </w:rPr>
                      </w:pPr>
                      <w:r w:rsidRPr="00543C70">
                        <w:rPr>
                          <w:rFonts w:ascii="Serif" w:hAnsi="Serif"/>
                          <w:sz w:val="24"/>
                          <w:szCs w:val="24"/>
                        </w:rPr>
                        <w:t xml:space="preserve">Figure </w:t>
                      </w:r>
                      <w:r w:rsidRPr="00543C70">
                        <w:rPr>
                          <w:rFonts w:ascii="Serif" w:hAnsi="Serif"/>
                          <w:sz w:val="24"/>
                          <w:szCs w:val="24"/>
                        </w:rPr>
                        <w:fldChar w:fldCharType="begin"/>
                      </w:r>
                      <w:r w:rsidRPr="00543C70">
                        <w:rPr>
                          <w:rFonts w:ascii="Serif" w:hAnsi="Serif"/>
                          <w:sz w:val="24"/>
                          <w:szCs w:val="24"/>
                        </w:rPr>
                        <w:instrText xml:space="preserve"> SEQ Figure \* ARABIC </w:instrText>
                      </w:r>
                      <w:r w:rsidRPr="00543C70">
                        <w:rPr>
                          <w:rFonts w:ascii="Serif" w:hAnsi="Serif"/>
                          <w:sz w:val="24"/>
                          <w:szCs w:val="24"/>
                        </w:rPr>
                        <w:fldChar w:fldCharType="separate"/>
                      </w:r>
                      <w:r w:rsidRPr="00543C70">
                        <w:rPr>
                          <w:rFonts w:ascii="Serif" w:hAnsi="Serif"/>
                          <w:noProof/>
                          <w:sz w:val="24"/>
                          <w:szCs w:val="24"/>
                        </w:rPr>
                        <w:t>5</w:t>
                      </w:r>
                      <w:r w:rsidRPr="00543C70">
                        <w:rPr>
                          <w:rFonts w:ascii="Serif" w:hAnsi="Serif"/>
                          <w:sz w:val="24"/>
                          <w:szCs w:val="24"/>
                        </w:rPr>
                        <w:fldChar w:fldCharType="end"/>
                      </w:r>
                      <w:r w:rsidRPr="00543C70">
                        <w:rPr>
                          <w:rFonts w:ascii="Serif" w:hAnsi="Serif"/>
                          <w:sz w:val="24"/>
                          <w:szCs w:val="24"/>
                        </w:rPr>
                        <w:t>: 30 Day Forecast of New Cases in the US</w:t>
                      </w:r>
                    </w:p>
                  </w:txbxContent>
                </v:textbox>
                <w10:wrap type="square" anchorx="margin"/>
              </v:shape>
            </w:pict>
          </mc:Fallback>
        </mc:AlternateContent>
      </w:r>
      <w:r w:rsidR="00543C70" w:rsidRPr="00543C70">
        <w:rPr>
          <w:noProof/>
        </w:rPr>
        <w:drawing>
          <wp:anchor distT="0" distB="0" distL="114300" distR="114300" simplePos="0" relativeHeight="251658240" behindDoc="0" locked="0" layoutInCell="1" allowOverlap="1" wp14:anchorId="65147950" wp14:editId="7F240BDF">
            <wp:simplePos x="0" y="0"/>
            <wp:positionH relativeFrom="margin">
              <wp:align>left</wp:align>
            </wp:positionH>
            <wp:positionV relativeFrom="paragraph">
              <wp:posOffset>3880692</wp:posOffset>
            </wp:positionV>
            <wp:extent cx="5856605" cy="3618865"/>
            <wp:effectExtent l="0" t="0" r="0" b="635"/>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6605" cy="3618865"/>
                    </a:xfrm>
                    <a:prstGeom prst="rect">
                      <a:avLst/>
                    </a:prstGeom>
                  </pic:spPr>
                </pic:pic>
              </a:graphicData>
            </a:graphic>
          </wp:anchor>
        </w:drawing>
      </w:r>
      <w:r w:rsidR="007273BB">
        <w:rPr>
          <w:rFonts w:ascii="Serif" w:hAnsi="Serif" w:cs="Times New Roman"/>
          <w:sz w:val="24"/>
          <w:szCs w:val="24"/>
        </w:rPr>
        <w:t xml:space="preserve">BIC value. </w:t>
      </w:r>
      <w:r w:rsidR="00DD39FE">
        <w:rPr>
          <w:rFonts w:ascii="Serif" w:hAnsi="Serif" w:cs="Times New Roman"/>
          <w:sz w:val="24"/>
          <w:szCs w:val="24"/>
        </w:rPr>
        <w:t xml:space="preserve">For this analysis the best model was selected based on the AIC, or Akaike </w:t>
      </w:r>
      <w:r w:rsidR="00DD39FE">
        <w:rPr>
          <w:rFonts w:ascii="Serif" w:hAnsi="Serif" w:cs="Times New Roman"/>
          <w:sz w:val="24"/>
          <w:szCs w:val="24"/>
        </w:rPr>
        <w:lastRenderedPageBreak/>
        <w:t xml:space="preserve">Information Criterion, which is an estimator of out-of-sample prediction error and is used to determine the relative quality of statistical models </w:t>
      </w:r>
      <w:r w:rsidR="00DD39FE" w:rsidRPr="00DD39FE">
        <w:rPr>
          <w:rFonts w:ascii="Serif" w:hAnsi="Serif" w:cs="Times New Roman"/>
          <w:sz w:val="24"/>
          <w:szCs w:val="24"/>
        </w:rPr>
        <w:t>(</w:t>
      </w:r>
      <w:proofErr w:type="spellStart"/>
      <w:r w:rsidR="00DD39FE" w:rsidRPr="00DD39FE">
        <w:rPr>
          <w:rFonts w:ascii="Serif" w:hAnsi="Serif" w:cs="Times New Roman"/>
          <w:sz w:val="24"/>
          <w:szCs w:val="24"/>
        </w:rPr>
        <w:t>Zajic</w:t>
      </w:r>
      <w:proofErr w:type="spellEnd"/>
      <w:r w:rsidR="00DD39FE" w:rsidRPr="00DD39FE">
        <w:rPr>
          <w:rFonts w:ascii="Serif" w:hAnsi="Serif" w:cs="Times New Roman"/>
          <w:sz w:val="24"/>
          <w:szCs w:val="24"/>
        </w:rPr>
        <w:t>, 2019).</w:t>
      </w:r>
      <w:r w:rsidR="00DD39FE">
        <w:rPr>
          <w:rFonts w:ascii="Serif" w:hAnsi="Serif" w:cs="Times New Roman"/>
          <w:sz w:val="24"/>
          <w:szCs w:val="24"/>
        </w:rPr>
        <w:t xml:space="preserve"> Using the model fit as determined by the </w:t>
      </w:r>
      <w:proofErr w:type="spellStart"/>
      <w:proofErr w:type="gramStart"/>
      <w:r w:rsidR="00DD39FE">
        <w:rPr>
          <w:rFonts w:ascii="Serif" w:hAnsi="Serif" w:cs="Times New Roman"/>
          <w:sz w:val="24"/>
          <w:szCs w:val="24"/>
        </w:rPr>
        <w:t>auto.arima</w:t>
      </w:r>
      <w:proofErr w:type="spellEnd"/>
      <w:proofErr w:type="gramEnd"/>
      <w:r w:rsidR="00DD39FE">
        <w:rPr>
          <w:rFonts w:ascii="Serif" w:hAnsi="Serif" w:cs="Times New Roman"/>
          <w:sz w:val="24"/>
          <w:szCs w:val="24"/>
        </w:rPr>
        <w:t xml:space="preserve"> function, a forecast of </w:t>
      </w:r>
      <w:r w:rsidR="00543C70">
        <w:rPr>
          <w:rFonts w:ascii="Serif" w:hAnsi="Serif" w:cs="Times New Roman"/>
          <w:sz w:val="24"/>
          <w:szCs w:val="24"/>
        </w:rPr>
        <w:t xml:space="preserve">new COVID-19 cases for the next 30 days is generated along with a 95% confidence interval range. A sample output of the forecast for new COVID-19 cases over the next 30 days in the US are presented in figure 5 above. Additional figures and tables presenting forecasted values for other countries can be found in appendices A and B. </w:t>
      </w:r>
    </w:p>
    <w:p w14:paraId="4E01BEE6" w14:textId="77777777" w:rsidR="009572A2" w:rsidRDefault="009572A2">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5101796D" w14:textId="6852DD54" w:rsidR="0074715F" w:rsidRPr="00FD0117" w:rsidRDefault="0074715F" w:rsidP="00E91828">
      <w:pPr>
        <w:pStyle w:val="Heading1"/>
        <w:spacing w:line="480" w:lineRule="auto"/>
        <w:rPr>
          <w:rFonts w:ascii="Serif" w:hAnsi="Serif" w:cs="Times New Roman"/>
          <w:sz w:val="24"/>
          <w:szCs w:val="24"/>
        </w:rPr>
      </w:pPr>
      <w:bookmarkStart w:id="21" w:name="_Toc101373096"/>
      <w:commentRangeStart w:id="22"/>
      <w:r w:rsidRPr="00FD0117">
        <w:rPr>
          <w:rFonts w:ascii="Serif" w:hAnsi="Serif" w:cs="Times New Roman"/>
          <w:sz w:val="24"/>
          <w:szCs w:val="24"/>
        </w:rPr>
        <w:lastRenderedPageBreak/>
        <w:t>Results</w:t>
      </w:r>
      <w:bookmarkEnd w:id="21"/>
      <w:commentRangeEnd w:id="22"/>
      <w:r w:rsidR="004E51C2">
        <w:rPr>
          <w:rStyle w:val="CommentReference"/>
          <w:rFonts w:asciiTheme="minorHAnsi" w:eastAsiaTheme="minorHAnsi" w:hAnsiTheme="minorHAnsi" w:cstheme="minorBidi"/>
          <w:color w:val="auto"/>
        </w:rPr>
        <w:commentReference w:id="22"/>
      </w:r>
    </w:p>
    <w:p w14:paraId="17CD42FA" w14:textId="49D46728" w:rsidR="00824954" w:rsidRPr="00370577" w:rsidRDefault="00B04536" w:rsidP="00E91828">
      <w:pPr>
        <w:pStyle w:val="NormalWeb"/>
        <w:numPr>
          <w:ilvl w:val="0"/>
          <w:numId w:val="10"/>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contains the result of the thesis. If possible, organize the thesis’s results into figures. Otherwise, organize the results into tables. Finally, divide the results into sections and subsections based on the research questions they address.</w:t>
      </w:r>
    </w:p>
    <w:p w14:paraId="7D3051D0" w14:textId="5D1CC7E8" w:rsidR="0074715F" w:rsidRPr="00FD0117" w:rsidRDefault="0074715F" w:rsidP="00E91828">
      <w:pPr>
        <w:pStyle w:val="Heading1"/>
        <w:spacing w:line="480" w:lineRule="auto"/>
        <w:rPr>
          <w:rFonts w:ascii="Serif" w:hAnsi="Serif" w:cs="Times New Roman"/>
          <w:sz w:val="24"/>
          <w:szCs w:val="24"/>
        </w:rPr>
      </w:pPr>
      <w:bookmarkStart w:id="23" w:name="_Toc101373097"/>
      <w:r w:rsidRPr="00FD0117">
        <w:rPr>
          <w:rFonts w:ascii="Serif" w:hAnsi="Serif" w:cs="Times New Roman"/>
          <w:sz w:val="24"/>
          <w:szCs w:val="24"/>
        </w:rPr>
        <w:t>Conclusions</w:t>
      </w:r>
      <w:bookmarkEnd w:id="23"/>
    </w:p>
    <w:p w14:paraId="48B818F6" w14:textId="77777777" w:rsidR="00D61847" w:rsidRPr="00FD0117" w:rsidRDefault="00D61847" w:rsidP="00E91828">
      <w:pPr>
        <w:pStyle w:val="NormalWeb"/>
        <w:numPr>
          <w:ilvl w:val="0"/>
          <w:numId w:val="12"/>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should be a summary of the study indicating whether the study met its goals or not.</w:t>
      </w:r>
    </w:p>
    <w:p w14:paraId="342E079E" w14:textId="77777777" w:rsidR="006D684B" w:rsidRPr="00FD0117" w:rsidRDefault="006D684B" w:rsidP="00E91828">
      <w:pPr>
        <w:spacing w:line="480" w:lineRule="auto"/>
        <w:rPr>
          <w:rFonts w:ascii="Serif" w:hAnsi="Serif" w:cs="Times New Roman"/>
          <w:sz w:val="24"/>
          <w:szCs w:val="24"/>
        </w:rPr>
      </w:pPr>
    </w:p>
    <w:p w14:paraId="60FE87CE" w14:textId="77777777" w:rsidR="00B15243" w:rsidRDefault="00B15243">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0A32772E" w14:textId="55370ECD" w:rsidR="00F002D7" w:rsidRDefault="00F002D7" w:rsidP="00F002D7">
      <w:pPr>
        <w:pStyle w:val="Heading1"/>
        <w:rPr>
          <w:rFonts w:ascii="Serif" w:hAnsi="Serif" w:cs="Times New Roman"/>
          <w:sz w:val="24"/>
          <w:szCs w:val="24"/>
        </w:rPr>
      </w:pPr>
      <w:bookmarkStart w:id="24" w:name="_Toc101373098"/>
      <w:r>
        <w:rPr>
          <w:rFonts w:ascii="Serif" w:hAnsi="Serif" w:cs="Times New Roman"/>
          <w:sz w:val="24"/>
          <w:szCs w:val="24"/>
        </w:rPr>
        <w:lastRenderedPageBreak/>
        <w:t xml:space="preserve">Appendix A </w:t>
      </w:r>
      <w:r w:rsidR="00B15243">
        <w:rPr>
          <w:rFonts w:ascii="Serif" w:hAnsi="Serif" w:cs="Times New Roman"/>
          <w:sz w:val="24"/>
          <w:szCs w:val="24"/>
        </w:rPr>
        <w:t>–</w:t>
      </w:r>
      <w:r>
        <w:rPr>
          <w:rFonts w:ascii="Serif" w:hAnsi="Serif" w:cs="Times New Roman"/>
          <w:sz w:val="24"/>
          <w:szCs w:val="24"/>
        </w:rPr>
        <w:t xml:space="preserve"> Figures</w:t>
      </w:r>
      <w:bookmarkEnd w:id="24"/>
    </w:p>
    <w:p w14:paraId="3C3FB281" w14:textId="77777777" w:rsidR="00B15243" w:rsidRPr="00B15243" w:rsidRDefault="00B15243" w:rsidP="00B15243"/>
    <w:p w14:paraId="6F41C56F" w14:textId="72AFC525" w:rsidR="00B15243" w:rsidRDefault="00B15243" w:rsidP="00B15243">
      <w:r w:rsidRPr="00B15243">
        <w:rPr>
          <w:noProof/>
        </w:rPr>
        <w:drawing>
          <wp:inline distT="0" distB="0" distL="0" distR="0" wp14:anchorId="2B91B26C" wp14:editId="35017D8B">
            <wp:extent cx="5857143" cy="3619048"/>
            <wp:effectExtent l="0" t="0" r="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7"/>
                    <a:stretch>
                      <a:fillRect/>
                    </a:stretch>
                  </pic:blipFill>
                  <pic:spPr>
                    <a:xfrm>
                      <a:off x="0" y="0"/>
                      <a:ext cx="5857143" cy="3619048"/>
                    </a:xfrm>
                    <a:prstGeom prst="rect">
                      <a:avLst/>
                    </a:prstGeom>
                  </pic:spPr>
                </pic:pic>
              </a:graphicData>
            </a:graphic>
          </wp:inline>
        </w:drawing>
      </w:r>
    </w:p>
    <w:p w14:paraId="5C2B04D1" w14:textId="77777777" w:rsidR="00B15243" w:rsidRDefault="00B15243" w:rsidP="00B15243"/>
    <w:p w14:paraId="49C7C17E" w14:textId="77777777" w:rsidR="00660D17" w:rsidRDefault="00B15243" w:rsidP="00B15243">
      <w:r w:rsidRPr="00B15243">
        <w:rPr>
          <w:noProof/>
        </w:rPr>
        <w:drawing>
          <wp:inline distT="0" distB="0" distL="0" distR="0" wp14:anchorId="242DF1A3" wp14:editId="119BD063">
            <wp:extent cx="5857143" cy="3619048"/>
            <wp:effectExtent l="0" t="0" r="0"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5857143" cy="3619048"/>
                    </a:xfrm>
                    <a:prstGeom prst="rect">
                      <a:avLst/>
                    </a:prstGeom>
                  </pic:spPr>
                </pic:pic>
              </a:graphicData>
            </a:graphic>
          </wp:inline>
        </w:drawing>
      </w:r>
    </w:p>
    <w:p w14:paraId="6AFE6A8C" w14:textId="0F56D325" w:rsidR="00B15243" w:rsidRDefault="00B15243" w:rsidP="00B15243">
      <w:r>
        <w:rPr>
          <w:noProof/>
        </w:rPr>
        <w:lastRenderedPageBreak/>
        <mc:AlternateContent>
          <mc:Choice Requires="wps">
            <w:drawing>
              <wp:inline distT="0" distB="0" distL="0" distR="0" wp14:anchorId="237ED38E" wp14:editId="28455925">
                <wp:extent cx="308610" cy="30861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20BCD" id="Rectangle 2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60D17" w:rsidRPr="00660D17">
        <w:rPr>
          <w:noProof/>
        </w:rPr>
        <w:drawing>
          <wp:inline distT="0" distB="0" distL="0" distR="0" wp14:anchorId="3BCBFBF7" wp14:editId="621C8D47">
            <wp:extent cx="5943600" cy="366585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9"/>
                    <a:stretch>
                      <a:fillRect/>
                    </a:stretch>
                  </pic:blipFill>
                  <pic:spPr>
                    <a:xfrm>
                      <a:off x="0" y="0"/>
                      <a:ext cx="5943600" cy="3665855"/>
                    </a:xfrm>
                    <a:prstGeom prst="rect">
                      <a:avLst/>
                    </a:prstGeom>
                  </pic:spPr>
                </pic:pic>
              </a:graphicData>
            </a:graphic>
          </wp:inline>
        </w:drawing>
      </w:r>
    </w:p>
    <w:p w14:paraId="10EEFA27" w14:textId="3AFF5720" w:rsidR="00660D17" w:rsidRDefault="00660D17" w:rsidP="00B15243"/>
    <w:p w14:paraId="70BE3FDD" w14:textId="4ACC0302" w:rsidR="00660D17" w:rsidRDefault="00660D17" w:rsidP="00B15243">
      <w:r w:rsidRPr="00660D17">
        <w:rPr>
          <w:noProof/>
        </w:rPr>
        <w:drawing>
          <wp:inline distT="0" distB="0" distL="0" distR="0" wp14:anchorId="0F9C40DE" wp14:editId="178CF3AB">
            <wp:extent cx="5943600" cy="3665855"/>
            <wp:effectExtent l="0" t="0" r="0" b="0"/>
            <wp:docPr id="29" name="Picture 2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medium confidence"/>
                    <pic:cNvPicPr/>
                  </pic:nvPicPr>
                  <pic:blipFill>
                    <a:blip r:embed="rId20"/>
                    <a:stretch>
                      <a:fillRect/>
                    </a:stretch>
                  </pic:blipFill>
                  <pic:spPr>
                    <a:xfrm>
                      <a:off x="0" y="0"/>
                      <a:ext cx="5943600" cy="3665855"/>
                    </a:xfrm>
                    <a:prstGeom prst="rect">
                      <a:avLst/>
                    </a:prstGeom>
                  </pic:spPr>
                </pic:pic>
              </a:graphicData>
            </a:graphic>
          </wp:inline>
        </w:drawing>
      </w:r>
    </w:p>
    <w:p w14:paraId="2D9E7BB8" w14:textId="48F8EF16" w:rsidR="00B15243" w:rsidRDefault="00660D17" w:rsidP="00B15243">
      <w:r w:rsidRPr="00660D17">
        <w:rPr>
          <w:noProof/>
        </w:rPr>
        <w:lastRenderedPageBreak/>
        <w:drawing>
          <wp:inline distT="0" distB="0" distL="0" distR="0" wp14:anchorId="2BEDEE6F" wp14:editId="61E0ECD7">
            <wp:extent cx="5857143" cy="3619048"/>
            <wp:effectExtent l="0" t="0" r="0" b="635"/>
            <wp:docPr id="31" name="Picture 31" descr="Diagram,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map&#10;&#10;Description automatically generated with medium confidence"/>
                    <pic:cNvPicPr/>
                  </pic:nvPicPr>
                  <pic:blipFill>
                    <a:blip r:embed="rId21"/>
                    <a:stretch>
                      <a:fillRect/>
                    </a:stretch>
                  </pic:blipFill>
                  <pic:spPr>
                    <a:xfrm>
                      <a:off x="0" y="0"/>
                      <a:ext cx="5857143" cy="3619048"/>
                    </a:xfrm>
                    <a:prstGeom prst="rect">
                      <a:avLst/>
                    </a:prstGeom>
                  </pic:spPr>
                </pic:pic>
              </a:graphicData>
            </a:graphic>
          </wp:inline>
        </w:drawing>
      </w:r>
    </w:p>
    <w:p w14:paraId="10F9044C" w14:textId="399B6EC9" w:rsidR="00660D17" w:rsidRDefault="00660D17" w:rsidP="00B15243"/>
    <w:p w14:paraId="1AF5DF0D" w14:textId="77777777" w:rsidR="00660D17" w:rsidRPr="00B15243" w:rsidRDefault="00660D17" w:rsidP="00B15243"/>
    <w:p w14:paraId="09255174" w14:textId="77777777" w:rsidR="00660D17" w:rsidRDefault="00660D17">
      <w:pPr>
        <w:rPr>
          <w:rFonts w:ascii="Serif" w:hAnsi="Serif" w:cs="Times New Roman"/>
          <w:sz w:val="24"/>
          <w:szCs w:val="24"/>
        </w:rPr>
      </w:pPr>
      <w:r w:rsidRPr="00660D17">
        <w:rPr>
          <w:noProof/>
        </w:rPr>
        <w:drawing>
          <wp:inline distT="0" distB="0" distL="0" distR="0" wp14:anchorId="618969D8" wp14:editId="6FAE677F">
            <wp:extent cx="5857143" cy="3619048"/>
            <wp:effectExtent l="0" t="0" r="0" b="635"/>
            <wp:docPr id="33" name="Picture 3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Map&#10;&#10;Description automatically generated"/>
                    <pic:cNvPicPr/>
                  </pic:nvPicPr>
                  <pic:blipFill>
                    <a:blip r:embed="rId22"/>
                    <a:stretch>
                      <a:fillRect/>
                    </a:stretch>
                  </pic:blipFill>
                  <pic:spPr>
                    <a:xfrm>
                      <a:off x="0" y="0"/>
                      <a:ext cx="5857143" cy="3619048"/>
                    </a:xfrm>
                    <a:prstGeom prst="rect">
                      <a:avLst/>
                    </a:prstGeom>
                  </pic:spPr>
                </pic:pic>
              </a:graphicData>
            </a:graphic>
          </wp:inline>
        </w:drawing>
      </w:r>
    </w:p>
    <w:p w14:paraId="161BBB24" w14:textId="77777777" w:rsidR="00660D17" w:rsidRDefault="00660D17">
      <w:pPr>
        <w:rPr>
          <w:rFonts w:ascii="Serif" w:hAnsi="Serif" w:cs="Times New Roman"/>
          <w:sz w:val="24"/>
          <w:szCs w:val="24"/>
        </w:rPr>
      </w:pPr>
    </w:p>
    <w:p w14:paraId="1D611C62" w14:textId="77777777" w:rsidR="00660D17" w:rsidRDefault="00660D17">
      <w:pPr>
        <w:rPr>
          <w:rFonts w:ascii="Serif" w:hAnsi="Serif" w:cs="Times New Roman"/>
          <w:sz w:val="24"/>
          <w:szCs w:val="24"/>
        </w:rPr>
      </w:pPr>
      <w:r w:rsidRPr="00660D17">
        <w:rPr>
          <w:noProof/>
        </w:rPr>
        <w:lastRenderedPageBreak/>
        <w:drawing>
          <wp:inline distT="0" distB="0" distL="0" distR="0" wp14:anchorId="55C6C41E" wp14:editId="455E9AE6">
            <wp:extent cx="5857143" cy="3619048"/>
            <wp:effectExtent l="0" t="0" r="0" b="635"/>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pic:nvPicPr>
                  <pic:blipFill>
                    <a:blip r:embed="rId23"/>
                    <a:stretch>
                      <a:fillRect/>
                    </a:stretch>
                  </pic:blipFill>
                  <pic:spPr>
                    <a:xfrm>
                      <a:off x="0" y="0"/>
                      <a:ext cx="5857143" cy="3619048"/>
                    </a:xfrm>
                    <a:prstGeom prst="rect">
                      <a:avLst/>
                    </a:prstGeom>
                  </pic:spPr>
                </pic:pic>
              </a:graphicData>
            </a:graphic>
          </wp:inline>
        </w:drawing>
      </w:r>
    </w:p>
    <w:p w14:paraId="7F206D09" w14:textId="77777777" w:rsidR="00660D17" w:rsidRDefault="00660D17">
      <w:pPr>
        <w:rPr>
          <w:rFonts w:ascii="Serif" w:hAnsi="Serif" w:cs="Times New Roman"/>
          <w:sz w:val="24"/>
          <w:szCs w:val="24"/>
        </w:rPr>
      </w:pPr>
      <w:r w:rsidRPr="00660D17">
        <w:rPr>
          <w:noProof/>
        </w:rPr>
        <w:drawing>
          <wp:inline distT="0" distB="0" distL="0" distR="0" wp14:anchorId="32D7A0F5" wp14:editId="1546A95A">
            <wp:extent cx="5857143" cy="3619048"/>
            <wp:effectExtent l="0" t="0" r="0" b="635"/>
            <wp:docPr id="37" name="Picture 3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ap&#10;&#10;Description automatically generated"/>
                    <pic:cNvPicPr/>
                  </pic:nvPicPr>
                  <pic:blipFill>
                    <a:blip r:embed="rId24"/>
                    <a:stretch>
                      <a:fillRect/>
                    </a:stretch>
                  </pic:blipFill>
                  <pic:spPr>
                    <a:xfrm>
                      <a:off x="0" y="0"/>
                      <a:ext cx="5857143" cy="3619048"/>
                    </a:xfrm>
                    <a:prstGeom prst="rect">
                      <a:avLst/>
                    </a:prstGeom>
                  </pic:spPr>
                </pic:pic>
              </a:graphicData>
            </a:graphic>
          </wp:inline>
        </w:drawing>
      </w:r>
    </w:p>
    <w:p w14:paraId="21B6BD85" w14:textId="77777777" w:rsidR="00660D17" w:rsidRDefault="00660D17">
      <w:pPr>
        <w:rPr>
          <w:rFonts w:ascii="Serif" w:hAnsi="Serif" w:cs="Times New Roman"/>
          <w:sz w:val="24"/>
          <w:szCs w:val="24"/>
        </w:rPr>
      </w:pPr>
    </w:p>
    <w:p w14:paraId="365BD7F9" w14:textId="77777777" w:rsidR="00660D17" w:rsidRDefault="00660D17">
      <w:pPr>
        <w:rPr>
          <w:rFonts w:ascii="Serif" w:hAnsi="Serif" w:cs="Times New Roman"/>
          <w:sz w:val="24"/>
          <w:szCs w:val="24"/>
        </w:rPr>
      </w:pPr>
    </w:p>
    <w:p w14:paraId="11EE8DF8" w14:textId="77777777" w:rsidR="00660D17" w:rsidRDefault="00660D17">
      <w:pPr>
        <w:rPr>
          <w:rFonts w:ascii="Serif" w:hAnsi="Serif" w:cs="Times New Roman"/>
          <w:sz w:val="24"/>
          <w:szCs w:val="24"/>
        </w:rPr>
      </w:pPr>
      <w:r w:rsidRPr="00660D17">
        <w:rPr>
          <w:noProof/>
        </w:rPr>
        <w:lastRenderedPageBreak/>
        <w:drawing>
          <wp:inline distT="0" distB="0" distL="0" distR="0" wp14:anchorId="010C74E9" wp14:editId="55EDC351">
            <wp:extent cx="5857143" cy="3619048"/>
            <wp:effectExtent l="0" t="0" r="0" b="635"/>
            <wp:docPr id="39" name="Picture 3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Map&#10;&#10;Description automatically generated"/>
                    <pic:cNvPicPr/>
                  </pic:nvPicPr>
                  <pic:blipFill>
                    <a:blip r:embed="rId25"/>
                    <a:stretch>
                      <a:fillRect/>
                    </a:stretch>
                  </pic:blipFill>
                  <pic:spPr>
                    <a:xfrm>
                      <a:off x="0" y="0"/>
                      <a:ext cx="5857143" cy="3619048"/>
                    </a:xfrm>
                    <a:prstGeom prst="rect">
                      <a:avLst/>
                    </a:prstGeom>
                  </pic:spPr>
                </pic:pic>
              </a:graphicData>
            </a:graphic>
          </wp:inline>
        </w:drawing>
      </w:r>
    </w:p>
    <w:p w14:paraId="4845B2C8" w14:textId="77777777" w:rsidR="00660D17" w:rsidRDefault="00660D17">
      <w:pPr>
        <w:rPr>
          <w:rFonts w:ascii="Serif" w:hAnsi="Serif" w:cs="Times New Roman"/>
          <w:sz w:val="24"/>
          <w:szCs w:val="24"/>
        </w:rPr>
      </w:pPr>
    </w:p>
    <w:p w14:paraId="49E975D1" w14:textId="77777777" w:rsidR="00660D17" w:rsidRDefault="00660D17">
      <w:pPr>
        <w:rPr>
          <w:rFonts w:ascii="Serif" w:hAnsi="Serif" w:cs="Times New Roman"/>
          <w:sz w:val="24"/>
          <w:szCs w:val="24"/>
        </w:rPr>
      </w:pPr>
      <w:r w:rsidRPr="00660D17">
        <w:rPr>
          <w:noProof/>
        </w:rPr>
        <w:drawing>
          <wp:inline distT="0" distB="0" distL="0" distR="0" wp14:anchorId="45CCE747" wp14:editId="60D16928">
            <wp:extent cx="5914286" cy="3647619"/>
            <wp:effectExtent l="0" t="0" r="0" b="0"/>
            <wp:docPr id="41" name="Picture 4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Map&#10;&#10;Description automatically generated"/>
                    <pic:cNvPicPr/>
                  </pic:nvPicPr>
                  <pic:blipFill>
                    <a:blip r:embed="rId26"/>
                    <a:stretch>
                      <a:fillRect/>
                    </a:stretch>
                  </pic:blipFill>
                  <pic:spPr>
                    <a:xfrm>
                      <a:off x="0" y="0"/>
                      <a:ext cx="5914286" cy="3647619"/>
                    </a:xfrm>
                    <a:prstGeom prst="rect">
                      <a:avLst/>
                    </a:prstGeom>
                  </pic:spPr>
                </pic:pic>
              </a:graphicData>
            </a:graphic>
          </wp:inline>
        </w:drawing>
      </w:r>
    </w:p>
    <w:p w14:paraId="3745ACE0" w14:textId="77777777" w:rsidR="00660D17" w:rsidRDefault="00660D17">
      <w:pPr>
        <w:rPr>
          <w:rFonts w:ascii="Serif" w:hAnsi="Serif" w:cs="Times New Roman"/>
          <w:sz w:val="24"/>
          <w:szCs w:val="24"/>
        </w:rPr>
      </w:pPr>
    </w:p>
    <w:p w14:paraId="7ADCE27E" w14:textId="77777777" w:rsidR="00660D17" w:rsidRDefault="00660D17">
      <w:pPr>
        <w:rPr>
          <w:rFonts w:ascii="Serif" w:hAnsi="Serif" w:cs="Times New Roman"/>
          <w:sz w:val="24"/>
          <w:szCs w:val="24"/>
        </w:rPr>
      </w:pPr>
      <w:r w:rsidRPr="00660D17">
        <w:rPr>
          <w:noProof/>
        </w:rPr>
        <w:lastRenderedPageBreak/>
        <w:drawing>
          <wp:inline distT="0" distB="0" distL="0" distR="0" wp14:anchorId="237CA561" wp14:editId="7FE140E4">
            <wp:extent cx="5857143" cy="3619048"/>
            <wp:effectExtent l="0" t="0" r="0" b="635"/>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pic:nvPicPr>
                  <pic:blipFill>
                    <a:blip r:embed="rId27"/>
                    <a:stretch>
                      <a:fillRect/>
                    </a:stretch>
                  </pic:blipFill>
                  <pic:spPr>
                    <a:xfrm>
                      <a:off x="0" y="0"/>
                      <a:ext cx="5857143" cy="3619048"/>
                    </a:xfrm>
                    <a:prstGeom prst="rect">
                      <a:avLst/>
                    </a:prstGeom>
                  </pic:spPr>
                </pic:pic>
              </a:graphicData>
            </a:graphic>
          </wp:inline>
        </w:drawing>
      </w:r>
    </w:p>
    <w:p w14:paraId="55A043BE" w14:textId="77777777" w:rsidR="00660D17" w:rsidRDefault="00660D17">
      <w:pPr>
        <w:rPr>
          <w:rFonts w:ascii="Serif" w:hAnsi="Serif" w:cs="Times New Roman"/>
          <w:sz w:val="24"/>
          <w:szCs w:val="24"/>
        </w:rPr>
      </w:pPr>
    </w:p>
    <w:p w14:paraId="5D1CF181" w14:textId="77777777" w:rsidR="000A33CD" w:rsidRDefault="000A33CD">
      <w:pPr>
        <w:rPr>
          <w:rFonts w:ascii="Serif" w:hAnsi="Serif" w:cs="Times New Roman"/>
          <w:sz w:val="24"/>
          <w:szCs w:val="24"/>
        </w:rPr>
      </w:pPr>
      <w:r w:rsidRPr="000A33CD">
        <w:rPr>
          <w:noProof/>
        </w:rPr>
        <w:drawing>
          <wp:inline distT="0" distB="0" distL="0" distR="0" wp14:anchorId="543C37F7" wp14:editId="253BE7EF">
            <wp:extent cx="5857143" cy="3619048"/>
            <wp:effectExtent l="0" t="0" r="0" b="635"/>
            <wp:docPr id="47" name="Picture 4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Map&#10;&#10;Description automatically generated"/>
                    <pic:cNvPicPr/>
                  </pic:nvPicPr>
                  <pic:blipFill>
                    <a:blip r:embed="rId28"/>
                    <a:stretch>
                      <a:fillRect/>
                    </a:stretch>
                  </pic:blipFill>
                  <pic:spPr>
                    <a:xfrm>
                      <a:off x="0" y="0"/>
                      <a:ext cx="5857143" cy="3619048"/>
                    </a:xfrm>
                    <a:prstGeom prst="rect">
                      <a:avLst/>
                    </a:prstGeom>
                  </pic:spPr>
                </pic:pic>
              </a:graphicData>
            </a:graphic>
          </wp:inline>
        </w:drawing>
      </w:r>
    </w:p>
    <w:p w14:paraId="09B9875F" w14:textId="77777777" w:rsidR="000A33CD" w:rsidRDefault="000A33CD">
      <w:pPr>
        <w:rPr>
          <w:rFonts w:ascii="Serif" w:hAnsi="Serif" w:cs="Times New Roman"/>
          <w:sz w:val="24"/>
          <w:szCs w:val="24"/>
        </w:rPr>
      </w:pPr>
    </w:p>
    <w:p w14:paraId="4D499EE5" w14:textId="77777777" w:rsidR="000A33CD" w:rsidRDefault="000A33CD">
      <w:pPr>
        <w:rPr>
          <w:rFonts w:ascii="Serif" w:hAnsi="Serif" w:cs="Times New Roman"/>
          <w:sz w:val="24"/>
          <w:szCs w:val="24"/>
        </w:rPr>
      </w:pPr>
      <w:r w:rsidRPr="000A33CD">
        <w:rPr>
          <w:noProof/>
        </w:rPr>
        <w:lastRenderedPageBreak/>
        <w:drawing>
          <wp:inline distT="0" distB="0" distL="0" distR="0" wp14:anchorId="55FC0BA6" wp14:editId="4157B09A">
            <wp:extent cx="5857143" cy="3619048"/>
            <wp:effectExtent l="0" t="0" r="0" b="635"/>
            <wp:docPr id="49" name="Picture 4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Map&#10;&#10;Description automatically generated"/>
                    <pic:cNvPicPr/>
                  </pic:nvPicPr>
                  <pic:blipFill>
                    <a:blip r:embed="rId29"/>
                    <a:stretch>
                      <a:fillRect/>
                    </a:stretch>
                  </pic:blipFill>
                  <pic:spPr>
                    <a:xfrm>
                      <a:off x="0" y="0"/>
                      <a:ext cx="5857143" cy="3619048"/>
                    </a:xfrm>
                    <a:prstGeom prst="rect">
                      <a:avLst/>
                    </a:prstGeom>
                  </pic:spPr>
                </pic:pic>
              </a:graphicData>
            </a:graphic>
          </wp:inline>
        </w:drawing>
      </w:r>
    </w:p>
    <w:p w14:paraId="63E0C148" w14:textId="77777777" w:rsidR="000A33CD" w:rsidRDefault="000A33CD">
      <w:pPr>
        <w:rPr>
          <w:rFonts w:ascii="Serif" w:hAnsi="Serif" w:cs="Times New Roman"/>
          <w:sz w:val="24"/>
          <w:szCs w:val="24"/>
        </w:rPr>
      </w:pPr>
    </w:p>
    <w:p w14:paraId="5982E070" w14:textId="77777777" w:rsidR="000A33CD" w:rsidRDefault="000A33CD">
      <w:pPr>
        <w:rPr>
          <w:rFonts w:ascii="Serif" w:hAnsi="Serif" w:cs="Times New Roman"/>
          <w:sz w:val="24"/>
          <w:szCs w:val="24"/>
        </w:rPr>
      </w:pPr>
      <w:r w:rsidRPr="000A33CD">
        <w:rPr>
          <w:noProof/>
        </w:rPr>
        <w:drawing>
          <wp:inline distT="0" distB="0" distL="0" distR="0" wp14:anchorId="6D665109" wp14:editId="093FAFD9">
            <wp:extent cx="5857143" cy="3619048"/>
            <wp:effectExtent l="0" t="0" r="0" b="635"/>
            <wp:docPr id="51" name="Picture 5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Map&#10;&#10;Description automatically generated"/>
                    <pic:cNvPicPr/>
                  </pic:nvPicPr>
                  <pic:blipFill>
                    <a:blip r:embed="rId30"/>
                    <a:stretch>
                      <a:fillRect/>
                    </a:stretch>
                  </pic:blipFill>
                  <pic:spPr>
                    <a:xfrm>
                      <a:off x="0" y="0"/>
                      <a:ext cx="5857143" cy="3619048"/>
                    </a:xfrm>
                    <a:prstGeom prst="rect">
                      <a:avLst/>
                    </a:prstGeom>
                  </pic:spPr>
                </pic:pic>
              </a:graphicData>
            </a:graphic>
          </wp:inline>
        </w:drawing>
      </w:r>
    </w:p>
    <w:p w14:paraId="50726A24" w14:textId="69294095" w:rsidR="00B15243" w:rsidRDefault="00B15243">
      <w:pPr>
        <w:rPr>
          <w:rFonts w:ascii="Serif" w:eastAsiaTheme="majorEastAsia" w:hAnsi="Serif" w:cs="Times New Roman"/>
          <w:color w:val="2F5496" w:themeColor="accent1" w:themeShade="BF"/>
          <w:sz w:val="24"/>
          <w:szCs w:val="24"/>
        </w:rPr>
      </w:pPr>
    </w:p>
    <w:p w14:paraId="470EEB8E" w14:textId="77777777" w:rsidR="000A33CD" w:rsidRDefault="000A33CD" w:rsidP="000A33CD">
      <w:pPr>
        <w:rPr>
          <w:rFonts w:ascii="Serif" w:hAnsi="Serif" w:cs="Times New Roman"/>
          <w:sz w:val="24"/>
          <w:szCs w:val="24"/>
        </w:rPr>
      </w:pPr>
      <w:r w:rsidRPr="000A33CD">
        <w:rPr>
          <w:noProof/>
        </w:rPr>
        <w:lastRenderedPageBreak/>
        <w:drawing>
          <wp:inline distT="0" distB="0" distL="0" distR="0" wp14:anchorId="397948C4" wp14:editId="7CE95799">
            <wp:extent cx="5857143" cy="3619048"/>
            <wp:effectExtent l="0" t="0" r="0" b="635"/>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16"/>
                    <a:stretch>
                      <a:fillRect/>
                    </a:stretch>
                  </pic:blipFill>
                  <pic:spPr>
                    <a:xfrm>
                      <a:off x="0" y="0"/>
                      <a:ext cx="5857143" cy="3619048"/>
                    </a:xfrm>
                    <a:prstGeom prst="rect">
                      <a:avLst/>
                    </a:prstGeom>
                  </pic:spPr>
                </pic:pic>
              </a:graphicData>
            </a:graphic>
          </wp:inline>
        </w:drawing>
      </w:r>
    </w:p>
    <w:p w14:paraId="29821413" w14:textId="77777777" w:rsidR="000A33CD" w:rsidRDefault="000A33CD" w:rsidP="000A33CD">
      <w:pPr>
        <w:rPr>
          <w:rFonts w:ascii="Serif" w:hAnsi="Serif" w:cs="Times New Roman"/>
          <w:sz w:val="24"/>
          <w:szCs w:val="24"/>
        </w:rPr>
      </w:pPr>
    </w:p>
    <w:p w14:paraId="4C107530" w14:textId="77777777" w:rsidR="000A33CD" w:rsidRDefault="000A33CD" w:rsidP="000A33CD">
      <w:pPr>
        <w:rPr>
          <w:rFonts w:ascii="Serif" w:hAnsi="Serif" w:cs="Times New Roman"/>
          <w:sz w:val="24"/>
          <w:szCs w:val="24"/>
        </w:rPr>
      </w:pPr>
      <w:r w:rsidRPr="000A33CD">
        <w:rPr>
          <w:noProof/>
        </w:rPr>
        <w:drawing>
          <wp:inline distT="0" distB="0" distL="0" distR="0" wp14:anchorId="4586F29D" wp14:editId="6516501E">
            <wp:extent cx="5857143" cy="3619048"/>
            <wp:effectExtent l="0" t="0" r="0" b="635"/>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31"/>
                    <a:stretch>
                      <a:fillRect/>
                    </a:stretch>
                  </pic:blipFill>
                  <pic:spPr>
                    <a:xfrm>
                      <a:off x="0" y="0"/>
                      <a:ext cx="5857143" cy="3619048"/>
                    </a:xfrm>
                    <a:prstGeom prst="rect">
                      <a:avLst/>
                    </a:prstGeom>
                  </pic:spPr>
                </pic:pic>
              </a:graphicData>
            </a:graphic>
          </wp:inline>
        </w:drawing>
      </w:r>
    </w:p>
    <w:p w14:paraId="16202807" w14:textId="4E7C1E2D" w:rsidR="000A33CD" w:rsidRDefault="000A33CD" w:rsidP="000A33CD">
      <w:pPr>
        <w:rPr>
          <w:rFonts w:ascii="Serif" w:hAnsi="Serif" w:cs="Times New Roman"/>
          <w:sz w:val="24"/>
          <w:szCs w:val="24"/>
        </w:rPr>
      </w:pPr>
      <w:r w:rsidRPr="000A33CD">
        <w:rPr>
          <w:noProof/>
        </w:rPr>
        <w:lastRenderedPageBreak/>
        <w:drawing>
          <wp:inline distT="0" distB="0" distL="0" distR="0" wp14:anchorId="5441CF15" wp14:editId="7BB2463F">
            <wp:extent cx="5857143" cy="3619048"/>
            <wp:effectExtent l="0" t="0" r="0" b="635"/>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32"/>
                    <a:stretch>
                      <a:fillRect/>
                    </a:stretch>
                  </pic:blipFill>
                  <pic:spPr>
                    <a:xfrm>
                      <a:off x="0" y="0"/>
                      <a:ext cx="5857143" cy="3619048"/>
                    </a:xfrm>
                    <a:prstGeom prst="rect">
                      <a:avLst/>
                    </a:prstGeom>
                  </pic:spPr>
                </pic:pic>
              </a:graphicData>
            </a:graphic>
          </wp:inline>
        </w:drawing>
      </w:r>
    </w:p>
    <w:p w14:paraId="0A9E8C20" w14:textId="04DD7855" w:rsidR="000A33CD" w:rsidRDefault="000A33CD" w:rsidP="000A33CD">
      <w:pPr>
        <w:rPr>
          <w:rFonts w:ascii="Serif" w:hAnsi="Serif" w:cs="Times New Roman"/>
          <w:sz w:val="24"/>
          <w:szCs w:val="24"/>
        </w:rPr>
      </w:pPr>
    </w:p>
    <w:p w14:paraId="3F5DFE64" w14:textId="38B286AF" w:rsidR="000A33CD" w:rsidRDefault="000A33CD" w:rsidP="000A33CD">
      <w:pPr>
        <w:rPr>
          <w:rFonts w:ascii="Serif" w:hAnsi="Serif" w:cs="Times New Roman"/>
          <w:sz w:val="24"/>
          <w:szCs w:val="24"/>
        </w:rPr>
      </w:pPr>
      <w:r w:rsidRPr="000A33CD">
        <w:rPr>
          <w:noProof/>
        </w:rPr>
        <w:drawing>
          <wp:inline distT="0" distB="0" distL="0" distR="0" wp14:anchorId="2ABC8C16" wp14:editId="1E56FEC3">
            <wp:extent cx="5857143" cy="3619048"/>
            <wp:effectExtent l="0" t="0" r="0" b="63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33"/>
                    <a:stretch>
                      <a:fillRect/>
                    </a:stretch>
                  </pic:blipFill>
                  <pic:spPr>
                    <a:xfrm>
                      <a:off x="0" y="0"/>
                      <a:ext cx="5857143" cy="3619048"/>
                    </a:xfrm>
                    <a:prstGeom prst="rect">
                      <a:avLst/>
                    </a:prstGeom>
                  </pic:spPr>
                </pic:pic>
              </a:graphicData>
            </a:graphic>
          </wp:inline>
        </w:drawing>
      </w:r>
    </w:p>
    <w:p w14:paraId="33E5B25B" w14:textId="2437D9EB" w:rsidR="000A33CD" w:rsidRDefault="000A33CD" w:rsidP="000A33CD">
      <w:pPr>
        <w:rPr>
          <w:rFonts w:ascii="Serif" w:hAnsi="Serif" w:cs="Times New Roman"/>
          <w:sz w:val="24"/>
          <w:szCs w:val="24"/>
        </w:rPr>
      </w:pPr>
    </w:p>
    <w:p w14:paraId="0DAFC326" w14:textId="4B540750" w:rsidR="000A33CD" w:rsidRDefault="000A33CD" w:rsidP="000A33CD">
      <w:pPr>
        <w:rPr>
          <w:rFonts w:ascii="Serif" w:hAnsi="Serif" w:cs="Times New Roman"/>
          <w:sz w:val="24"/>
          <w:szCs w:val="24"/>
        </w:rPr>
      </w:pPr>
      <w:r w:rsidRPr="000A33CD">
        <w:rPr>
          <w:noProof/>
        </w:rPr>
        <w:lastRenderedPageBreak/>
        <w:drawing>
          <wp:inline distT="0" distB="0" distL="0" distR="0" wp14:anchorId="7D502B5E" wp14:editId="079CB7FA">
            <wp:extent cx="5857143" cy="3619048"/>
            <wp:effectExtent l="0" t="0" r="0" b="635"/>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34"/>
                    <a:stretch>
                      <a:fillRect/>
                    </a:stretch>
                  </pic:blipFill>
                  <pic:spPr>
                    <a:xfrm>
                      <a:off x="0" y="0"/>
                      <a:ext cx="5857143" cy="3619048"/>
                    </a:xfrm>
                    <a:prstGeom prst="rect">
                      <a:avLst/>
                    </a:prstGeom>
                  </pic:spPr>
                </pic:pic>
              </a:graphicData>
            </a:graphic>
          </wp:inline>
        </w:drawing>
      </w:r>
    </w:p>
    <w:p w14:paraId="71A96DBD" w14:textId="71771D25" w:rsidR="00370577" w:rsidRDefault="00370577" w:rsidP="000A33CD">
      <w:pPr>
        <w:rPr>
          <w:rFonts w:ascii="Serif" w:hAnsi="Serif" w:cs="Times New Roman"/>
          <w:sz w:val="24"/>
          <w:szCs w:val="24"/>
        </w:rPr>
      </w:pPr>
    </w:p>
    <w:p w14:paraId="01A61998" w14:textId="03C06938" w:rsidR="00370577" w:rsidRDefault="00370577" w:rsidP="000A33CD">
      <w:pPr>
        <w:rPr>
          <w:rFonts w:ascii="Serif" w:hAnsi="Serif" w:cs="Times New Roman"/>
          <w:sz w:val="24"/>
          <w:szCs w:val="24"/>
        </w:rPr>
      </w:pPr>
      <w:r w:rsidRPr="00370577">
        <w:rPr>
          <w:noProof/>
        </w:rPr>
        <w:drawing>
          <wp:inline distT="0" distB="0" distL="0" distR="0" wp14:anchorId="31942500" wp14:editId="1B5C3B42">
            <wp:extent cx="5857143" cy="3619048"/>
            <wp:effectExtent l="0" t="0" r="0" b="635"/>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35"/>
                    <a:stretch>
                      <a:fillRect/>
                    </a:stretch>
                  </pic:blipFill>
                  <pic:spPr>
                    <a:xfrm>
                      <a:off x="0" y="0"/>
                      <a:ext cx="5857143" cy="3619048"/>
                    </a:xfrm>
                    <a:prstGeom prst="rect">
                      <a:avLst/>
                    </a:prstGeom>
                  </pic:spPr>
                </pic:pic>
              </a:graphicData>
            </a:graphic>
          </wp:inline>
        </w:drawing>
      </w:r>
    </w:p>
    <w:p w14:paraId="07914E6E" w14:textId="73AB1B59" w:rsidR="00370577" w:rsidRDefault="00370577" w:rsidP="000A33CD">
      <w:pPr>
        <w:rPr>
          <w:rFonts w:ascii="Serif" w:hAnsi="Serif" w:cs="Times New Roman"/>
          <w:sz w:val="24"/>
          <w:szCs w:val="24"/>
        </w:rPr>
      </w:pPr>
    </w:p>
    <w:p w14:paraId="064527DC" w14:textId="2C3D5CCA" w:rsidR="00370577" w:rsidRDefault="00370577" w:rsidP="000A33CD">
      <w:pPr>
        <w:rPr>
          <w:rFonts w:ascii="Serif" w:hAnsi="Serif" w:cs="Times New Roman"/>
          <w:sz w:val="24"/>
          <w:szCs w:val="24"/>
        </w:rPr>
      </w:pPr>
      <w:r w:rsidRPr="00370577">
        <w:rPr>
          <w:noProof/>
        </w:rPr>
        <w:lastRenderedPageBreak/>
        <w:drawing>
          <wp:inline distT="0" distB="0" distL="0" distR="0" wp14:anchorId="491D72B8" wp14:editId="09C6E5AC">
            <wp:extent cx="5857143" cy="3619048"/>
            <wp:effectExtent l="0" t="0" r="0" b="635"/>
            <wp:docPr id="65" name="Picture 6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chart&#10;&#10;Description automatically generated"/>
                    <pic:cNvPicPr/>
                  </pic:nvPicPr>
                  <pic:blipFill>
                    <a:blip r:embed="rId36"/>
                    <a:stretch>
                      <a:fillRect/>
                    </a:stretch>
                  </pic:blipFill>
                  <pic:spPr>
                    <a:xfrm>
                      <a:off x="0" y="0"/>
                      <a:ext cx="5857143" cy="3619048"/>
                    </a:xfrm>
                    <a:prstGeom prst="rect">
                      <a:avLst/>
                    </a:prstGeom>
                  </pic:spPr>
                </pic:pic>
              </a:graphicData>
            </a:graphic>
          </wp:inline>
        </w:drawing>
      </w:r>
    </w:p>
    <w:p w14:paraId="7B3290BD" w14:textId="2E6C91BF" w:rsidR="000A33CD" w:rsidRDefault="000A33CD" w:rsidP="000A33CD">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0A4DD01D" w14:textId="27E338A6" w:rsidR="007D16E6" w:rsidRDefault="00F002D7" w:rsidP="00F002D7">
      <w:pPr>
        <w:pStyle w:val="Heading1"/>
        <w:rPr>
          <w:rFonts w:ascii="Serif" w:hAnsi="Serif" w:cs="Times New Roman"/>
          <w:sz w:val="24"/>
          <w:szCs w:val="24"/>
        </w:rPr>
      </w:pPr>
      <w:bookmarkStart w:id="25" w:name="_Toc101373099"/>
      <w:r>
        <w:rPr>
          <w:rFonts w:ascii="Serif" w:hAnsi="Serif" w:cs="Times New Roman"/>
          <w:sz w:val="24"/>
          <w:szCs w:val="24"/>
        </w:rPr>
        <w:lastRenderedPageBreak/>
        <w:t xml:space="preserve">Appendix B </w:t>
      </w:r>
      <w:r w:rsidR="00E5535E">
        <w:rPr>
          <w:rFonts w:ascii="Serif" w:hAnsi="Serif" w:cs="Times New Roman"/>
          <w:sz w:val="24"/>
          <w:szCs w:val="24"/>
        </w:rPr>
        <w:t>–</w:t>
      </w:r>
      <w:r>
        <w:rPr>
          <w:rFonts w:ascii="Serif" w:hAnsi="Serif" w:cs="Times New Roman"/>
          <w:sz w:val="24"/>
          <w:szCs w:val="24"/>
        </w:rPr>
        <w:t xml:space="preserve"> Tables</w:t>
      </w:r>
      <w:bookmarkEnd w:id="25"/>
    </w:p>
    <w:p w14:paraId="4DBBE457" w14:textId="5300F166" w:rsidR="00E5535E" w:rsidRDefault="00E5535E" w:rsidP="00E5535E"/>
    <w:tbl>
      <w:tblPr>
        <w:tblW w:w="5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5"/>
        <w:gridCol w:w="2130"/>
      </w:tblGrid>
      <w:tr w:rsidR="003D47E0" w:rsidRPr="003D47E0" w14:paraId="00017F83" w14:textId="77777777" w:rsidTr="003D47E0">
        <w:trPr>
          <w:tblHeader/>
        </w:trPr>
        <w:tc>
          <w:tcPr>
            <w:tcW w:w="0" w:type="auto"/>
            <w:gridSpan w:val="2"/>
            <w:shd w:val="clear" w:color="auto" w:fill="FFFFFF"/>
            <w:tcMar>
              <w:top w:w="150" w:type="dxa"/>
              <w:left w:w="75" w:type="dxa"/>
              <w:bottom w:w="150" w:type="dxa"/>
              <w:right w:w="75" w:type="dxa"/>
            </w:tcMar>
            <w:vAlign w:val="bottom"/>
          </w:tcPr>
          <w:p w14:paraId="6CA13880" w14:textId="71DF0963" w:rsidR="003D47E0" w:rsidRPr="003D47E0" w:rsidRDefault="003D47E0" w:rsidP="003D47E0">
            <w:pPr>
              <w:rPr>
                <w:rFonts w:ascii="Serif" w:hAnsi="Serif"/>
                <w:b/>
                <w:bCs/>
                <w:sz w:val="24"/>
                <w:szCs w:val="24"/>
              </w:rPr>
            </w:pPr>
            <w:r>
              <w:rPr>
                <w:rFonts w:ascii="Serif" w:hAnsi="Serif"/>
                <w:b/>
                <w:bCs/>
                <w:sz w:val="24"/>
                <w:szCs w:val="24"/>
              </w:rPr>
              <w:t xml:space="preserve">Percent of Missing Values </w:t>
            </w:r>
            <w:proofErr w:type="gramStart"/>
            <w:r>
              <w:rPr>
                <w:rFonts w:ascii="Serif" w:hAnsi="Serif"/>
                <w:b/>
                <w:bCs/>
                <w:sz w:val="24"/>
                <w:szCs w:val="24"/>
              </w:rPr>
              <w:t>By</w:t>
            </w:r>
            <w:proofErr w:type="gramEnd"/>
            <w:r>
              <w:rPr>
                <w:rFonts w:ascii="Serif" w:hAnsi="Serif"/>
                <w:b/>
                <w:bCs/>
                <w:sz w:val="24"/>
                <w:szCs w:val="24"/>
              </w:rPr>
              <w:t xml:space="preserve"> Location</w:t>
            </w:r>
          </w:p>
        </w:tc>
      </w:tr>
      <w:tr w:rsidR="003D47E0" w:rsidRPr="003D47E0" w14:paraId="69692E91" w14:textId="77777777" w:rsidTr="003D47E0">
        <w:trPr>
          <w:tblHeader/>
        </w:trPr>
        <w:tc>
          <w:tcPr>
            <w:tcW w:w="2875" w:type="dxa"/>
            <w:shd w:val="clear" w:color="auto" w:fill="FFFFFF"/>
            <w:tcMar>
              <w:top w:w="150" w:type="dxa"/>
              <w:left w:w="75" w:type="dxa"/>
              <w:bottom w:w="150" w:type="dxa"/>
              <w:right w:w="75" w:type="dxa"/>
            </w:tcMar>
            <w:vAlign w:val="bottom"/>
            <w:hideMark/>
          </w:tcPr>
          <w:p w14:paraId="71742B32" w14:textId="77777777" w:rsidR="003D47E0" w:rsidRPr="003D47E0" w:rsidRDefault="003D47E0" w:rsidP="003D47E0">
            <w:pPr>
              <w:rPr>
                <w:rFonts w:ascii="Serif" w:hAnsi="Serif"/>
                <w:b/>
                <w:bCs/>
                <w:sz w:val="24"/>
                <w:szCs w:val="24"/>
              </w:rPr>
            </w:pPr>
            <w:r w:rsidRPr="003D47E0">
              <w:rPr>
                <w:rFonts w:ascii="Serif" w:hAnsi="Serif"/>
                <w:b/>
                <w:bCs/>
                <w:sz w:val="24"/>
                <w:szCs w:val="24"/>
              </w:rPr>
              <w:t>location</w:t>
            </w:r>
          </w:p>
        </w:tc>
        <w:tc>
          <w:tcPr>
            <w:tcW w:w="2130" w:type="dxa"/>
            <w:shd w:val="clear" w:color="auto" w:fill="FFFFFF"/>
            <w:tcMar>
              <w:top w:w="150" w:type="dxa"/>
              <w:left w:w="75" w:type="dxa"/>
              <w:bottom w:w="150" w:type="dxa"/>
              <w:right w:w="75" w:type="dxa"/>
            </w:tcMar>
            <w:vAlign w:val="bottom"/>
            <w:hideMark/>
          </w:tcPr>
          <w:p w14:paraId="10AA1EB8" w14:textId="24DC15EC" w:rsidR="003D47E0" w:rsidRPr="003D47E0" w:rsidRDefault="003D47E0" w:rsidP="003D47E0">
            <w:pPr>
              <w:rPr>
                <w:rFonts w:ascii="Serif" w:hAnsi="Serif"/>
                <w:b/>
                <w:bCs/>
                <w:sz w:val="24"/>
                <w:szCs w:val="24"/>
              </w:rPr>
            </w:pPr>
            <w:r>
              <w:rPr>
                <w:rFonts w:ascii="Serif" w:hAnsi="Serif"/>
                <w:b/>
                <w:bCs/>
                <w:sz w:val="24"/>
                <w:szCs w:val="24"/>
              </w:rPr>
              <w:t>Total % NA</w:t>
            </w:r>
          </w:p>
        </w:tc>
      </w:tr>
      <w:tr w:rsidR="003D47E0" w:rsidRPr="003D47E0" w14:paraId="52628F49" w14:textId="77777777" w:rsidTr="003D47E0">
        <w:tc>
          <w:tcPr>
            <w:tcW w:w="2875" w:type="dxa"/>
            <w:shd w:val="clear" w:color="auto" w:fill="FFFFFF"/>
            <w:tcMar>
              <w:top w:w="105" w:type="dxa"/>
              <w:left w:w="75" w:type="dxa"/>
              <w:bottom w:w="105" w:type="dxa"/>
              <w:right w:w="75" w:type="dxa"/>
            </w:tcMar>
            <w:vAlign w:val="center"/>
            <w:hideMark/>
          </w:tcPr>
          <w:p w14:paraId="032C5396" w14:textId="77777777" w:rsidR="003D47E0" w:rsidRPr="003D47E0" w:rsidRDefault="003D47E0" w:rsidP="003D47E0">
            <w:pPr>
              <w:rPr>
                <w:rFonts w:ascii="Serif" w:hAnsi="Serif"/>
                <w:sz w:val="24"/>
                <w:szCs w:val="24"/>
              </w:rPr>
            </w:pPr>
            <w:r w:rsidRPr="003D47E0">
              <w:rPr>
                <w:rFonts w:ascii="Serif" w:hAnsi="Serif"/>
                <w:sz w:val="24"/>
                <w:szCs w:val="24"/>
              </w:rPr>
              <w:t>Pitcairn</w:t>
            </w:r>
          </w:p>
        </w:tc>
        <w:tc>
          <w:tcPr>
            <w:tcW w:w="2130" w:type="dxa"/>
            <w:shd w:val="clear" w:color="auto" w:fill="FFFFFF"/>
            <w:tcMar>
              <w:top w:w="105" w:type="dxa"/>
              <w:left w:w="75" w:type="dxa"/>
              <w:bottom w:w="105" w:type="dxa"/>
              <w:right w:w="75" w:type="dxa"/>
            </w:tcMar>
            <w:vAlign w:val="center"/>
            <w:hideMark/>
          </w:tcPr>
          <w:p w14:paraId="568F4BFA" w14:textId="77777777" w:rsidR="003D47E0" w:rsidRPr="003D47E0" w:rsidRDefault="003D47E0" w:rsidP="003D47E0">
            <w:pPr>
              <w:rPr>
                <w:rFonts w:ascii="Serif" w:hAnsi="Serif"/>
                <w:sz w:val="24"/>
                <w:szCs w:val="24"/>
              </w:rPr>
            </w:pPr>
            <w:r w:rsidRPr="003D47E0">
              <w:rPr>
                <w:rFonts w:ascii="Serif" w:hAnsi="Serif"/>
                <w:sz w:val="24"/>
                <w:szCs w:val="24"/>
              </w:rPr>
              <w:t>2.86</w:t>
            </w:r>
          </w:p>
        </w:tc>
      </w:tr>
      <w:tr w:rsidR="003D47E0" w:rsidRPr="003D47E0" w14:paraId="74947D51" w14:textId="77777777" w:rsidTr="003D47E0">
        <w:tc>
          <w:tcPr>
            <w:tcW w:w="2875" w:type="dxa"/>
            <w:shd w:val="clear" w:color="auto" w:fill="FFFFFF"/>
            <w:tcMar>
              <w:top w:w="105" w:type="dxa"/>
              <w:left w:w="75" w:type="dxa"/>
              <w:bottom w:w="105" w:type="dxa"/>
              <w:right w:w="75" w:type="dxa"/>
            </w:tcMar>
            <w:vAlign w:val="center"/>
            <w:hideMark/>
          </w:tcPr>
          <w:p w14:paraId="2A1FCFB8" w14:textId="77777777" w:rsidR="003D47E0" w:rsidRPr="003D47E0" w:rsidRDefault="003D47E0" w:rsidP="003D47E0">
            <w:pPr>
              <w:rPr>
                <w:rFonts w:ascii="Serif" w:hAnsi="Serif"/>
                <w:sz w:val="24"/>
                <w:szCs w:val="24"/>
              </w:rPr>
            </w:pPr>
            <w:r w:rsidRPr="003D47E0">
              <w:rPr>
                <w:rFonts w:ascii="Serif" w:hAnsi="Serif"/>
                <w:sz w:val="24"/>
                <w:szCs w:val="24"/>
              </w:rPr>
              <w:t>Tokelau</w:t>
            </w:r>
          </w:p>
        </w:tc>
        <w:tc>
          <w:tcPr>
            <w:tcW w:w="2130" w:type="dxa"/>
            <w:shd w:val="clear" w:color="auto" w:fill="FFFFFF"/>
            <w:tcMar>
              <w:top w:w="105" w:type="dxa"/>
              <w:left w:w="75" w:type="dxa"/>
              <w:bottom w:w="105" w:type="dxa"/>
              <w:right w:w="75" w:type="dxa"/>
            </w:tcMar>
            <w:vAlign w:val="center"/>
            <w:hideMark/>
          </w:tcPr>
          <w:p w14:paraId="21708469" w14:textId="77777777" w:rsidR="003D47E0" w:rsidRPr="003D47E0" w:rsidRDefault="003D47E0" w:rsidP="003D47E0">
            <w:pPr>
              <w:rPr>
                <w:rFonts w:ascii="Serif" w:hAnsi="Serif"/>
                <w:sz w:val="24"/>
                <w:szCs w:val="24"/>
              </w:rPr>
            </w:pPr>
            <w:r w:rsidRPr="003D47E0">
              <w:rPr>
                <w:rFonts w:ascii="Serif" w:hAnsi="Serif"/>
                <w:sz w:val="24"/>
                <w:szCs w:val="24"/>
              </w:rPr>
              <w:t>3.42</w:t>
            </w:r>
          </w:p>
        </w:tc>
      </w:tr>
      <w:tr w:rsidR="003D47E0" w:rsidRPr="003D47E0" w14:paraId="0636BB34" w14:textId="77777777" w:rsidTr="003D47E0">
        <w:tc>
          <w:tcPr>
            <w:tcW w:w="2875" w:type="dxa"/>
            <w:shd w:val="clear" w:color="auto" w:fill="FFFFFF"/>
            <w:tcMar>
              <w:top w:w="105" w:type="dxa"/>
              <w:left w:w="75" w:type="dxa"/>
              <w:bottom w:w="105" w:type="dxa"/>
              <w:right w:w="75" w:type="dxa"/>
            </w:tcMar>
            <w:vAlign w:val="center"/>
            <w:hideMark/>
          </w:tcPr>
          <w:p w14:paraId="7F989012" w14:textId="77777777" w:rsidR="003D47E0" w:rsidRPr="003D47E0" w:rsidRDefault="003D47E0" w:rsidP="003D47E0">
            <w:pPr>
              <w:rPr>
                <w:rFonts w:ascii="Serif" w:hAnsi="Serif"/>
                <w:sz w:val="24"/>
                <w:szCs w:val="24"/>
              </w:rPr>
            </w:pPr>
            <w:r w:rsidRPr="003D47E0">
              <w:rPr>
                <w:rFonts w:ascii="Serif" w:hAnsi="Serif"/>
                <w:sz w:val="24"/>
                <w:szCs w:val="24"/>
              </w:rPr>
              <w:t>Israel</w:t>
            </w:r>
          </w:p>
        </w:tc>
        <w:tc>
          <w:tcPr>
            <w:tcW w:w="2130" w:type="dxa"/>
            <w:shd w:val="clear" w:color="auto" w:fill="FFFFFF"/>
            <w:tcMar>
              <w:top w:w="105" w:type="dxa"/>
              <w:left w:w="75" w:type="dxa"/>
              <w:bottom w:w="105" w:type="dxa"/>
              <w:right w:w="75" w:type="dxa"/>
            </w:tcMar>
            <w:vAlign w:val="center"/>
            <w:hideMark/>
          </w:tcPr>
          <w:p w14:paraId="1ADC084A" w14:textId="77777777" w:rsidR="003D47E0" w:rsidRPr="003D47E0" w:rsidRDefault="003D47E0" w:rsidP="003D47E0">
            <w:pPr>
              <w:rPr>
                <w:rFonts w:ascii="Serif" w:hAnsi="Serif"/>
                <w:sz w:val="24"/>
                <w:szCs w:val="24"/>
              </w:rPr>
            </w:pPr>
            <w:r w:rsidRPr="003D47E0">
              <w:rPr>
                <w:rFonts w:ascii="Serif" w:hAnsi="Serif"/>
                <w:sz w:val="24"/>
                <w:szCs w:val="24"/>
              </w:rPr>
              <w:t>4.80</w:t>
            </w:r>
          </w:p>
        </w:tc>
      </w:tr>
      <w:tr w:rsidR="003D47E0" w:rsidRPr="003D47E0" w14:paraId="07978F67" w14:textId="77777777" w:rsidTr="003D47E0">
        <w:tc>
          <w:tcPr>
            <w:tcW w:w="2875" w:type="dxa"/>
            <w:shd w:val="clear" w:color="auto" w:fill="FFFFFF"/>
            <w:tcMar>
              <w:top w:w="105" w:type="dxa"/>
              <w:left w:w="75" w:type="dxa"/>
              <w:bottom w:w="105" w:type="dxa"/>
              <w:right w:w="75" w:type="dxa"/>
            </w:tcMar>
            <w:vAlign w:val="center"/>
            <w:hideMark/>
          </w:tcPr>
          <w:p w14:paraId="7CB875D4" w14:textId="77777777" w:rsidR="003D47E0" w:rsidRPr="003D47E0" w:rsidRDefault="003D47E0" w:rsidP="003D47E0">
            <w:pPr>
              <w:rPr>
                <w:rFonts w:ascii="Serif" w:hAnsi="Serif"/>
                <w:sz w:val="24"/>
                <w:szCs w:val="24"/>
              </w:rPr>
            </w:pPr>
            <w:r w:rsidRPr="003D47E0">
              <w:rPr>
                <w:rFonts w:ascii="Serif" w:hAnsi="Serif"/>
                <w:sz w:val="24"/>
                <w:szCs w:val="24"/>
              </w:rPr>
              <w:t>Italy</w:t>
            </w:r>
          </w:p>
        </w:tc>
        <w:tc>
          <w:tcPr>
            <w:tcW w:w="2130" w:type="dxa"/>
            <w:shd w:val="clear" w:color="auto" w:fill="FFFFFF"/>
            <w:tcMar>
              <w:top w:w="105" w:type="dxa"/>
              <w:left w:w="75" w:type="dxa"/>
              <w:bottom w:w="105" w:type="dxa"/>
              <w:right w:w="75" w:type="dxa"/>
            </w:tcMar>
            <w:vAlign w:val="center"/>
            <w:hideMark/>
          </w:tcPr>
          <w:p w14:paraId="4B8D5235" w14:textId="77777777" w:rsidR="003D47E0" w:rsidRPr="003D47E0" w:rsidRDefault="003D47E0" w:rsidP="003D47E0">
            <w:pPr>
              <w:rPr>
                <w:rFonts w:ascii="Serif" w:hAnsi="Serif"/>
                <w:sz w:val="24"/>
                <w:szCs w:val="24"/>
              </w:rPr>
            </w:pPr>
            <w:r w:rsidRPr="003D47E0">
              <w:rPr>
                <w:rFonts w:ascii="Serif" w:hAnsi="Serif"/>
                <w:sz w:val="24"/>
                <w:szCs w:val="24"/>
              </w:rPr>
              <w:t>5.32</w:t>
            </w:r>
          </w:p>
        </w:tc>
      </w:tr>
      <w:tr w:rsidR="003D47E0" w:rsidRPr="003D47E0" w14:paraId="70BE15A8" w14:textId="77777777" w:rsidTr="003D47E0">
        <w:tc>
          <w:tcPr>
            <w:tcW w:w="2875" w:type="dxa"/>
            <w:shd w:val="clear" w:color="auto" w:fill="FFFFFF"/>
            <w:tcMar>
              <w:top w:w="105" w:type="dxa"/>
              <w:left w:w="75" w:type="dxa"/>
              <w:bottom w:w="105" w:type="dxa"/>
              <w:right w:w="75" w:type="dxa"/>
            </w:tcMar>
            <w:vAlign w:val="center"/>
            <w:hideMark/>
          </w:tcPr>
          <w:p w14:paraId="5C651538" w14:textId="77777777" w:rsidR="003D47E0" w:rsidRPr="003D47E0" w:rsidRDefault="003D47E0" w:rsidP="003D47E0">
            <w:pPr>
              <w:rPr>
                <w:rFonts w:ascii="Serif" w:hAnsi="Serif"/>
                <w:sz w:val="24"/>
                <w:szCs w:val="24"/>
              </w:rPr>
            </w:pPr>
            <w:r w:rsidRPr="003D47E0">
              <w:rPr>
                <w:rFonts w:ascii="Serif" w:hAnsi="Serif"/>
                <w:sz w:val="24"/>
                <w:szCs w:val="24"/>
              </w:rPr>
              <w:t>Czechia</w:t>
            </w:r>
          </w:p>
        </w:tc>
        <w:tc>
          <w:tcPr>
            <w:tcW w:w="2130" w:type="dxa"/>
            <w:shd w:val="clear" w:color="auto" w:fill="FFFFFF"/>
            <w:tcMar>
              <w:top w:w="105" w:type="dxa"/>
              <w:left w:w="75" w:type="dxa"/>
              <w:bottom w:w="105" w:type="dxa"/>
              <w:right w:w="75" w:type="dxa"/>
            </w:tcMar>
            <w:vAlign w:val="center"/>
            <w:hideMark/>
          </w:tcPr>
          <w:p w14:paraId="2CEBE507" w14:textId="77777777" w:rsidR="003D47E0" w:rsidRPr="003D47E0" w:rsidRDefault="003D47E0" w:rsidP="003D47E0">
            <w:pPr>
              <w:rPr>
                <w:rFonts w:ascii="Serif" w:hAnsi="Serif"/>
                <w:sz w:val="24"/>
                <w:szCs w:val="24"/>
              </w:rPr>
            </w:pPr>
            <w:r w:rsidRPr="003D47E0">
              <w:rPr>
                <w:rFonts w:ascii="Serif" w:hAnsi="Serif"/>
                <w:sz w:val="24"/>
                <w:szCs w:val="24"/>
              </w:rPr>
              <w:t>5.45</w:t>
            </w:r>
          </w:p>
        </w:tc>
      </w:tr>
      <w:tr w:rsidR="003D47E0" w:rsidRPr="003D47E0" w14:paraId="1E15EBB9" w14:textId="77777777" w:rsidTr="003D47E0">
        <w:tc>
          <w:tcPr>
            <w:tcW w:w="2875" w:type="dxa"/>
            <w:shd w:val="clear" w:color="auto" w:fill="FFFFFF"/>
            <w:tcMar>
              <w:top w:w="105" w:type="dxa"/>
              <w:left w:w="75" w:type="dxa"/>
              <w:bottom w:w="105" w:type="dxa"/>
              <w:right w:w="75" w:type="dxa"/>
            </w:tcMar>
            <w:vAlign w:val="center"/>
            <w:hideMark/>
          </w:tcPr>
          <w:p w14:paraId="4751BF3F" w14:textId="77777777" w:rsidR="003D47E0" w:rsidRPr="003D47E0" w:rsidRDefault="003D47E0" w:rsidP="003D47E0">
            <w:pPr>
              <w:rPr>
                <w:rFonts w:ascii="Serif" w:hAnsi="Serif"/>
                <w:sz w:val="24"/>
                <w:szCs w:val="24"/>
              </w:rPr>
            </w:pPr>
            <w:r w:rsidRPr="003D47E0">
              <w:rPr>
                <w:rFonts w:ascii="Serif" w:hAnsi="Serif"/>
                <w:sz w:val="24"/>
                <w:szCs w:val="24"/>
              </w:rPr>
              <w:t>Denmark</w:t>
            </w:r>
          </w:p>
        </w:tc>
        <w:tc>
          <w:tcPr>
            <w:tcW w:w="2130" w:type="dxa"/>
            <w:shd w:val="clear" w:color="auto" w:fill="FFFFFF"/>
            <w:tcMar>
              <w:top w:w="105" w:type="dxa"/>
              <w:left w:w="75" w:type="dxa"/>
              <w:bottom w:w="105" w:type="dxa"/>
              <w:right w:w="75" w:type="dxa"/>
            </w:tcMar>
            <w:vAlign w:val="center"/>
            <w:hideMark/>
          </w:tcPr>
          <w:p w14:paraId="2622BF69" w14:textId="77777777" w:rsidR="003D47E0" w:rsidRPr="003D47E0" w:rsidRDefault="003D47E0" w:rsidP="003D47E0">
            <w:pPr>
              <w:rPr>
                <w:rFonts w:ascii="Serif" w:hAnsi="Serif"/>
                <w:sz w:val="24"/>
                <w:szCs w:val="24"/>
              </w:rPr>
            </w:pPr>
            <w:r w:rsidRPr="003D47E0">
              <w:rPr>
                <w:rFonts w:ascii="Serif" w:hAnsi="Serif"/>
                <w:sz w:val="24"/>
                <w:szCs w:val="24"/>
              </w:rPr>
              <w:t>5.76</w:t>
            </w:r>
          </w:p>
        </w:tc>
      </w:tr>
      <w:tr w:rsidR="003D47E0" w:rsidRPr="003D47E0" w14:paraId="571084A2" w14:textId="77777777" w:rsidTr="003D47E0">
        <w:tc>
          <w:tcPr>
            <w:tcW w:w="2875" w:type="dxa"/>
            <w:shd w:val="clear" w:color="auto" w:fill="FFFFFF"/>
            <w:tcMar>
              <w:top w:w="105" w:type="dxa"/>
              <w:left w:w="75" w:type="dxa"/>
              <w:bottom w:w="105" w:type="dxa"/>
              <w:right w:w="75" w:type="dxa"/>
            </w:tcMar>
            <w:vAlign w:val="center"/>
            <w:hideMark/>
          </w:tcPr>
          <w:p w14:paraId="4A00E41C" w14:textId="77777777" w:rsidR="003D47E0" w:rsidRPr="003D47E0" w:rsidRDefault="003D47E0" w:rsidP="003D47E0">
            <w:pPr>
              <w:rPr>
                <w:rFonts w:ascii="Serif" w:hAnsi="Serif"/>
                <w:sz w:val="24"/>
                <w:szCs w:val="24"/>
              </w:rPr>
            </w:pPr>
            <w:r w:rsidRPr="003D47E0">
              <w:rPr>
                <w:rFonts w:ascii="Serif" w:hAnsi="Serif"/>
                <w:sz w:val="24"/>
                <w:szCs w:val="24"/>
              </w:rPr>
              <w:t>Chile</w:t>
            </w:r>
          </w:p>
        </w:tc>
        <w:tc>
          <w:tcPr>
            <w:tcW w:w="2130" w:type="dxa"/>
            <w:shd w:val="clear" w:color="auto" w:fill="FFFFFF"/>
            <w:tcMar>
              <w:top w:w="105" w:type="dxa"/>
              <w:left w:w="75" w:type="dxa"/>
              <w:bottom w:w="105" w:type="dxa"/>
              <w:right w:w="75" w:type="dxa"/>
            </w:tcMar>
            <w:vAlign w:val="center"/>
            <w:hideMark/>
          </w:tcPr>
          <w:p w14:paraId="1F3BE017" w14:textId="77777777" w:rsidR="003D47E0" w:rsidRPr="003D47E0" w:rsidRDefault="003D47E0" w:rsidP="003D47E0">
            <w:pPr>
              <w:rPr>
                <w:rFonts w:ascii="Serif" w:hAnsi="Serif"/>
                <w:sz w:val="24"/>
                <w:szCs w:val="24"/>
              </w:rPr>
            </w:pPr>
            <w:r w:rsidRPr="003D47E0">
              <w:rPr>
                <w:rFonts w:ascii="Serif" w:hAnsi="Serif"/>
                <w:sz w:val="24"/>
                <w:szCs w:val="24"/>
              </w:rPr>
              <w:t>5.85</w:t>
            </w:r>
          </w:p>
        </w:tc>
      </w:tr>
      <w:tr w:rsidR="003D47E0" w:rsidRPr="003D47E0" w14:paraId="07D83D85" w14:textId="77777777" w:rsidTr="003D47E0">
        <w:tc>
          <w:tcPr>
            <w:tcW w:w="2875" w:type="dxa"/>
            <w:shd w:val="clear" w:color="auto" w:fill="FFFFFF"/>
            <w:tcMar>
              <w:top w:w="105" w:type="dxa"/>
              <w:left w:w="75" w:type="dxa"/>
              <w:bottom w:w="105" w:type="dxa"/>
              <w:right w:w="75" w:type="dxa"/>
            </w:tcMar>
            <w:vAlign w:val="center"/>
            <w:hideMark/>
          </w:tcPr>
          <w:p w14:paraId="2FBD101F" w14:textId="77777777" w:rsidR="003D47E0" w:rsidRPr="003D47E0" w:rsidRDefault="003D47E0" w:rsidP="003D47E0">
            <w:pPr>
              <w:rPr>
                <w:rFonts w:ascii="Serif" w:hAnsi="Serif"/>
                <w:sz w:val="24"/>
                <w:szCs w:val="24"/>
              </w:rPr>
            </w:pPr>
            <w:r w:rsidRPr="003D47E0">
              <w:rPr>
                <w:rFonts w:ascii="Serif" w:hAnsi="Serif"/>
                <w:sz w:val="24"/>
                <w:szCs w:val="24"/>
              </w:rPr>
              <w:t>France</w:t>
            </w:r>
          </w:p>
        </w:tc>
        <w:tc>
          <w:tcPr>
            <w:tcW w:w="2130" w:type="dxa"/>
            <w:shd w:val="clear" w:color="auto" w:fill="FFFFFF"/>
            <w:tcMar>
              <w:top w:w="105" w:type="dxa"/>
              <w:left w:w="75" w:type="dxa"/>
              <w:bottom w:w="105" w:type="dxa"/>
              <w:right w:w="75" w:type="dxa"/>
            </w:tcMar>
            <w:vAlign w:val="center"/>
            <w:hideMark/>
          </w:tcPr>
          <w:p w14:paraId="032043DE" w14:textId="77777777" w:rsidR="003D47E0" w:rsidRPr="003D47E0" w:rsidRDefault="003D47E0" w:rsidP="003D47E0">
            <w:pPr>
              <w:rPr>
                <w:rFonts w:ascii="Serif" w:hAnsi="Serif"/>
                <w:sz w:val="24"/>
                <w:szCs w:val="24"/>
              </w:rPr>
            </w:pPr>
            <w:r w:rsidRPr="003D47E0">
              <w:rPr>
                <w:rFonts w:ascii="Serif" w:hAnsi="Serif"/>
                <w:sz w:val="24"/>
                <w:szCs w:val="24"/>
              </w:rPr>
              <w:t>5.95</w:t>
            </w:r>
          </w:p>
        </w:tc>
      </w:tr>
      <w:tr w:rsidR="003D47E0" w:rsidRPr="003D47E0" w14:paraId="2EFC43E6" w14:textId="77777777" w:rsidTr="003D47E0">
        <w:tc>
          <w:tcPr>
            <w:tcW w:w="2875" w:type="dxa"/>
            <w:shd w:val="clear" w:color="auto" w:fill="FFFFFF"/>
            <w:tcMar>
              <w:top w:w="105" w:type="dxa"/>
              <w:left w:w="75" w:type="dxa"/>
              <w:bottom w:w="105" w:type="dxa"/>
              <w:right w:w="75" w:type="dxa"/>
            </w:tcMar>
            <w:vAlign w:val="center"/>
            <w:hideMark/>
          </w:tcPr>
          <w:p w14:paraId="0DBCCEB2" w14:textId="77777777" w:rsidR="003D47E0" w:rsidRPr="003D47E0" w:rsidRDefault="003D47E0" w:rsidP="003D47E0">
            <w:pPr>
              <w:rPr>
                <w:rFonts w:ascii="Serif" w:hAnsi="Serif"/>
                <w:sz w:val="24"/>
                <w:szCs w:val="24"/>
              </w:rPr>
            </w:pPr>
            <w:r w:rsidRPr="003D47E0">
              <w:rPr>
                <w:rFonts w:ascii="Serif" w:hAnsi="Serif"/>
                <w:sz w:val="24"/>
                <w:szCs w:val="24"/>
              </w:rPr>
              <w:t>Belgium</w:t>
            </w:r>
          </w:p>
        </w:tc>
        <w:tc>
          <w:tcPr>
            <w:tcW w:w="2130" w:type="dxa"/>
            <w:shd w:val="clear" w:color="auto" w:fill="FFFFFF"/>
            <w:tcMar>
              <w:top w:w="105" w:type="dxa"/>
              <w:left w:w="75" w:type="dxa"/>
              <w:bottom w:w="105" w:type="dxa"/>
              <w:right w:w="75" w:type="dxa"/>
            </w:tcMar>
            <w:vAlign w:val="center"/>
            <w:hideMark/>
          </w:tcPr>
          <w:p w14:paraId="1F522FB0" w14:textId="77777777" w:rsidR="003D47E0" w:rsidRPr="003D47E0" w:rsidRDefault="003D47E0" w:rsidP="003D47E0">
            <w:pPr>
              <w:rPr>
                <w:rFonts w:ascii="Serif" w:hAnsi="Serif"/>
                <w:sz w:val="24"/>
                <w:szCs w:val="24"/>
              </w:rPr>
            </w:pPr>
            <w:r w:rsidRPr="003D47E0">
              <w:rPr>
                <w:rFonts w:ascii="Serif" w:hAnsi="Serif"/>
                <w:sz w:val="24"/>
                <w:szCs w:val="24"/>
              </w:rPr>
              <w:t>6.00</w:t>
            </w:r>
          </w:p>
        </w:tc>
      </w:tr>
      <w:tr w:rsidR="003D47E0" w:rsidRPr="003D47E0" w14:paraId="32481376" w14:textId="77777777" w:rsidTr="003D47E0">
        <w:tc>
          <w:tcPr>
            <w:tcW w:w="2875" w:type="dxa"/>
            <w:shd w:val="clear" w:color="auto" w:fill="FFFFFF"/>
            <w:tcMar>
              <w:top w:w="105" w:type="dxa"/>
              <w:left w:w="75" w:type="dxa"/>
              <w:bottom w:w="105" w:type="dxa"/>
              <w:right w:w="75" w:type="dxa"/>
            </w:tcMar>
            <w:vAlign w:val="center"/>
            <w:hideMark/>
          </w:tcPr>
          <w:p w14:paraId="1EC59F4B" w14:textId="77777777" w:rsidR="003D47E0" w:rsidRPr="003D47E0" w:rsidRDefault="003D47E0" w:rsidP="003D47E0">
            <w:pPr>
              <w:rPr>
                <w:rFonts w:ascii="Serif" w:hAnsi="Serif"/>
                <w:sz w:val="24"/>
                <w:szCs w:val="24"/>
              </w:rPr>
            </w:pPr>
            <w:r w:rsidRPr="003D47E0">
              <w:rPr>
                <w:rFonts w:ascii="Serif" w:hAnsi="Serif"/>
                <w:sz w:val="24"/>
                <w:szCs w:val="24"/>
              </w:rPr>
              <w:t>Palau</w:t>
            </w:r>
          </w:p>
        </w:tc>
        <w:tc>
          <w:tcPr>
            <w:tcW w:w="2130" w:type="dxa"/>
            <w:shd w:val="clear" w:color="auto" w:fill="FFFFFF"/>
            <w:tcMar>
              <w:top w:w="105" w:type="dxa"/>
              <w:left w:w="75" w:type="dxa"/>
              <w:bottom w:w="105" w:type="dxa"/>
              <w:right w:w="75" w:type="dxa"/>
            </w:tcMar>
            <w:vAlign w:val="center"/>
            <w:hideMark/>
          </w:tcPr>
          <w:p w14:paraId="1E7CBC14" w14:textId="77777777" w:rsidR="003D47E0" w:rsidRPr="003D47E0" w:rsidRDefault="003D47E0" w:rsidP="003D47E0">
            <w:pPr>
              <w:rPr>
                <w:rFonts w:ascii="Serif" w:hAnsi="Serif"/>
                <w:sz w:val="24"/>
                <w:szCs w:val="24"/>
              </w:rPr>
            </w:pPr>
            <w:r w:rsidRPr="003D47E0">
              <w:rPr>
                <w:rFonts w:ascii="Serif" w:hAnsi="Serif"/>
                <w:sz w:val="24"/>
                <w:szCs w:val="24"/>
              </w:rPr>
              <w:t>6.01</w:t>
            </w:r>
          </w:p>
        </w:tc>
      </w:tr>
      <w:tr w:rsidR="003D47E0" w:rsidRPr="003D47E0" w14:paraId="3F204560" w14:textId="77777777" w:rsidTr="003D47E0">
        <w:tc>
          <w:tcPr>
            <w:tcW w:w="2875" w:type="dxa"/>
            <w:shd w:val="clear" w:color="auto" w:fill="FFFFFF"/>
            <w:tcMar>
              <w:top w:w="105" w:type="dxa"/>
              <w:left w:w="75" w:type="dxa"/>
              <w:bottom w:w="105" w:type="dxa"/>
              <w:right w:w="75" w:type="dxa"/>
            </w:tcMar>
            <w:vAlign w:val="center"/>
            <w:hideMark/>
          </w:tcPr>
          <w:p w14:paraId="121F5CF1" w14:textId="77777777" w:rsidR="003D47E0" w:rsidRPr="003D47E0" w:rsidRDefault="003D47E0" w:rsidP="003D47E0">
            <w:pPr>
              <w:rPr>
                <w:rFonts w:ascii="Serif" w:hAnsi="Serif"/>
                <w:sz w:val="24"/>
                <w:szCs w:val="24"/>
              </w:rPr>
            </w:pPr>
            <w:r w:rsidRPr="003D47E0">
              <w:rPr>
                <w:rFonts w:ascii="Serif" w:hAnsi="Serif"/>
                <w:sz w:val="24"/>
                <w:szCs w:val="24"/>
              </w:rPr>
              <w:t>Switzerland</w:t>
            </w:r>
          </w:p>
        </w:tc>
        <w:tc>
          <w:tcPr>
            <w:tcW w:w="2130" w:type="dxa"/>
            <w:shd w:val="clear" w:color="auto" w:fill="FFFFFF"/>
            <w:tcMar>
              <w:top w:w="105" w:type="dxa"/>
              <w:left w:w="75" w:type="dxa"/>
              <w:bottom w:w="105" w:type="dxa"/>
              <w:right w:w="75" w:type="dxa"/>
            </w:tcMar>
            <w:vAlign w:val="center"/>
            <w:hideMark/>
          </w:tcPr>
          <w:p w14:paraId="583D34D2" w14:textId="77777777" w:rsidR="003D47E0" w:rsidRPr="003D47E0" w:rsidRDefault="003D47E0" w:rsidP="003D47E0">
            <w:pPr>
              <w:rPr>
                <w:rFonts w:ascii="Serif" w:hAnsi="Serif"/>
                <w:sz w:val="24"/>
                <w:szCs w:val="24"/>
              </w:rPr>
            </w:pPr>
            <w:r w:rsidRPr="003D47E0">
              <w:rPr>
                <w:rFonts w:ascii="Serif" w:hAnsi="Serif"/>
                <w:sz w:val="24"/>
                <w:szCs w:val="24"/>
              </w:rPr>
              <w:t>6.13</w:t>
            </w:r>
          </w:p>
        </w:tc>
      </w:tr>
      <w:tr w:rsidR="003D47E0" w:rsidRPr="003D47E0" w14:paraId="7B980873" w14:textId="77777777" w:rsidTr="003D47E0">
        <w:tc>
          <w:tcPr>
            <w:tcW w:w="2875" w:type="dxa"/>
            <w:shd w:val="clear" w:color="auto" w:fill="FFFFFF"/>
            <w:tcMar>
              <w:top w:w="105" w:type="dxa"/>
              <w:left w:w="75" w:type="dxa"/>
              <w:bottom w:w="105" w:type="dxa"/>
              <w:right w:w="75" w:type="dxa"/>
            </w:tcMar>
            <w:vAlign w:val="center"/>
            <w:hideMark/>
          </w:tcPr>
          <w:p w14:paraId="54125761" w14:textId="77777777" w:rsidR="003D47E0" w:rsidRPr="003D47E0" w:rsidRDefault="003D47E0" w:rsidP="003D47E0">
            <w:pPr>
              <w:rPr>
                <w:rFonts w:ascii="Serif" w:hAnsi="Serif"/>
                <w:sz w:val="24"/>
                <w:szCs w:val="24"/>
              </w:rPr>
            </w:pPr>
            <w:r w:rsidRPr="003D47E0">
              <w:rPr>
                <w:rFonts w:ascii="Serif" w:hAnsi="Serif"/>
                <w:sz w:val="24"/>
                <w:szCs w:val="24"/>
              </w:rPr>
              <w:t>Estonia</w:t>
            </w:r>
          </w:p>
        </w:tc>
        <w:tc>
          <w:tcPr>
            <w:tcW w:w="2130" w:type="dxa"/>
            <w:shd w:val="clear" w:color="auto" w:fill="FFFFFF"/>
            <w:tcMar>
              <w:top w:w="105" w:type="dxa"/>
              <w:left w:w="75" w:type="dxa"/>
              <w:bottom w:w="105" w:type="dxa"/>
              <w:right w:w="75" w:type="dxa"/>
            </w:tcMar>
            <w:vAlign w:val="center"/>
            <w:hideMark/>
          </w:tcPr>
          <w:p w14:paraId="5EAF0678" w14:textId="77777777" w:rsidR="003D47E0" w:rsidRPr="003D47E0" w:rsidRDefault="003D47E0" w:rsidP="003D47E0">
            <w:pPr>
              <w:rPr>
                <w:rFonts w:ascii="Serif" w:hAnsi="Serif"/>
                <w:sz w:val="24"/>
                <w:szCs w:val="24"/>
              </w:rPr>
            </w:pPr>
            <w:r w:rsidRPr="003D47E0">
              <w:rPr>
                <w:rFonts w:ascii="Serif" w:hAnsi="Serif"/>
                <w:sz w:val="24"/>
                <w:szCs w:val="24"/>
              </w:rPr>
              <w:t>6.39</w:t>
            </w:r>
          </w:p>
        </w:tc>
      </w:tr>
      <w:tr w:rsidR="003D47E0" w:rsidRPr="003D47E0" w14:paraId="684CE239" w14:textId="77777777" w:rsidTr="003D47E0">
        <w:tc>
          <w:tcPr>
            <w:tcW w:w="2875" w:type="dxa"/>
            <w:shd w:val="clear" w:color="auto" w:fill="FFFFFF"/>
            <w:tcMar>
              <w:top w:w="105" w:type="dxa"/>
              <w:left w:w="75" w:type="dxa"/>
              <w:bottom w:w="105" w:type="dxa"/>
              <w:right w:w="75" w:type="dxa"/>
            </w:tcMar>
            <w:vAlign w:val="center"/>
            <w:hideMark/>
          </w:tcPr>
          <w:p w14:paraId="12892256" w14:textId="77777777" w:rsidR="003D47E0" w:rsidRPr="003D47E0" w:rsidRDefault="003D47E0" w:rsidP="003D47E0">
            <w:pPr>
              <w:rPr>
                <w:rFonts w:ascii="Serif" w:hAnsi="Serif"/>
                <w:sz w:val="24"/>
                <w:szCs w:val="24"/>
              </w:rPr>
            </w:pPr>
            <w:r w:rsidRPr="003D47E0">
              <w:rPr>
                <w:rFonts w:ascii="Serif" w:hAnsi="Serif"/>
                <w:sz w:val="24"/>
                <w:szCs w:val="24"/>
              </w:rPr>
              <w:t>Ireland</w:t>
            </w:r>
          </w:p>
        </w:tc>
        <w:tc>
          <w:tcPr>
            <w:tcW w:w="2130" w:type="dxa"/>
            <w:shd w:val="clear" w:color="auto" w:fill="FFFFFF"/>
            <w:tcMar>
              <w:top w:w="105" w:type="dxa"/>
              <w:left w:w="75" w:type="dxa"/>
              <w:bottom w:w="105" w:type="dxa"/>
              <w:right w:w="75" w:type="dxa"/>
            </w:tcMar>
            <w:vAlign w:val="center"/>
            <w:hideMark/>
          </w:tcPr>
          <w:p w14:paraId="31F6E8C7" w14:textId="77777777" w:rsidR="003D47E0" w:rsidRPr="003D47E0" w:rsidRDefault="003D47E0" w:rsidP="003D47E0">
            <w:pPr>
              <w:rPr>
                <w:rFonts w:ascii="Serif" w:hAnsi="Serif"/>
                <w:sz w:val="24"/>
                <w:szCs w:val="24"/>
              </w:rPr>
            </w:pPr>
            <w:r w:rsidRPr="003D47E0">
              <w:rPr>
                <w:rFonts w:ascii="Serif" w:hAnsi="Serif"/>
                <w:sz w:val="24"/>
                <w:szCs w:val="24"/>
              </w:rPr>
              <w:t>6.41</w:t>
            </w:r>
          </w:p>
        </w:tc>
      </w:tr>
      <w:tr w:rsidR="003D47E0" w:rsidRPr="003D47E0" w14:paraId="3A2FAFCE" w14:textId="77777777" w:rsidTr="003D47E0">
        <w:tc>
          <w:tcPr>
            <w:tcW w:w="2875" w:type="dxa"/>
            <w:shd w:val="clear" w:color="auto" w:fill="FFFFFF"/>
            <w:tcMar>
              <w:top w:w="105" w:type="dxa"/>
              <w:left w:w="75" w:type="dxa"/>
              <w:bottom w:w="105" w:type="dxa"/>
              <w:right w:w="75" w:type="dxa"/>
            </w:tcMar>
            <w:vAlign w:val="center"/>
            <w:hideMark/>
          </w:tcPr>
          <w:p w14:paraId="688F8CEE" w14:textId="77777777" w:rsidR="003D47E0" w:rsidRPr="003D47E0" w:rsidRDefault="003D47E0" w:rsidP="003D47E0">
            <w:pPr>
              <w:rPr>
                <w:rFonts w:ascii="Serif" w:hAnsi="Serif"/>
                <w:sz w:val="24"/>
                <w:szCs w:val="24"/>
              </w:rPr>
            </w:pPr>
            <w:r w:rsidRPr="003D47E0">
              <w:rPr>
                <w:rFonts w:ascii="Serif" w:hAnsi="Serif"/>
                <w:sz w:val="24"/>
                <w:szCs w:val="24"/>
              </w:rPr>
              <w:t>United Kingdom</w:t>
            </w:r>
          </w:p>
        </w:tc>
        <w:tc>
          <w:tcPr>
            <w:tcW w:w="2130" w:type="dxa"/>
            <w:shd w:val="clear" w:color="auto" w:fill="FFFFFF"/>
            <w:tcMar>
              <w:top w:w="105" w:type="dxa"/>
              <w:left w:w="75" w:type="dxa"/>
              <w:bottom w:w="105" w:type="dxa"/>
              <w:right w:w="75" w:type="dxa"/>
            </w:tcMar>
            <w:vAlign w:val="center"/>
            <w:hideMark/>
          </w:tcPr>
          <w:p w14:paraId="661E79B3" w14:textId="77777777" w:rsidR="003D47E0" w:rsidRPr="003D47E0" w:rsidRDefault="003D47E0" w:rsidP="003D47E0">
            <w:pPr>
              <w:rPr>
                <w:rFonts w:ascii="Serif" w:hAnsi="Serif"/>
                <w:sz w:val="24"/>
                <w:szCs w:val="24"/>
              </w:rPr>
            </w:pPr>
            <w:r w:rsidRPr="003D47E0">
              <w:rPr>
                <w:rFonts w:ascii="Serif" w:hAnsi="Serif"/>
                <w:sz w:val="24"/>
                <w:szCs w:val="24"/>
              </w:rPr>
              <w:t>6.41</w:t>
            </w:r>
          </w:p>
        </w:tc>
      </w:tr>
      <w:tr w:rsidR="003D47E0" w:rsidRPr="003D47E0" w14:paraId="66FD1AA6" w14:textId="77777777" w:rsidTr="003D47E0">
        <w:tc>
          <w:tcPr>
            <w:tcW w:w="2875" w:type="dxa"/>
            <w:shd w:val="clear" w:color="auto" w:fill="FFFFFF"/>
            <w:tcMar>
              <w:top w:w="105" w:type="dxa"/>
              <w:left w:w="75" w:type="dxa"/>
              <w:bottom w:w="105" w:type="dxa"/>
              <w:right w:w="75" w:type="dxa"/>
            </w:tcMar>
            <w:vAlign w:val="center"/>
            <w:hideMark/>
          </w:tcPr>
          <w:p w14:paraId="52783B44" w14:textId="77777777" w:rsidR="003D47E0" w:rsidRPr="003D47E0" w:rsidRDefault="003D47E0" w:rsidP="003D47E0">
            <w:pPr>
              <w:rPr>
                <w:rFonts w:ascii="Serif" w:hAnsi="Serif"/>
                <w:sz w:val="24"/>
                <w:szCs w:val="24"/>
              </w:rPr>
            </w:pPr>
            <w:r w:rsidRPr="003D47E0">
              <w:rPr>
                <w:rFonts w:ascii="Serif" w:hAnsi="Serif"/>
                <w:sz w:val="24"/>
                <w:szCs w:val="24"/>
              </w:rPr>
              <w:t>United States</w:t>
            </w:r>
          </w:p>
        </w:tc>
        <w:tc>
          <w:tcPr>
            <w:tcW w:w="2130" w:type="dxa"/>
            <w:shd w:val="clear" w:color="auto" w:fill="FFFFFF"/>
            <w:tcMar>
              <w:top w:w="105" w:type="dxa"/>
              <w:left w:w="75" w:type="dxa"/>
              <w:bottom w:w="105" w:type="dxa"/>
              <w:right w:w="75" w:type="dxa"/>
            </w:tcMar>
            <w:vAlign w:val="center"/>
            <w:hideMark/>
          </w:tcPr>
          <w:p w14:paraId="698679D7" w14:textId="77777777" w:rsidR="003D47E0" w:rsidRPr="003D47E0" w:rsidRDefault="003D47E0" w:rsidP="003D47E0">
            <w:pPr>
              <w:rPr>
                <w:rFonts w:ascii="Serif" w:hAnsi="Serif"/>
                <w:sz w:val="24"/>
                <w:szCs w:val="24"/>
              </w:rPr>
            </w:pPr>
            <w:r w:rsidRPr="003D47E0">
              <w:rPr>
                <w:rFonts w:ascii="Serif" w:hAnsi="Serif"/>
                <w:sz w:val="24"/>
                <w:szCs w:val="24"/>
              </w:rPr>
              <w:t>6.56</w:t>
            </w:r>
          </w:p>
        </w:tc>
      </w:tr>
      <w:tr w:rsidR="003D47E0" w:rsidRPr="003D47E0" w14:paraId="7B67D3A7" w14:textId="77777777" w:rsidTr="003D47E0">
        <w:tc>
          <w:tcPr>
            <w:tcW w:w="2875" w:type="dxa"/>
            <w:shd w:val="clear" w:color="auto" w:fill="FFFFFF"/>
            <w:tcMar>
              <w:top w:w="105" w:type="dxa"/>
              <w:left w:w="75" w:type="dxa"/>
              <w:bottom w:w="105" w:type="dxa"/>
              <w:right w:w="75" w:type="dxa"/>
            </w:tcMar>
            <w:vAlign w:val="center"/>
            <w:hideMark/>
          </w:tcPr>
          <w:p w14:paraId="16F44193" w14:textId="77777777" w:rsidR="003D47E0" w:rsidRPr="003D47E0" w:rsidRDefault="003D47E0" w:rsidP="003D47E0">
            <w:pPr>
              <w:rPr>
                <w:rFonts w:ascii="Serif" w:hAnsi="Serif"/>
                <w:sz w:val="24"/>
                <w:szCs w:val="24"/>
              </w:rPr>
            </w:pPr>
            <w:r w:rsidRPr="003D47E0">
              <w:rPr>
                <w:rFonts w:ascii="Serif" w:hAnsi="Serif"/>
                <w:sz w:val="24"/>
                <w:szCs w:val="24"/>
              </w:rPr>
              <w:lastRenderedPageBreak/>
              <w:t>Latvia</w:t>
            </w:r>
          </w:p>
        </w:tc>
        <w:tc>
          <w:tcPr>
            <w:tcW w:w="2130" w:type="dxa"/>
            <w:shd w:val="clear" w:color="auto" w:fill="FFFFFF"/>
            <w:tcMar>
              <w:top w:w="105" w:type="dxa"/>
              <w:left w:w="75" w:type="dxa"/>
              <w:bottom w:w="105" w:type="dxa"/>
              <w:right w:w="75" w:type="dxa"/>
            </w:tcMar>
            <w:vAlign w:val="center"/>
            <w:hideMark/>
          </w:tcPr>
          <w:p w14:paraId="33847421" w14:textId="77777777" w:rsidR="003D47E0" w:rsidRPr="003D47E0" w:rsidRDefault="003D47E0" w:rsidP="003D47E0">
            <w:pPr>
              <w:rPr>
                <w:rFonts w:ascii="Serif" w:hAnsi="Serif"/>
                <w:sz w:val="24"/>
                <w:szCs w:val="24"/>
              </w:rPr>
            </w:pPr>
            <w:r w:rsidRPr="003D47E0">
              <w:rPr>
                <w:rFonts w:ascii="Serif" w:hAnsi="Serif"/>
                <w:sz w:val="24"/>
                <w:szCs w:val="24"/>
              </w:rPr>
              <w:t>6.61</w:t>
            </w:r>
          </w:p>
        </w:tc>
      </w:tr>
      <w:tr w:rsidR="003D47E0" w:rsidRPr="003D47E0" w14:paraId="363E7E3E" w14:textId="77777777" w:rsidTr="003D47E0">
        <w:tc>
          <w:tcPr>
            <w:tcW w:w="2875" w:type="dxa"/>
            <w:shd w:val="clear" w:color="auto" w:fill="FFFFFF"/>
            <w:tcMar>
              <w:top w:w="105" w:type="dxa"/>
              <w:left w:w="75" w:type="dxa"/>
              <w:bottom w:w="105" w:type="dxa"/>
              <w:right w:w="75" w:type="dxa"/>
            </w:tcMar>
            <w:vAlign w:val="center"/>
            <w:hideMark/>
          </w:tcPr>
          <w:p w14:paraId="592F9A50" w14:textId="77777777" w:rsidR="003D47E0" w:rsidRPr="003D47E0" w:rsidRDefault="003D47E0" w:rsidP="003D47E0">
            <w:pPr>
              <w:rPr>
                <w:rFonts w:ascii="Serif" w:hAnsi="Serif"/>
                <w:sz w:val="24"/>
                <w:szCs w:val="24"/>
              </w:rPr>
            </w:pPr>
            <w:r w:rsidRPr="003D47E0">
              <w:rPr>
                <w:rFonts w:ascii="Serif" w:hAnsi="Serif"/>
                <w:sz w:val="24"/>
                <w:szCs w:val="24"/>
              </w:rPr>
              <w:t>Malaysia</w:t>
            </w:r>
          </w:p>
        </w:tc>
        <w:tc>
          <w:tcPr>
            <w:tcW w:w="2130" w:type="dxa"/>
            <w:shd w:val="clear" w:color="auto" w:fill="FFFFFF"/>
            <w:tcMar>
              <w:top w:w="105" w:type="dxa"/>
              <w:left w:w="75" w:type="dxa"/>
              <w:bottom w:w="105" w:type="dxa"/>
              <w:right w:w="75" w:type="dxa"/>
            </w:tcMar>
            <w:vAlign w:val="center"/>
            <w:hideMark/>
          </w:tcPr>
          <w:p w14:paraId="123FD797" w14:textId="77777777" w:rsidR="003D47E0" w:rsidRPr="003D47E0" w:rsidRDefault="003D47E0" w:rsidP="003D47E0">
            <w:pPr>
              <w:rPr>
                <w:rFonts w:ascii="Serif" w:hAnsi="Serif"/>
                <w:sz w:val="24"/>
                <w:szCs w:val="24"/>
              </w:rPr>
            </w:pPr>
            <w:r w:rsidRPr="003D47E0">
              <w:rPr>
                <w:rFonts w:ascii="Serif" w:hAnsi="Serif"/>
                <w:sz w:val="24"/>
                <w:szCs w:val="24"/>
              </w:rPr>
              <w:t>6.64</w:t>
            </w:r>
          </w:p>
        </w:tc>
      </w:tr>
      <w:tr w:rsidR="003D47E0" w:rsidRPr="003D47E0" w14:paraId="7BC1289C" w14:textId="77777777" w:rsidTr="003D47E0">
        <w:tc>
          <w:tcPr>
            <w:tcW w:w="2875" w:type="dxa"/>
            <w:shd w:val="clear" w:color="auto" w:fill="FFFFFF"/>
            <w:tcMar>
              <w:top w:w="105" w:type="dxa"/>
              <w:left w:w="75" w:type="dxa"/>
              <w:bottom w:w="105" w:type="dxa"/>
              <w:right w:w="75" w:type="dxa"/>
            </w:tcMar>
            <w:vAlign w:val="center"/>
            <w:hideMark/>
          </w:tcPr>
          <w:p w14:paraId="167DE7D1" w14:textId="77777777" w:rsidR="003D47E0" w:rsidRPr="003D47E0" w:rsidRDefault="003D47E0" w:rsidP="003D47E0">
            <w:pPr>
              <w:rPr>
                <w:rFonts w:ascii="Serif" w:hAnsi="Serif"/>
                <w:sz w:val="24"/>
                <w:szCs w:val="24"/>
              </w:rPr>
            </w:pPr>
            <w:r w:rsidRPr="003D47E0">
              <w:rPr>
                <w:rFonts w:ascii="Serif" w:hAnsi="Serif"/>
                <w:sz w:val="24"/>
                <w:szCs w:val="24"/>
              </w:rPr>
              <w:t>Luxembourg</w:t>
            </w:r>
          </w:p>
        </w:tc>
        <w:tc>
          <w:tcPr>
            <w:tcW w:w="2130" w:type="dxa"/>
            <w:shd w:val="clear" w:color="auto" w:fill="FFFFFF"/>
            <w:tcMar>
              <w:top w:w="105" w:type="dxa"/>
              <w:left w:w="75" w:type="dxa"/>
              <w:bottom w:w="105" w:type="dxa"/>
              <w:right w:w="75" w:type="dxa"/>
            </w:tcMar>
            <w:vAlign w:val="center"/>
            <w:hideMark/>
          </w:tcPr>
          <w:p w14:paraId="773307DA" w14:textId="77777777" w:rsidR="003D47E0" w:rsidRPr="003D47E0" w:rsidRDefault="003D47E0" w:rsidP="003D47E0">
            <w:pPr>
              <w:rPr>
                <w:rFonts w:ascii="Serif" w:hAnsi="Serif"/>
                <w:sz w:val="24"/>
                <w:szCs w:val="24"/>
              </w:rPr>
            </w:pPr>
            <w:r w:rsidRPr="003D47E0">
              <w:rPr>
                <w:rFonts w:ascii="Serif" w:hAnsi="Serif"/>
                <w:sz w:val="24"/>
                <w:szCs w:val="24"/>
              </w:rPr>
              <w:t>6.72</w:t>
            </w:r>
          </w:p>
        </w:tc>
      </w:tr>
      <w:tr w:rsidR="003D47E0" w:rsidRPr="003D47E0" w14:paraId="60F4A00B" w14:textId="77777777" w:rsidTr="003D47E0">
        <w:tc>
          <w:tcPr>
            <w:tcW w:w="2875" w:type="dxa"/>
            <w:shd w:val="clear" w:color="auto" w:fill="FFFFFF"/>
            <w:tcMar>
              <w:top w:w="105" w:type="dxa"/>
              <w:left w:w="75" w:type="dxa"/>
              <w:bottom w:w="105" w:type="dxa"/>
              <w:right w:w="75" w:type="dxa"/>
            </w:tcMar>
            <w:vAlign w:val="center"/>
            <w:hideMark/>
          </w:tcPr>
          <w:p w14:paraId="3C3FD099" w14:textId="77777777" w:rsidR="003D47E0" w:rsidRPr="003D47E0" w:rsidRDefault="003D47E0" w:rsidP="003D47E0">
            <w:pPr>
              <w:rPr>
                <w:rFonts w:ascii="Serif" w:hAnsi="Serif"/>
                <w:sz w:val="24"/>
                <w:szCs w:val="24"/>
              </w:rPr>
            </w:pPr>
            <w:r w:rsidRPr="003D47E0">
              <w:rPr>
                <w:rFonts w:ascii="Serif" w:hAnsi="Serif"/>
                <w:sz w:val="24"/>
                <w:szCs w:val="24"/>
              </w:rPr>
              <w:t>Canada</w:t>
            </w:r>
          </w:p>
        </w:tc>
        <w:tc>
          <w:tcPr>
            <w:tcW w:w="2130" w:type="dxa"/>
            <w:shd w:val="clear" w:color="auto" w:fill="FFFFFF"/>
            <w:tcMar>
              <w:top w:w="105" w:type="dxa"/>
              <w:left w:w="75" w:type="dxa"/>
              <w:bottom w:w="105" w:type="dxa"/>
              <w:right w:w="75" w:type="dxa"/>
            </w:tcMar>
            <w:vAlign w:val="center"/>
            <w:hideMark/>
          </w:tcPr>
          <w:p w14:paraId="77325505" w14:textId="77777777" w:rsidR="003D47E0" w:rsidRPr="003D47E0" w:rsidRDefault="003D47E0" w:rsidP="003D47E0">
            <w:pPr>
              <w:rPr>
                <w:rFonts w:ascii="Serif" w:hAnsi="Serif"/>
                <w:sz w:val="24"/>
                <w:szCs w:val="24"/>
              </w:rPr>
            </w:pPr>
            <w:r w:rsidRPr="003D47E0">
              <w:rPr>
                <w:rFonts w:ascii="Serif" w:hAnsi="Serif"/>
                <w:sz w:val="24"/>
                <w:szCs w:val="24"/>
              </w:rPr>
              <w:t>6.80</w:t>
            </w:r>
          </w:p>
        </w:tc>
      </w:tr>
      <w:tr w:rsidR="003D47E0" w:rsidRPr="003D47E0" w14:paraId="7D8C09D7" w14:textId="77777777" w:rsidTr="003D47E0">
        <w:tc>
          <w:tcPr>
            <w:tcW w:w="2875" w:type="dxa"/>
            <w:shd w:val="clear" w:color="auto" w:fill="FFFFFF"/>
            <w:tcMar>
              <w:top w:w="105" w:type="dxa"/>
              <w:left w:w="75" w:type="dxa"/>
              <w:bottom w:w="105" w:type="dxa"/>
              <w:right w:w="75" w:type="dxa"/>
            </w:tcMar>
            <w:vAlign w:val="center"/>
            <w:hideMark/>
          </w:tcPr>
          <w:p w14:paraId="23ACB052" w14:textId="77777777" w:rsidR="003D47E0" w:rsidRPr="003D47E0" w:rsidRDefault="003D47E0" w:rsidP="003D47E0">
            <w:pPr>
              <w:rPr>
                <w:rFonts w:ascii="Serif" w:hAnsi="Serif"/>
                <w:sz w:val="24"/>
                <w:szCs w:val="24"/>
              </w:rPr>
            </w:pPr>
            <w:r w:rsidRPr="003D47E0">
              <w:rPr>
                <w:rFonts w:ascii="Serif" w:hAnsi="Serif"/>
                <w:sz w:val="24"/>
                <w:szCs w:val="24"/>
              </w:rPr>
              <w:t>Spain</w:t>
            </w:r>
          </w:p>
        </w:tc>
        <w:tc>
          <w:tcPr>
            <w:tcW w:w="2130" w:type="dxa"/>
            <w:shd w:val="clear" w:color="auto" w:fill="FFFFFF"/>
            <w:tcMar>
              <w:top w:w="105" w:type="dxa"/>
              <w:left w:w="75" w:type="dxa"/>
              <w:bottom w:w="105" w:type="dxa"/>
              <w:right w:w="75" w:type="dxa"/>
            </w:tcMar>
            <w:vAlign w:val="center"/>
            <w:hideMark/>
          </w:tcPr>
          <w:p w14:paraId="32F509F7" w14:textId="77777777" w:rsidR="003D47E0" w:rsidRPr="003D47E0" w:rsidRDefault="003D47E0" w:rsidP="003D47E0">
            <w:pPr>
              <w:rPr>
                <w:rFonts w:ascii="Serif" w:hAnsi="Serif"/>
                <w:sz w:val="24"/>
                <w:szCs w:val="24"/>
              </w:rPr>
            </w:pPr>
            <w:r w:rsidRPr="003D47E0">
              <w:rPr>
                <w:rFonts w:ascii="Serif" w:hAnsi="Serif"/>
                <w:sz w:val="24"/>
                <w:szCs w:val="24"/>
              </w:rPr>
              <w:t>6.85</w:t>
            </w:r>
          </w:p>
        </w:tc>
      </w:tr>
      <w:tr w:rsidR="003D47E0" w:rsidRPr="003D47E0" w14:paraId="5AE2958A" w14:textId="77777777" w:rsidTr="003D47E0">
        <w:tc>
          <w:tcPr>
            <w:tcW w:w="2875" w:type="dxa"/>
            <w:shd w:val="clear" w:color="auto" w:fill="FFFFFF"/>
            <w:tcMar>
              <w:top w:w="105" w:type="dxa"/>
              <w:left w:w="75" w:type="dxa"/>
              <w:bottom w:w="105" w:type="dxa"/>
              <w:right w:w="75" w:type="dxa"/>
            </w:tcMar>
            <w:vAlign w:val="center"/>
            <w:hideMark/>
          </w:tcPr>
          <w:p w14:paraId="00627765" w14:textId="77777777" w:rsidR="003D47E0" w:rsidRPr="003D47E0" w:rsidRDefault="003D47E0" w:rsidP="003D47E0">
            <w:pPr>
              <w:rPr>
                <w:rFonts w:ascii="Serif" w:hAnsi="Serif"/>
                <w:sz w:val="24"/>
                <w:szCs w:val="24"/>
              </w:rPr>
            </w:pPr>
            <w:r w:rsidRPr="003D47E0">
              <w:rPr>
                <w:rFonts w:ascii="Serif" w:hAnsi="Serif"/>
                <w:sz w:val="24"/>
                <w:szCs w:val="24"/>
              </w:rPr>
              <w:t>Norway</w:t>
            </w:r>
          </w:p>
        </w:tc>
        <w:tc>
          <w:tcPr>
            <w:tcW w:w="2130" w:type="dxa"/>
            <w:shd w:val="clear" w:color="auto" w:fill="FFFFFF"/>
            <w:tcMar>
              <w:top w:w="105" w:type="dxa"/>
              <w:left w:w="75" w:type="dxa"/>
              <w:bottom w:w="105" w:type="dxa"/>
              <w:right w:w="75" w:type="dxa"/>
            </w:tcMar>
            <w:vAlign w:val="center"/>
            <w:hideMark/>
          </w:tcPr>
          <w:p w14:paraId="5C8AFB96" w14:textId="77777777" w:rsidR="003D47E0" w:rsidRPr="003D47E0" w:rsidRDefault="003D47E0" w:rsidP="003D47E0">
            <w:pPr>
              <w:rPr>
                <w:rFonts w:ascii="Serif" w:hAnsi="Serif"/>
                <w:sz w:val="24"/>
                <w:szCs w:val="24"/>
              </w:rPr>
            </w:pPr>
            <w:r w:rsidRPr="003D47E0">
              <w:rPr>
                <w:rFonts w:ascii="Serif" w:hAnsi="Serif"/>
                <w:sz w:val="24"/>
                <w:szCs w:val="24"/>
              </w:rPr>
              <w:t>6.99</w:t>
            </w:r>
          </w:p>
        </w:tc>
      </w:tr>
      <w:tr w:rsidR="003D47E0" w:rsidRPr="003D47E0" w14:paraId="2482C08B" w14:textId="77777777" w:rsidTr="003D47E0">
        <w:tc>
          <w:tcPr>
            <w:tcW w:w="2875" w:type="dxa"/>
            <w:shd w:val="clear" w:color="auto" w:fill="FFFFFF"/>
            <w:tcMar>
              <w:top w:w="105" w:type="dxa"/>
              <w:left w:w="75" w:type="dxa"/>
              <w:bottom w:w="105" w:type="dxa"/>
              <w:right w:w="75" w:type="dxa"/>
            </w:tcMar>
            <w:vAlign w:val="center"/>
            <w:hideMark/>
          </w:tcPr>
          <w:p w14:paraId="418FB483" w14:textId="77777777" w:rsidR="003D47E0" w:rsidRPr="003D47E0" w:rsidRDefault="003D47E0" w:rsidP="003D47E0">
            <w:pPr>
              <w:rPr>
                <w:rFonts w:ascii="Serif" w:hAnsi="Serif"/>
                <w:sz w:val="24"/>
                <w:szCs w:val="24"/>
              </w:rPr>
            </w:pPr>
            <w:r w:rsidRPr="003D47E0">
              <w:rPr>
                <w:rFonts w:ascii="Serif" w:hAnsi="Serif"/>
                <w:sz w:val="24"/>
                <w:szCs w:val="24"/>
              </w:rPr>
              <w:t>Portugal</w:t>
            </w:r>
          </w:p>
        </w:tc>
        <w:tc>
          <w:tcPr>
            <w:tcW w:w="2130" w:type="dxa"/>
            <w:shd w:val="clear" w:color="auto" w:fill="FFFFFF"/>
            <w:tcMar>
              <w:top w:w="105" w:type="dxa"/>
              <w:left w:w="75" w:type="dxa"/>
              <w:bottom w:w="105" w:type="dxa"/>
              <w:right w:w="75" w:type="dxa"/>
            </w:tcMar>
            <w:vAlign w:val="center"/>
            <w:hideMark/>
          </w:tcPr>
          <w:p w14:paraId="410CD637" w14:textId="77777777" w:rsidR="003D47E0" w:rsidRPr="003D47E0" w:rsidRDefault="003D47E0" w:rsidP="003D47E0">
            <w:pPr>
              <w:rPr>
                <w:rFonts w:ascii="Serif" w:hAnsi="Serif"/>
                <w:sz w:val="24"/>
                <w:szCs w:val="24"/>
              </w:rPr>
            </w:pPr>
            <w:r w:rsidRPr="003D47E0">
              <w:rPr>
                <w:rFonts w:ascii="Serif" w:hAnsi="Serif"/>
                <w:sz w:val="24"/>
                <w:szCs w:val="24"/>
              </w:rPr>
              <w:t>7.02</w:t>
            </w:r>
          </w:p>
        </w:tc>
      </w:tr>
      <w:tr w:rsidR="003D47E0" w:rsidRPr="003D47E0" w14:paraId="2F347F1E" w14:textId="77777777" w:rsidTr="003D47E0">
        <w:tc>
          <w:tcPr>
            <w:tcW w:w="2875" w:type="dxa"/>
            <w:shd w:val="clear" w:color="auto" w:fill="FFFFFF"/>
            <w:tcMar>
              <w:top w:w="105" w:type="dxa"/>
              <w:left w:w="75" w:type="dxa"/>
              <w:bottom w:w="105" w:type="dxa"/>
              <w:right w:w="75" w:type="dxa"/>
            </w:tcMar>
            <w:vAlign w:val="center"/>
            <w:hideMark/>
          </w:tcPr>
          <w:p w14:paraId="47214FB0" w14:textId="77777777" w:rsidR="003D47E0" w:rsidRPr="003D47E0" w:rsidRDefault="003D47E0" w:rsidP="003D47E0">
            <w:pPr>
              <w:rPr>
                <w:rFonts w:ascii="Serif" w:hAnsi="Serif"/>
                <w:sz w:val="24"/>
                <w:szCs w:val="24"/>
              </w:rPr>
            </w:pPr>
            <w:r w:rsidRPr="003D47E0">
              <w:rPr>
                <w:rFonts w:ascii="Serif" w:hAnsi="Serif"/>
                <w:sz w:val="24"/>
                <w:szCs w:val="24"/>
              </w:rPr>
              <w:t>Malta</w:t>
            </w:r>
          </w:p>
        </w:tc>
        <w:tc>
          <w:tcPr>
            <w:tcW w:w="2130" w:type="dxa"/>
            <w:shd w:val="clear" w:color="auto" w:fill="FFFFFF"/>
            <w:tcMar>
              <w:top w:w="105" w:type="dxa"/>
              <w:left w:w="75" w:type="dxa"/>
              <w:bottom w:w="105" w:type="dxa"/>
              <w:right w:w="75" w:type="dxa"/>
            </w:tcMar>
            <w:vAlign w:val="center"/>
            <w:hideMark/>
          </w:tcPr>
          <w:p w14:paraId="63FAFFCE" w14:textId="77777777" w:rsidR="003D47E0" w:rsidRPr="003D47E0" w:rsidRDefault="003D47E0" w:rsidP="003D47E0">
            <w:pPr>
              <w:rPr>
                <w:rFonts w:ascii="Serif" w:hAnsi="Serif"/>
                <w:sz w:val="24"/>
                <w:szCs w:val="24"/>
              </w:rPr>
            </w:pPr>
            <w:r w:rsidRPr="003D47E0">
              <w:rPr>
                <w:rFonts w:ascii="Serif" w:hAnsi="Serif"/>
                <w:sz w:val="24"/>
                <w:szCs w:val="24"/>
              </w:rPr>
              <w:t>7.12</w:t>
            </w:r>
          </w:p>
        </w:tc>
      </w:tr>
      <w:tr w:rsidR="003D47E0" w:rsidRPr="003D47E0" w14:paraId="6D695DE3" w14:textId="77777777" w:rsidTr="003D47E0">
        <w:tc>
          <w:tcPr>
            <w:tcW w:w="2875" w:type="dxa"/>
            <w:shd w:val="clear" w:color="auto" w:fill="FFFFFF"/>
            <w:tcMar>
              <w:top w:w="105" w:type="dxa"/>
              <w:left w:w="75" w:type="dxa"/>
              <w:bottom w:w="105" w:type="dxa"/>
              <w:right w:w="75" w:type="dxa"/>
            </w:tcMar>
            <w:vAlign w:val="center"/>
            <w:hideMark/>
          </w:tcPr>
          <w:p w14:paraId="0BFD705A" w14:textId="77777777" w:rsidR="003D47E0" w:rsidRPr="003D47E0" w:rsidRDefault="003D47E0" w:rsidP="003D47E0">
            <w:pPr>
              <w:rPr>
                <w:rFonts w:ascii="Serif" w:hAnsi="Serif"/>
                <w:sz w:val="24"/>
                <w:szCs w:val="24"/>
              </w:rPr>
            </w:pPr>
            <w:r w:rsidRPr="003D47E0">
              <w:rPr>
                <w:rFonts w:ascii="Serif" w:hAnsi="Serif"/>
                <w:sz w:val="24"/>
                <w:szCs w:val="24"/>
              </w:rPr>
              <w:t>Slovenia</w:t>
            </w:r>
          </w:p>
        </w:tc>
        <w:tc>
          <w:tcPr>
            <w:tcW w:w="2130" w:type="dxa"/>
            <w:shd w:val="clear" w:color="auto" w:fill="FFFFFF"/>
            <w:tcMar>
              <w:top w:w="105" w:type="dxa"/>
              <w:left w:w="75" w:type="dxa"/>
              <w:bottom w:w="105" w:type="dxa"/>
              <w:right w:w="75" w:type="dxa"/>
            </w:tcMar>
            <w:vAlign w:val="center"/>
            <w:hideMark/>
          </w:tcPr>
          <w:p w14:paraId="14CBE6FE" w14:textId="77777777" w:rsidR="003D47E0" w:rsidRPr="003D47E0" w:rsidRDefault="003D47E0" w:rsidP="003D47E0">
            <w:pPr>
              <w:rPr>
                <w:rFonts w:ascii="Serif" w:hAnsi="Serif"/>
                <w:sz w:val="24"/>
                <w:szCs w:val="24"/>
              </w:rPr>
            </w:pPr>
            <w:r w:rsidRPr="003D47E0">
              <w:rPr>
                <w:rFonts w:ascii="Serif" w:hAnsi="Serif"/>
                <w:sz w:val="24"/>
                <w:szCs w:val="24"/>
              </w:rPr>
              <w:t>7.13</w:t>
            </w:r>
          </w:p>
        </w:tc>
      </w:tr>
      <w:tr w:rsidR="003D47E0" w:rsidRPr="003D47E0" w14:paraId="38A49546" w14:textId="77777777" w:rsidTr="003D47E0">
        <w:tc>
          <w:tcPr>
            <w:tcW w:w="2875" w:type="dxa"/>
            <w:shd w:val="clear" w:color="auto" w:fill="FFFFFF"/>
            <w:tcMar>
              <w:top w:w="105" w:type="dxa"/>
              <w:left w:w="75" w:type="dxa"/>
              <w:bottom w:w="105" w:type="dxa"/>
              <w:right w:w="75" w:type="dxa"/>
            </w:tcMar>
            <w:vAlign w:val="center"/>
            <w:hideMark/>
          </w:tcPr>
          <w:p w14:paraId="7E43AF78" w14:textId="77777777" w:rsidR="003D47E0" w:rsidRPr="003D47E0" w:rsidRDefault="003D47E0" w:rsidP="003D47E0">
            <w:pPr>
              <w:rPr>
                <w:rFonts w:ascii="Serif" w:hAnsi="Serif"/>
                <w:sz w:val="24"/>
                <w:szCs w:val="24"/>
              </w:rPr>
            </w:pPr>
            <w:r w:rsidRPr="003D47E0">
              <w:rPr>
                <w:rFonts w:ascii="Serif" w:hAnsi="Serif"/>
                <w:sz w:val="24"/>
                <w:szCs w:val="24"/>
              </w:rPr>
              <w:t>Kiribati</w:t>
            </w:r>
          </w:p>
        </w:tc>
        <w:tc>
          <w:tcPr>
            <w:tcW w:w="2130" w:type="dxa"/>
            <w:shd w:val="clear" w:color="auto" w:fill="FFFFFF"/>
            <w:tcMar>
              <w:top w:w="105" w:type="dxa"/>
              <w:left w:w="75" w:type="dxa"/>
              <w:bottom w:w="105" w:type="dxa"/>
              <w:right w:w="75" w:type="dxa"/>
            </w:tcMar>
            <w:vAlign w:val="center"/>
            <w:hideMark/>
          </w:tcPr>
          <w:p w14:paraId="05AF7EEA" w14:textId="77777777" w:rsidR="003D47E0" w:rsidRPr="003D47E0" w:rsidRDefault="003D47E0" w:rsidP="003D47E0">
            <w:pPr>
              <w:rPr>
                <w:rFonts w:ascii="Serif" w:hAnsi="Serif"/>
                <w:sz w:val="24"/>
                <w:szCs w:val="24"/>
              </w:rPr>
            </w:pPr>
            <w:r w:rsidRPr="003D47E0">
              <w:rPr>
                <w:rFonts w:ascii="Serif" w:hAnsi="Serif"/>
                <w:sz w:val="24"/>
                <w:szCs w:val="24"/>
              </w:rPr>
              <w:t>7.14</w:t>
            </w:r>
          </w:p>
        </w:tc>
      </w:tr>
      <w:tr w:rsidR="003D47E0" w:rsidRPr="003D47E0" w14:paraId="4CB5ED38" w14:textId="77777777" w:rsidTr="003D47E0">
        <w:tc>
          <w:tcPr>
            <w:tcW w:w="2875" w:type="dxa"/>
            <w:shd w:val="clear" w:color="auto" w:fill="FFFFFF"/>
            <w:tcMar>
              <w:top w:w="105" w:type="dxa"/>
              <w:left w:w="75" w:type="dxa"/>
              <w:bottom w:w="105" w:type="dxa"/>
              <w:right w:w="75" w:type="dxa"/>
            </w:tcMar>
            <w:vAlign w:val="center"/>
            <w:hideMark/>
          </w:tcPr>
          <w:p w14:paraId="1CFF7619" w14:textId="77777777" w:rsidR="003D47E0" w:rsidRPr="003D47E0" w:rsidRDefault="003D47E0" w:rsidP="003D47E0">
            <w:pPr>
              <w:rPr>
                <w:rFonts w:ascii="Serif" w:hAnsi="Serif"/>
                <w:sz w:val="24"/>
                <w:szCs w:val="24"/>
              </w:rPr>
            </w:pPr>
            <w:r w:rsidRPr="003D47E0">
              <w:rPr>
                <w:rFonts w:ascii="Serif" w:hAnsi="Serif"/>
                <w:sz w:val="24"/>
                <w:szCs w:val="24"/>
              </w:rPr>
              <w:t>Bulgaria</w:t>
            </w:r>
          </w:p>
        </w:tc>
        <w:tc>
          <w:tcPr>
            <w:tcW w:w="2130" w:type="dxa"/>
            <w:shd w:val="clear" w:color="auto" w:fill="FFFFFF"/>
            <w:tcMar>
              <w:top w:w="105" w:type="dxa"/>
              <w:left w:w="75" w:type="dxa"/>
              <w:bottom w:w="105" w:type="dxa"/>
              <w:right w:w="75" w:type="dxa"/>
            </w:tcMar>
            <w:vAlign w:val="center"/>
            <w:hideMark/>
          </w:tcPr>
          <w:p w14:paraId="0F62647E" w14:textId="77777777" w:rsidR="003D47E0" w:rsidRPr="003D47E0" w:rsidRDefault="003D47E0" w:rsidP="003D47E0">
            <w:pPr>
              <w:rPr>
                <w:rFonts w:ascii="Serif" w:hAnsi="Serif"/>
                <w:sz w:val="24"/>
                <w:szCs w:val="24"/>
              </w:rPr>
            </w:pPr>
            <w:r w:rsidRPr="003D47E0">
              <w:rPr>
                <w:rFonts w:ascii="Serif" w:hAnsi="Serif"/>
                <w:sz w:val="24"/>
                <w:szCs w:val="24"/>
              </w:rPr>
              <w:t>7.48</w:t>
            </w:r>
          </w:p>
        </w:tc>
      </w:tr>
      <w:tr w:rsidR="003D47E0" w:rsidRPr="003D47E0" w14:paraId="628164BF" w14:textId="77777777" w:rsidTr="003D47E0">
        <w:tc>
          <w:tcPr>
            <w:tcW w:w="2875" w:type="dxa"/>
            <w:shd w:val="clear" w:color="auto" w:fill="FFFFFF"/>
            <w:tcMar>
              <w:top w:w="105" w:type="dxa"/>
              <w:left w:w="75" w:type="dxa"/>
              <w:bottom w:w="105" w:type="dxa"/>
              <w:right w:w="75" w:type="dxa"/>
            </w:tcMar>
            <w:vAlign w:val="center"/>
            <w:hideMark/>
          </w:tcPr>
          <w:p w14:paraId="7A5A6710" w14:textId="77777777" w:rsidR="003D47E0" w:rsidRPr="003D47E0" w:rsidRDefault="003D47E0" w:rsidP="003D47E0">
            <w:pPr>
              <w:rPr>
                <w:rFonts w:ascii="Serif" w:hAnsi="Serif"/>
                <w:sz w:val="24"/>
                <w:szCs w:val="24"/>
              </w:rPr>
            </w:pPr>
            <w:r w:rsidRPr="003D47E0">
              <w:rPr>
                <w:rFonts w:ascii="Serif" w:hAnsi="Serif"/>
                <w:sz w:val="24"/>
                <w:szCs w:val="24"/>
              </w:rPr>
              <w:t>Lithuania</w:t>
            </w:r>
          </w:p>
        </w:tc>
        <w:tc>
          <w:tcPr>
            <w:tcW w:w="2130" w:type="dxa"/>
            <w:shd w:val="clear" w:color="auto" w:fill="FFFFFF"/>
            <w:tcMar>
              <w:top w:w="105" w:type="dxa"/>
              <w:left w:w="75" w:type="dxa"/>
              <w:bottom w:w="105" w:type="dxa"/>
              <w:right w:w="75" w:type="dxa"/>
            </w:tcMar>
            <w:vAlign w:val="center"/>
            <w:hideMark/>
          </w:tcPr>
          <w:p w14:paraId="7930DC53" w14:textId="77777777" w:rsidR="003D47E0" w:rsidRPr="003D47E0" w:rsidRDefault="003D47E0" w:rsidP="003D47E0">
            <w:pPr>
              <w:rPr>
                <w:rFonts w:ascii="Serif" w:hAnsi="Serif"/>
                <w:sz w:val="24"/>
                <w:szCs w:val="24"/>
              </w:rPr>
            </w:pPr>
            <w:r w:rsidRPr="003D47E0">
              <w:rPr>
                <w:rFonts w:ascii="Serif" w:hAnsi="Serif"/>
                <w:sz w:val="24"/>
                <w:szCs w:val="24"/>
              </w:rPr>
              <w:t>7.48</w:t>
            </w:r>
          </w:p>
        </w:tc>
      </w:tr>
      <w:tr w:rsidR="003D47E0" w:rsidRPr="003D47E0" w14:paraId="1585A1FB" w14:textId="77777777" w:rsidTr="003D47E0">
        <w:tc>
          <w:tcPr>
            <w:tcW w:w="2875" w:type="dxa"/>
            <w:shd w:val="clear" w:color="auto" w:fill="FFFFFF"/>
            <w:tcMar>
              <w:top w:w="105" w:type="dxa"/>
              <w:left w:w="75" w:type="dxa"/>
              <w:bottom w:w="105" w:type="dxa"/>
              <w:right w:w="75" w:type="dxa"/>
            </w:tcMar>
            <w:vAlign w:val="center"/>
            <w:hideMark/>
          </w:tcPr>
          <w:p w14:paraId="1902D253" w14:textId="77777777" w:rsidR="003D47E0" w:rsidRPr="003D47E0" w:rsidRDefault="003D47E0" w:rsidP="003D47E0">
            <w:pPr>
              <w:rPr>
                <w:rFonts w:ascii="Serif" w:hAnsi="Serif"/>
                <w:sz w:val="24"/>
                <w:szCs w:val="24"/>
              </w:rPr>
            </w:pPr>
            <w:r w:rsidRPr="003D47E0">
              <w:rPr>
                <w:rFonts w:ascii="Serif" w:hAnsi="Serif"/>
                <w:sz w:val="24"/>
                <w:szCs w:val="24"/>
              </w:rPr>
              <w:t>Australia</w:t>
            </w:r>
          </w:p>
        </w:tc>
        <w:tc>
          <w:tcPr>
            <w:tcW w:w="2130" w:type="dxa"/>
            <w:shd w:val="clear" w:color="auto" w:fill="FFFFFF"/>
            <w:tcMar>
              <w:top w:w="105" w:type="dxa"/>
              <w:left w:w="75" w:type="dxa"/>
              <w:bottom w:w="105" w:type="dxa"/>
              <w:right w:w="75" w:type="dxa"/>
            </w:tcMar>
            <w:vAlign w:val="center"/>
            <w:hideMark/>
          </w:tcPr>
          <w:p w14:paraId="1C4B72F3" w14:textId="77777777" w:rsidR="003D47E0" w:rsidRPr="003D47E0" w:rsidRDefault="003D47E0" w:rsidP="003D47E0">
            <w:pPr>
              <w:rPr>
                <w:rFonts w:ascii="Serif" w:hAnsi="Serif"/>
                <w:sz w:val="24"/>
                <w:szCs w:val="24"/>
              </w:rPr>
            </w:pPr>
            <w:r w:rsidRPr="003D47E0">
              <w:rPr>
                <w:rFonts w:ascii="Serif" w:hAnsi="Serif"/>
                <w:sz w:val="24"/>
                <w:szCs w:val="24"/>
              </w:rPr>
              <w:t>7.51</w:t>
            </w:r>
          </w:p>
        </w:tc>
      </w:tr>
      <w:tr w:rsidR="003D47E0" w:rsidRPr="003D47E0" w14:paraId="06405157" w14:textId="77777777" w:rsidTr="003D47E0">
        <w:tc>
          <w:tcPr>
            <w:tcW w:w="2875" w:type="dxa"/>
            <w:shd w:val="clear" w:color="auto" w:fill="FFFFFF"/>
            <w:tcMar>
              <w:top w:w="105" w:type="dxa"/>
              <w:left w:w="75" w:type="dxa"/>
              <w:bottom w:w="105" w:type="dxa"/>
              <w:right w:w="75" w:type="dxa"/>
            </w:tcMar>
            <w:vAlign w:val="center"/>
            <w:hideMark/>
          </w:tcPr>
          <w:p w14:paraId="42A3DB85" w14:textId="77777777" w:rsidR="003D47E0" w:rsidRPr="003D47E0" w:rsidRDefault="003D47E0" w:rsidP="003D47E0">
            <w:pPr>
              <w:rPr>
                <w:rFonts w:ascii="Serif" w:hAnsi="Serif"/>
                <w:sz w:val="24"/>
                <w:szCs w:val="24"/>
              </w:rPr>
            </w:pPr>
            <w:r w:rsidRPr="003D47E0">
              <w:rPr>
                <w:rFonts w:ascii="Serif" w:hAnsi="Serif"/>
                <w:sz w:val="24"/>
                <w:szCs w:val="24"/>
              </w:rPr>
              <w:t>South Korea</w:t>
            </w:r>
          </w:p>
        </w:tc>
        <w:tc>
          <w:tcPr>
            <w:tcW w:w="2130" w:type="dxa"/>
            <w:shd w:val="clear" w:color="auto" w:fill="FFFFFF"/>
            <w:tcMar>
              <w:top w:w="105" w:type="dxa"/>
              <w:left w:w="75" w:type="dxa"/>
              <w:bottom w:w="105" w:type="dxa"/>
              <w:right w:w="75" w:type="dxa"/>
            </w:tcMar>
            <w:vAlign w:val="center"/>
            <w:hideMark/>
          </w:tcPr>
          <w:p w14:paraId="23296625" w14:textId="77777777" w:rsidR="003D47E0" w:rsidRPr="003D47E0" w:rsidRDefault="003D47E0" w:rsidP="003D47E0">
            <w:pPr>
              <w:rPr>
                <w:rFonts w:ascii="Serif" w:hAnsi="Serif"/>
                <w:sz w:val="24"/>
                <w:szCs w:val="24"/>
              </w:rPr>
            </w:pPr>
            <w:r w:rsidRPr="003D47E0">
              <w:rPr>
                <w:rFonts w:ascii="Serif" w:hAnsi="Serif"/>
                <w:sz w:val="24"/>
                <w:szCs w:val="24"/>
              </w:rPr>
              <w:t>7.74</w:t>
            </w:r>
          </w:p>
        </w:tc>
      </w:tr>
      <w:tr w:rsidR="003D47E0" w:rsidRPr="003D47E0" w14:paraId="5DCDD027" w14:textId="77777777" w:rsidTr="003D47E0">
        <w:tc>
          <w:tcPr>
            <w:tcW w:w="2875" w:type="dxa"/>
            <w:shd w:val="clear" w:color="auto" w:fill="FFFFFF"/>
            <w:tcMar>
              <w:top w:w="105" w:type="dxa"/>
              <w:left w:w="75" w:type="dxa"/>
              <w:bottom w:w="105" w:type="dxa"/>
              <w:right w:w="75" w:type="dxa"/>
            </w:tcMar>
            <w:vAlign w:val="center"/>
            <w:hideMark/>
          </w:tcPr>
          <w:p w14:paraId="6C7D3D69" w14:textId="77777777" w:rsidR="003D47E0" w:rsidRPr="003D47E0" w:rsidRDefault="003D47E0" w:rsidP="003D47E0">
            <w:pPr>
              <w:rPr>
                <w:rFonts w:ascii="Serif" w:hAnsi="Serif"/>
                <w:sz w:val="24"/>
                <w:szCs w:val="24"/>
              </w:rPr>
            </w:pPr>
            <w:r w:rsidRPr="003D47E0">
              <w:rPr>
                <w:rFonts w:ascii="Serif" w:hAnsi="Serif"/>
                <w:sz w:val="24"/>
                <w:szCs w:val="24"/>
              </w:rPr>
              <w:t>Netherlands</w:t>
            </w:r>
          </w:p>
        </w:tc>
        <w:tc>
          <w:tcPr>
            <w:tcW w:w="2130" w:type="dxa"/>
            <w:shd w:val="clear" w:color="auto" w:fill="FFFFFF"/>
            <w:tcMar>
              <w:top w:w="105" w:type="dxa"/>
              <w:left w:w="75" w:type="dxa"/>
              <w:bottom w:w="105" w:type="dxa"/>
              <w:right w:w="75" w:type="dxa"/>
            </w:tcMar>
            <w:vAlign w:val="center"/>
            <w:hideMark/>
          </w:tcPr>
          <w:p w14:paraId="1BA9D7F0" w14:textId="77777777" w:rsidR="003D47E0" w:rsidRPr="003D47E0" w:rsidRDefault="003D47E0" w:rsidP="003D47E0">
            <w:pPr>
              <w:rPr>
                <w:rFonts w:ascii="Serif" w:hAnsi="Serif"/>
                <w:sz w:val="24"/>
                <w:szCs w:val="24"/>
              </w:rPr>
            </w:pPr>
            <w:r w:rsidRPr="003D47E0">
              <w:rPr>
                <w:rFonts w:ascii="Serif" w:hAnsi="Serif"/>
                <w:sz w:val="24"/>
                <w:szCs w:val="24"/>
              </w:rPr>
              <w:t>7.88</w:t>
            </w:r>
          </w:p>
        </w:tc>
      </w:tr>
      <w:tr w:rsidR="003D47E0" w:rsidRPr="003D47E0" w14:paraId="1E78C44F" w14:textId="77777777" w:rsidTr="003D47E0">
        <w:tc>
          <w:tcPr>
            <w:tcW w:w="2875" w:type="dxa"/>
            <w:shd w:val="clear" w:color="auto" w:fill="FFFFFF"/>
            <w:tcMar>
              <w:top w:w="105" w:type="dxa"/>
              <w:left w:w="75" w:type="dxa"/>
              <w:bottom w:w="105" w:type="dxa"/>
              <w:right w:w="75" w:type="dxa"/>
            </w:tcMar>
            <w:vAlign w:val="center"/>
            <w:hideMark/>
          </w:tcPr>
          <w:p w14:paraId="3BB74A53" w14:textId="77777777" w:rsidR="003D47E0" w:rsidRPr="003D47E0" w:rsidRDefault="003D47E0" w:rsidP="003D47E0">
            <w:pPr>
              <w:rPr>
                <w:rFonts w:ascii="Serif" w:hAnsi="Serif"/>
                <w:sz w:val="24"/>
                <w:szCs w:val="24"/>
              </w:rPr>
            </w:pPr>
            <w:r w:rsidRPr="003D47E0">
              <w:rPr>
                <w:rFonts w:ascii="Serif" w:hAnsi="Serif"/>
                <w:sz w:val="24"/>
                <w:szCs w:val="24"/>
              </w:rPr>
              <w:t>Slovakia</w:t>
            </w:r>
          </w:p>
        </w:tc>
        <w:tc>
          <w:tcPr>
            <w:tcW w:w="2130" w:type="dxa"/>
            <w:shd w:val="clear" w:color="auto" w:fill="FFFFFF"/>
            <w:tcMar>
              <w:top w:w="105" w:type="dxa"/>
              <w:left w:w="75" w:type="dxa"/>
              <w:bottom w:w="105" w:type="dxa"/>
              <w:right w:w="75" w:type="dxa"/>
            </w:tcMar>
            <w:vAlign w:val="center"/>
            <w:hideMark/>
          </w:tcPr>
          <w:p w14:paraId="01AB2A0C" w14:textId="77777777" w:rsidR="003D47E0" w:rsidRPr="003D47E0" w:rsidRDefault="003D47E0" w:rsidP="003D47E0">
            <w:pPr>
              <w:rPr>
                <w:rFonts w:ascii="Serif" w:hAnsi="Serif"/>
                <w:sz w:val="24"/>
                <w:szCs w:val="24"/>
              </w:rPr>
            </w:pPr>
            <w:r w:rsidRPr="003D47E0">
              <w:rPr>
                <w:rFonts w:ascii="Serif" w:hAnsi="Serif"/>
                <w:sz w:val="24"/>
                <w:szCs w:val="24"/>
              </w:rPr>
              <w:t>8.03</w:t>
            </w:r>
          </w:p>
        </w:tc>
      </w:tr>
      <w:tr w:rsidR="003D47E0" w:rsidRPr="003D47E0" w14:paraId="01A303C6" w14:textId="77777777" w:rsidTr="003D47E0">
        <w:tc>
          <w:tcPr>
            <w:tcW w:w="2875" w:type="dxa"/>
            <w:shd w:val="clear" w:color="auto" w:fill="FFFFFF"/>
            <w:tcMar>
              <w:top w:w="105" w:type="dxa"/>
              <w:left w:w="75" w:type="dxa"/>
              <w:bottom w:w="105" w:type="dxa"/>
              <w:right w:w="75" w:type="dxa"/>
            </w:tcMar>
            <w:vAlign w:val="center"/>
            <w:hideMark/>
          </w:tcPr>
          <w:p w14:paraId="1A0FDC27" w14:textId="77777777" w:rsidR="003D47E0" w:rsidRPr="003D47E0" w:rsidRDefault="003D47E0" w:rsidP="003D47E0">
            <w:pPr>
              <w:rPr>
                <w:rFonts w:ascii="Serif" w:hAnsi="Serif"/>
                <w:sz w:val="24"/>
                <w:szCs w:val="24"/>
              </w:rPr>
            </w:pPr>
            <w:r w:rsidRPr="003D47E0">
              <w:rPr>
                <w:rFonts w:ascii="Serif" w:hAnsi="Serif"/>
                <w:sz w:val="24"/>
                <w:szCs w:val="24"/>
              </w:rPr>
              <w:lastRenderedPageBreak/>
              <w:t>Cyprus</w:t>
            </w:r>
          </w:p>
        </w:tc>
        <w:tc>
          <w:tcPr>
            <w:tcW w:w="2130" w:type="dxa"/>
            <w:shd w:val="clear" w:color="auto" w:fill="FFFFFF"/>
            <w:tcMar>
              <w:top w:w="105" w:type="dxa"/>
              <w:left w:w="75" w:type="dxa"/>
              <w:bottom w:w="105" w:type="dxa"/>
              <w:right w:w="75" w:type="dxa"/>
            </w:tcMar>
            <w:vAlign w:val="center"/>
            <w:hideMark/>
          </w:tcPr>
          <w:p w14:paraId="6D7D794A" w14:textId="77777777" w:rsidR="003D47E0" w:rsidRPr="003D47E0" w:rsidRDefault="003D47E0" w:rsidP="003D47E0">
            <w:pPr>
              <w:rPr>
                <w:rFonts w:ascii="Serif" w:hAnsi="Serif"/>
                <w:sz w:val="24"/>
                <w:szCs w:val="24"/>
              </w:rPr>
            </w:pPr>
            <w:r w:rsidRPr="003D47E0">
              <w:rPr>
                <w:rFonts w:ascii="Serif" w:hAnsi="Serif"/>
                <w:sz w:val="24"/>
                <w:szCs w:val="24"/>
              </w:rPr>
              <w:t>8.04</w:t>
            </w:r>
          </w:p>
        </w:tc>
      </w:tr>
      <w:tr w:rsidR="003D47E0" w:rsidRPr="003D47E0" w14:paraId="4FD8ECFC" w14:textId="77777777" w:rsidTr="003D47E0">
        <w:tc>
          <w:tcPr>
            <w:tcW w:w="2875" w:type="dxa"/>
            <w:shd w:val="clear" w:color="auto" w:fill="FFFFFF"/>
            <w:tcMar>
              <w:top w:w="105" w:type="dxa"/>
              <w:left w:w="75" w:type="dxa"/>
              <w:bottom w:w="105" w:type="dxa"/>
              <w:right w:w="75" w:type="dxa"/>
            </w:tcMar>
            <w:vAlign w:val="center"/>
            <w:hideMark/>
          </w:tcPr>
          <w:p w14:paraId="65D46804" w14:textId="77777777" w:rsidR="003D47E0" w:rsidRPr="003D47E0" w:rsidRDefault="003D47E0" w:rsidP="003D47E0">
            <w:pPr>
              <w:rPr>
                <w:rFonts w:ascii="Serif" w:hAnsi="Serif"/>
                <w:sz w:val="24"/>
                <w:szCs w:val="24"/>
              </w:rPr>
            </w:pPr>
            <w:r w:rsidRPr="003D47E0">
              <w:rPr>
                <w:rFonts w:ascii="Serif" w:hAnsi="Serif"/>
                <w:sz w:val="24"/>
                <w:szCs w:val="24"/>
              </w:rPr>
              <w:t>Ecuador</w:t>
            </w:r>
          </w:p>
        </w:tc>
        <w:tc>
          <w:tcPr>
            <w:tcW w:w="2130" w:type="dxa"/>
            <w:shd w:val="clear" w:color="auto" w:fill="FFFFFF"/>
            <w:tcMar>
              <w:top w:w="105" w:type="dxa"/>
              <w:left w:w="75" w:type="dxa"/>
              <w:bottom w:w="105" w:type="dxa"/>
              <w:right w:w="75" w:type="dxa"/>
            </w:tcMar>
            <w:vAlign w:val="center"/>
            <w:hideMark/>
          </w:tcPr>
          <w:p w14:paraId="20A75E49" w14:textId="77777777" w:rsidR="003D47E0" w:rsidRPr="003D47E0" w:rsidRDefault="003D47E0" w:rsidP="003D47E0">
            <w:pPr>
              <w:rPr>
                <w:rFonts w:ascii="Serif" w:hAnsi="Serif"/>
                <w:sz w:val="24"/>
                <w:szCs w:val="24"/>
              </w:rPr>
            </w:pPr>
            <w:r w:rsidRPr="003D47E0">
              <w:rPr>
                <w:rFonts w:ascii="Serif" w:hAnsi="Serif"/>
                <w:sz w:val="24"/>
                <w:szCs w:val="24"/>
              </w:rPr>
              <w:t>8.06</w:t>
            </w:r>
          </w:p>
        </w:tc>
      </w:tr>
      <w:tr w:rsidR="003D47E0" w:rsidRPr="003D47E0" w14:paraId="389BB446" w14:textId="77777777" w:rsidTr="003D47E0">
        <w:tc>
          <w:tcPr>
            <w:tcW w:w="2875" w:type="dxa"/>
            <w:shd w:val="clear" w:color="auto" w:fill="FFFFFF"/>
            <w:tcMar>
              <w:top w:w="105" w:type="dxa"/>
              <w:left w:w="75" w:type="dxa"/>
              <w:bottom w:w="105" w:type="dxa"/>
              <w:right w:w="75" w:type="dxa"/>
            </w:tcMar>
            <w:vAlign w:val="center"/>
            <w:hideMark/>
          </w:tcPr>
          <w:p w14:paraId="500870EA" w14:textId="77777777" w:rsidR="003D47E0" w:rsidRPr="003D47E0" w:rsidRDefault="003D47E0" w:rsidP="003D47E0">
            <w:pPr>
              <w:rPr>
                <w:rFonts w:ascii="Serif" w:hAnsi="Serif"/>
                <w:sz w:val="24"/>
                <w:szCs w:val="24"/>
              </w:rPr>
            </w:pPr>
            <w:r w:rsidRPr="003D47E0">
              <w:rPr>
                <w:rFonts w:ascii="Serif" w:hAnsi="Serif"/>
                <w:sz w:val="24"/>
                <w:szCs w:val="24"/>
              </w:rPr>
              <w:t>Bolivia</w:t>
            </w:r>
          </w:p>
        </w:tc>
        <w:tc>
          <w:tcPr>
            <w:tcW w:w="2130" w:type="dxa"/>
            <w:shd w:val="clear" w:color="auto" w:fill="FFFFFF"/>
            <w:tcMar>
              <w:top w:w="105" w:type="dxa"/>
              <w:left w:w="75" w:type="dxa"/>
              <w:bottom w:w="105" w:type="dxa"/>
              <w:right w:w="75" w:type="dxa"/>
            </w:tcMar>
            <w:vAlign w:val="center"/>
            <w:hideMark/>
          </w:tcPr>
          <w:p w14:paraId="6EE09407" w14:textId="77777777" w:rsidR="003D47E0" w:rsidRPr="003D47E0" w:rsidRDefault="003D47E0" w:rsidP="003D47E0">
            <w:pPr>
              <w:rPr>
                <w:rFonts w:ascii="Serif" w:hAnsi="Serif"/>
                <w:sz w:val="24"/>
                <w:szCs w:val="24"/>
              </w:rPr>
            </w:pPr>
            <w:r w:rsidRPr="003D47E0">
              <w:rPr>
                <w:rFonts w:ascii="Serif" w:hAnsi="Serif"/>
                <w:sz w:val="24"/>
                <w:szCs w:val="24"/>
              </w:rPr>
              <w:t>8.19</w:t>
            </w:r>
          </w:p>
        </w:tc>
      </w:tr>
      <w:tr w:rsidR="003D47E0" w:rsidRPr="003D47E0" w14:paraId="36B9E42C" w14:textId="77777777" w:rsidTr="003D47E0">
        <w:tc>
          <w:tcPr>
            <w:tcW w:w="2875" w:type="dxa"/>
            <w:shd w:val="clear" w:color="auto" w:fill="FFFFFF"/>
            <w:tcMar>
              <w:top w:w="105" w:type="dxa"/>
              <w:left w:w="75" w:type="dxa"/>
              <w:bottom w:w="105" w:type="dxa"/>
              <w:right w:w="75" w:type="dxa"/>
            </w:tcMar>
            <w:vAlign w:val="center"/>
            <w:hideMark/>
          </w:tcPr>
          <w:p w14:paraId="485FB247" w14:textId="77777777" w:rsidR="003D47E0" w:rsidRPr="003D47E0" w:rsidRDefault="003D47E0" w:rsidP="003D47E0">
            <w:pPr>
              <w:rPr>
                <w:rFonts w:ascii="Serif" w:hAnsi="Serif"/>
                <w:sz w:val="24"/>
                <w:szCs w:val="24"/>
              </w:rPr>
            </w:pPr>
            <w:r w:rsidRPr="003D47E0">
              <w:rPr>
                <w:rFonts w:ascii="Serif" w:hAnsi="Serif"/>
                <w:sz w:val="24"/>
                <w:szCs w:val="24"/>
              </w:rPr>
              <w:t>Hungary</w:t>
            </w:r>
          </w:p>
        </w:tc>
        <w:tc>
          <w:tcPr>
            <w:tcW w:w="2130" w:type="dxa"/>
            <w:shd w:val="clear" w:color="auto" w:fill="FFFFFF"/>
            <w:tcMar>
              <w:top w:w="105" w:type="dxa"/>
              <w:left w:w="75" w:type="dxa"/>
              <w:bottom w:w="105" w:type="dxa"/>
              <w:right w:w="75" w:type="dxa"/>
            </w:tcMar>
            <w:vAlign w:val="center"/>
            <w:hideMark/>
          </w:tcPr>
          <w:p w14:paraId="1A472743" w14:textId="77777777" w:rsidR="003D47E0" w:rsidRPr="003D47E0" w:rsidRDefault="003D47E0" w:rsidP="003D47E0">
            <w:pPr>
              <w:rPr>
                <w:rFonts w:ascii="Serif" w:hAnsi="Serif"/>
                <w:sz w:val="24"/>
                <w:szCs w:val="24"/>
              </w:rPr>
            </w:pPr>
            <w:r w:rsidRPr="003D47E0">
              <w:rPr>
                <w:rFonts w:ascii="Serif" w:hAnsi="Serif"/>
                <w:sz w:val="24"/>
                <w:szCs w:val="24"/>
              </w:rPr>
              <w:t>8.24</w:t>
            </w:r>
          </w:p>
        </w:tc>
      </w:tr>
      <w:tr w:rsidR="003D47E0" w:rsidRPr="003D47E0" w14:paraId="0979A31D" w14:textId="77777777" w:rsidTr="003D47E0">
        <w:tc>
          <w:tcPr>
            <w:tcW w:w="2875" w:type="dxa"/>
            <w:shd w:val="clear" w:color="auto" w:fill="FFFFFF"/>
            <w:tcMar>
              <w:top w:w="105" w:type="dxa"/>
              <w:left w:w="75" w:type="dxa"/>
              <w:bottom w:w="105" w:type="dxa"/>
              <w:right w:w="75" w:type="dxa"/>
            </w:tcMar>
            <w:vAlign w:val="center"/>
            <w:hideMark/>
          </w:tcPr>
          <w:p w14:paraId="1473339E" w14:textId="77777777" w:rsidR="003D47E0" w:rsidRPr="003D47E0" w:rsidRDefault="003D47E0" w:rsidP="003D47E0">
            <w:pPr>
              <w:rPr>
                <w:rFonts w:ascii="Serif" w:hAnsi="Serif"/>
                <w:sz w:val="24"/>
                <w:szCs w:val="24"/>
              </w:rPr>
            </w:pPr>
            <w:r w:rsidRPr="003D47E0">
              <w:rPr>
                <w:rFonts w:ascii="Serif" w:hAnsi="Serif"/>
                <w:sz w:val="24"/>
                <w:szCs w:val="24"/>
              </w:rPr>
              <w:t>Serbia</w:t>
            </w:r>
          </w:p>
        </w:tc>
        <w:tc>
          <w:tcPr>
            <w:tcW w:w="2130" w:type="dxa"/>
            <w:shd w:val="clear" w:color="auto" w:fill="FFFFFF"/>
            <w:tcMar>
              <w:top w:w="105" w:type="dxa"/>
              <w:left w:w="75" w:type="dxa"/>
              <w:bottom w:w="105" w:type="dxa"/>
              <w:right w:w="75" w:type="dxa"/>
            </w:tcMar>
            <w:vAlign w:val="center"/>
            <w:hideMark/>
          </w:tcPr>
          <w:p w14:paraId="229000C1" w14:textId="77777777" w:rsidR="003D47E0" w:rsidRPr="003D47E0" w:rsidRDefault="003D47E0" w:rsidP="003D47E0">
            <w:pPr>
              <w:rPr>
                <w:rFonts w:ascii="Serif" w:hAnsi="Serif"/>
                <w:sz w:val="24"/>
                <w:szCs w:val="24"/>
              </w:rPr>
            </w:pPr>
            <w:r w:rsidRPr="003D47E0">
              <w:rPr>
                <w:rFonts w:ascii="Serif" w:hAnsi="Serif"/>
                <w:sz w:val="24"/>
                <w:szCs w:val="24"/>
              </w:rPr>
              <w:t>8.24</w:t>
            </w:r>
          </w:p>
        </w:tc>
      </w:tr>
      <w:tr w:rsidR="003D47E0" w:rsidRPr="003D47E0" w14:paraId="42B30B14" w14:textId="77777777" w:rsidTr="003D47E0">
        <w:tc>
          <w:tcPr>
            <w:tcW w:w="2875" w:type="dxa"/>
            <w:shd w:val="clear" w:color="auto" w:fill="FFFFFF"/>
            <w:tcMar>
              <w:top w:w="105" w:type="dxa"/>
              <w:left w:w="75" w:type="dxa"/>
              <w:bottom w:w="105" w:type="dxa"/>
              <w:right w:w="75" w:type="dxa"/>
            </w:tcMar>
            <w:vAlign w:val="center"/>
            <w:hideMark/>
          </w:tcPr>
          <w:p w14:paraId="1A734F74" w14:textId="77777777" w:rsidR="003D47E0" w:rsidRPr="003D47E0" w:rsidRDefault="003D47E0" w:rsidP="003D47E0">
            <w:pPr>
              <w:rPr>
                <w:rFonts w:ascii="Serif" w:hAnsi="Serif"/>
                <w:sz w:val="24"/>
                <w:szCs w:val="24"/>
              </w:rPr>
            </w:pPr>
            <w:r w:rsidRPr="003D47E0">
              <w:rPr>
                <w:rFonts w:ascii="Serif" w:hAnsi="Serif"/>
                <w:sz w:val="24"/>
                <w:szCs w:val="24"/>
              </w:rPr>
              <w:t>Tonga</w:t>
            </w:r>
          </w:p>
        </w:tc>
        <w:tc>
          <w:tcPr>
            <w:tcW w:w="2130" w:type="dxa"/>
            <w:shd w:val="clear" w:color="auto" w:fill="FFFFFF"/>
            <w:tcMar>
              <w:top w:w="105" w:type="dxa"/>
              <w:left w:w="75" w:type="dxa"/>
              <w:bottom w:w="105" w:type="dxa"/>
              <w:right w:w="75" w:type="dxa"/>
            </w:tcMar>
            <w:vAlign w:val="center"/>
            <w:hideMark/>
          </w:tcPr>
          <w:p w14:paraId="54BBC64B" w14:textId="77777777" w:rsidR="003D47E0" w:rsidRPr="003D47E0" w:rsidRDefault="003D47E0" w:rsidP="003D47E0">
            <w:pPr>
              <w:rPr>
                <w:rFonts w:ascii="Serif" w:hAnsi="Serif"/>
                <w:sz w:val="24"/>
                <w:szCs w:val="24"/>
              </w:rPr>
            </w:pPr>
            <w:r w:rsidRPr="003D47E0">
              <w:rPr>
                <w:rFonts w:ascii="Serif" w:hAnsi="Serif"/>
                <w:sz w:val="24"/>
                <w:szCs w:val="24"/>
              </w:rPr>
              <w:t>8.25</w:t>
            </w:r>
          </w:p>
        </w:tc>
      </w:tr>
      <w:tr w:rsidR="003D47E0" w:rsidRPr="003D47E0" w14:paraId="40A09540" w14:textId="77777777" w:rsidTr="003D47E0">
        <w:tc>
          <w:tcPr>
            <w:tcW w:w="2875" w:type="dxa"/>
            <w:shd w:val="clear" w:color="auto" w:fill="FFFFFF"/>
            <w:tcMar>
              <w:top w:w="105" w:type="dxa"/>
              <w:left w:w="75" w:type="dxa"/>
              <w:bottom w:w="105" w:type="dxa"/>
              <w:right w:w="75" w:type="dxa"/>
            </w:tcMar>
            <w:vAlign w:val="center"/>
            <w:hideMark/>
          </w:tcPr>
          <w:p w14:paraId="69BCE451" w14:textId="77777777" w:rsidR="003D47E0" w:rsidRPr="003D47E0" w:rsidRDefault="003D47E0" w:rsidP="003D47E0">
            <w:pPr>
              <w:rPr>
                <w:rFonts w:ascii="Serif" w:hAnsi="Serif"/>
                <w:sz w:val="24"/>
                <w:szCs w:val="24"/>
              </w:rPr>
            </w:pPr>
            <w:r w:rsidRPr="003D47E0">
              <w:rPr>
                <w:rFonts w:ascii="Serif" w:hAnsi="Serif"/>
                <w:sz w:val="24"/>
                <w:szCs w:val="24"/>
              </w:rPr>
              <w:t>Turkey</w:t>
            </w:r>
          </w:p>
        </w:tc>
        <w:tc>
          <w:tcPr>
            <w:tcW w:w="2130" w:type="dxa"/>
            <w:shd w:val="clear" w:color="auto" w:fill="FFFFFF"/>
            <w:tcMar>
              <w:top w:w="105" w:type="dxa"/>
              <w:left w:w="75" w:type="dxa"/>
              <w:bottom w:w="105" w:type="dxa"/>
              <w:right w:w="75" w:type="dxa"/>
            </w:tcMar>
            <w:vAlign w:val="center"/>
            <w:hideMark/>
          </w:tcPr>
          <w:p w14:paraId="0E8FE067" w14:textId="77777777" w:rsidR="003D47E0" w:rsidRPr="003D47E0" w:rsidRDefault="003D47E0" w:rsidP="003D47E0">
            <w:pPr>
              <w:rPr>
                <w:rFonts w:ascii="Serif" w:hAnsi="Serif"/>
                <w:sz w:val="24"/>
                <w:szCs w:val="24"/>
              </w:rPr>
            </w:pPr>
            <w:r w:rsidRPr="003D47E0">
              <w:rPr>
                <w:rFonts w:ascii="Serif" w:hAnsi="Serif"/>
                <w:sz w:val="24"/>
                <w:szCs w:val="24"/>
              </w:rPr>
              <w:t>8.25</w:t>
            </w:r>
          </w:p>
        </w:tc>
      </w:tr>
      <w:tr w:rsidR="003D47E0" w:rsidRPr="003D47E0" w14:paraId="465A73E6" w14:textId="77777777" w:rsidTr="003D47E0">
        <w:tc>
          <w:tcPr>
            <w:tcW w:w="2875" w:type="dxa"/>
            <w:shd w:val="clear" w:color="auto" w:fill="FFFFFF"/>
            <w:tcMar>
              <w:top w:w="105" w:type="dxa"/>
              <w:left w:w="75" w:type="dxa"/>
              <w:bottom w:w="105" w:type="dxa"/>
              <w:right w:w="75" w:type="dxa"/>
            </w:tcMar>
            <w:vAlign w:val="center"/>
            <w:hideMark/>
          </w:tcPr>
          <w:p w14:paraId="6B8A9D2D" w14:textId="77777777" w:rsidR="003D47E0" w:rsidRPr="003D47E0" w:rsidRDefault="003D47E0" w:rsidP="003D47E0">
            <w:pPr>
              <w:rPr>
                <w:rFonts w:ascii="Serif" w:hAnsi="Serif"/>
                <w:sz w:val="24"/>
                <w:szCs w:val="24"/>
              </w:rPr>
            </w:pPr>
            <w:r w:rsidRPr="003D47E0">
              <w:rPr>
                <w:rFonts w:ascii="Serif" w:hAnsi="Serif"/>
                <w:sz w:val="24"/>
                <w:szCs w:val="24"/>
              </w:rPr>
              <w:t>Uruguay</w:t>
            </w:r>
          </w:p>
        </w:tc>
        <w:tc>
          <w:tcPr>
            <w:tcW w:w="2130" w:type="dxa"/>
            <w:shd w:val="clear" w:color="auto" w:fill="FFFFFF"/>
            <w:tcMar>
              <w:top w:w="105" w:type="dxa"/>
              <w:left w:w="75" w:type="dxa"/>
              <w:bottom w:w="105" w:type="dxa"/>
              <w:right w:w="75" w:type="dxa"/>
            </w:tcMar>
            <w:vAlign w:val="center"/>
            <w:hideMark/>
          </w:tcPr>
          <w:p w14:paraId="3FBCBAE3" w14:textId="77777777" w:rsidR="003D47E0" w:rsidRPr="003D47E0" w:rsidRDefault="003D47E0" w:rsidP="003D47E0">
            <w:pPr>
              <w:rPr>
                <w:rFonts w:ascii="Serif" w:hAnsi="Serif"/>
                <w:sz w:val="24"/>
                <w:szCs w:val="24"/>
              </w:rPr>
            </w:pPr>
            <w:r w:rsidRPr="003D47E0">
              <w:rPr>
                <w:rFonts w:ascii="Serif" w:hAnsi="Serif"/>
                <w:sz w:val="24"/>
                <w:szCs w:val="24"/>
              </w:rPr>
              <w:t>8.31</w:t>
            </w:r>
          </w:p>
        </w:tc>
      </w:tr>
      <w:tr w:rsidR="003D47E0" w:rsidRPr="003D47E0" w14:paraId="344766DB" w14:textId="77777777" w:rsidTr="003D47E0">
        <w:tc>
          <w:tcPr>
            <w:tcW w:w="2875" w:type="dxa"/>
            <w:shd w:val="clear" w:color="auto" w:fill="FFFFFF"/>
            <w:tcMar>
              <w:top w:w="105" w:type="dxa"/>
              <w:left w:w="75" w:type="dxa"/>
              <w:bottom w:w="105" w:type="dxa"/>
              <w:right w:w="75" w:type="dxa"/>
            </w:tcMar>
            <w:vAlign w:val="center"/>
            <w:hideMark/>
          </w:tcPr>
          <w:p w14:paraId="171D2BCE" w14:textId="77777777" w:rsidR="003D47E0" w:rsidRPr="003D47E0" w:rsidRDefault="003D47E0" w:rsidP="003D47E0">
            <w:pPr>
              <w:rPr>
                <w:rFonts w:ascii="Serif" w:hAnsi="Serif"/>
                <w:sz w:val="24"/>
                <w:szCs w:val="24"/>
              </w:rPr>
            </w:pPr>
            <w:r w:rsidRPr="003D47E0">
              <w:rPr>
                <w:rFonts w:ascii="Serif" w:hAnsi="Serif"/>
                <w:sz w:val="24"/>
                <w:szCs w:val="24"/>
              </w:rPr>
              <w:t>Greece</w:t>
            </w:r>
          </w:p>
        </w:tc>
        <w:tc>
          <w:tcPr>
            <w:tcW w:w="2130" w:type="dxa"/>
            <w:shd w:val="clear" w:color="auto" w:fill="FFFFFF"/>
            <w:tcMar>
              <w:top w:w="105" w:type="dxa"/>
              <w:left w:w="75" w:type="dxa"/>
              <w:bottom w:w="105" w:type="dxa"/>
              <w:right w:w="75" w:type="dxa"/>
            </w:tcMar>
            <w:vAlign w:val="center"/>
            <w:hideMark/>
          </w:tcPr>
          <w:p w14:paraId="55262ADE" w14:textId="77777777" w:rsidR="003D47E0" w:rsidRPr="003D47E0" w:rsidRDefault="003D47E0" w:rsidP="003D47E0">
            <w:pPr>
              <w:rPr>
                <w:rFonts w:ascii="Serif" w:hAnsi="Serif"/>
                <w:sz w:val="24"/>
                <w:szCs w:val="24"/>
              </w:rPr>
            </w:pPr>
            <w:r w:rsidRPr="003D47E0">
              <w:rPr>
                <w:rFonts w:ascii="Serif" w:hAnsi="Serif"/>
                <w:sz w:val="24"/>
                <w:szCs w:val="24"/>
              </w:rPr>
              <w:t>8.33</w:t>
            </w:r>
          </w:p>
        </w:tc>
      </w:tr>
      <w:tr w:rsidR="003D47E0" w:rsidRPr="003D47E0" w14:paraId="1A516748" w14:textId="77777777" w:rsidTr="003D47E0">
        <w:tc>
          <w:tcPr>
            <w:tcW w:w="2875" w:type="dxa"/>
            <w:shd w:val="clear" w:color="auto" w:fill="FFFFFF"/>
            <w:tcMar>
              <w:top w:w="105" w:type="dxa"/>
              <w:left w:w="75" w:type="dxa"/>
              <w:bottom w:w="105" w:type="dxa"/>
              <w:right w:w="75" w:type="dxa"/>
            </w:tcMar>
            <w:vAlign w:val="center"/>
            <w:hideMark/>
          </w:tcPr>
          <w:p w14:paraId="3241C217" w14:textId="77777777" w:rsidR="003D47E0" w:rsidRPr="003D47E0" w:rsidRDefault="003D47E0" w:rsidP="003D47E0">
            <w:pPr>
              <w:rPr>
                <w:rFonts w:ascii="Serif" w:hAnsi="Serif"/>
                <w:sz w:val="24"/>
                <w:szCs w:val="24"/>
              </w:rPr>
            </w:pPr>
            <w:r w:rsidRPr="003D47E0">
              <w:rPr>
                <w:rFonts w:ascii="Serif" w:hAnsi="Serif"/>
                <w:sz w:val="24"/>
                <w:szCs w:val="24"/>
              </w:rPr>
              <w:t>Croatia</w:t>
            </w:r>
          </w:p>
        </w:tc>
        <w:tc>
          <w:tcPr>
            <w:tcW w:w="2130" w:type="dxa"/>
            <w:shd w:val="clear" w:color="auto" w:fill="FFFFFF"/>
            <w:tcMar>
              <w:top w:w="105" w:type="dxa"/>
              <w:left w:w="75" w:type="dxa"/>
              <w:bottom w:w="105" w:type="dxa"/>
              <w:right w:w="75" w:type="dxa"/>
            </w:tcMar>
            <w:vAlign w:val="center"/>
            <w:hideMark/>
          </w:tcPr>
          <w:p w14:paraId="1FBFC0BA" w14:textId="77777777" w:rsidR="003D47E0" w:rsidRPr="003D47E0" w:rsidRDefault="003D47E0" w:rsidP="003D47E0">
            <w:pPr>
              <w:rPr>
                <w:rFonts w:ascii="Serif" w:hAnsi="Serif"/>
                <w:sz w:val="24"/>
                <w:szCs w:val="24"/>
              </w:rPr>
            </w:pPr>
            <w:r w:rsidRPr="003D47E0">
              <w:rPr>
                <w:rFonts w:ascii="Serif" w:hAnsi="Serif"/>
                <w:sz w:val="24"/>
                <w:szCs w:val="24"/>
              </w:rPr>
              <w:t>8.43</w:t>
            </w:r>
          </w:p>
        </w:tc>
      </w:tr>
      <w:tr w:rsidR="003D47E0" w:rsidRPr="003D47E0" w14:paraId="6005D194" w14:textId="77777777" w:rsidTr="003D47E0">
        <w:tc>
          <w:tcPr>
            <w:tcW w:w="2875" w:type="dxa"/>
            <w:shd w:val="clear" w:color="auto" w:fill="FFFFFF"/>
            <w:tcMar>
              <w:top w:w="105" w:type="dxa"/>
              <w:left w:w="75" w:type="dxa"/>
              <w:bottom w:w="105" w:type="dxa"/>
              <w:right w:w="75" w:type="dxa"/>
            </w:tcMar>
            <w:vAlign w:val="center"/>
            <w:hideMark/>
          </w:tcPr>
          <w:p w14:paraId="3FF3E21D" w14:textId="77777777" w:rsidR="003D47E0" w:rsidRPr="003D47E0" w:rsidRDefault="003D47E0" w:rsidP="003D47E0">
            <w:pPr>
              <w:rPr>
                <w:rFonts w:ascii="Serif" w:hAnsi="Serif"/>
                <w:sz w:val="24"/>
                <w:szCs w:val="24"/>
              </w:rPr>
            </w:pPr>
            <w:r w:rsidRPr="003D47E0">
              <w:rPr>
                <w:rFonts w:ascii="Serif" w:hAnsi="Serif"/>
                <w:sz w:val="24"/>
                <w:szCs w:val="24"/>
              </w:rPr>
              <w:t>Zimbabwe</w:t>
            </w:r>
          </w:p>
        </w:tc>
        <w:tc>
          <w:tcPr>
            <w:tcW w:w="2130" w:type="dxa"/>
            <w:shd w:val="clear" w:color="auto" w:fill="FFFFFF"/>
            <w:tcMar>
              <w:top w:w="105" w:type="dxa"/>
              <w:left w:w="75" w:type="dxa"/>
              <w:bottom w:w="105" w:type="dxa"/>
              <w:right w:w="75" w:type="dxa"/>
            </w:tcMar>
            <w:vAlign w:val="center"/>
            <w:hideMark/>
          </w:tcPr>
          <w:p w14:paraId="0A364BC7" w14:textId="77777777" w:rsidR="003D47E0" w:rsidRPr="003D47E0" w:rsidRDefault="003D47E0" w:rsidP="003D47E0">
            <w:pPr>
              <w:rPr>
                <w:rFonts w:ascii="Serif" w:hAnsi="Serif"/>
                <w:sz w:val="24"/>
                <w:szCs w:val="24"/>
              </w:rPr>
            </w:pPr>
            <w:r w:rsidRPr="003D47E0">
              <w:rPr>
                <w:rFonts w:ascii="Serif" w:hAnsi="Serif"/>
                <w:sz w:val="24"/>
                <w:szCs w:val="24"/>
              </w:rPr>
              <w:t>8.43</w:t>
            </w:r>
          </w:p>
        </w:tc>
      </w:tr>
      <w:tr w:rsidR="003D47E0" w:rsidRPr="003D47E0" w14:paraId="565C8E1F" w14:textId="77777777" w:rsidTr="003D47E0">
        <w:tc>
          <w:tcPr>
            <w:tcW w:w="2875" w:type="dxa"/>
            <w:shd w:val="clear" w:color="auto" w:fill="FFFFFF"/>
            <w:tcMar>
              <w:top w:w="105" w:type="dxa"/>
              <w:left w:w="75" w:type="dxa"/>
              <w:bottom w:w="105" w:type="dxa"/>
              <w:right w:w="75" w:type="dxa"/>
            </w:tcMar>
            <w:vAlign w:val="center"/>
            <w:hideMark/>
          </w:tcPr>
          <w:p w14:paraId="5A46151F" w14:textId="77777777" w:rsidR="003D47E0" w:rsidRPr="003D47E0" w:rsidRDefault="003D47E0" w:rsidP="003D47E0">
            <w:pPr>
              <w:rPr>
                <w:rFonts w:ascii="Serif" w:hAnsi="Serif"/>
                <w:sz w:val="24"/>
                <w:szCs w:val="24"/>
              </w:rPr>
            </w:pPr>
            <w:r w:rsidRPr="003D47E0">
              <w:rPr>
                <w:rFonts w:ascii="Serif" w:hAnsi="Serif"/>
                <w:sz w:val="24"/>
                <w:szCs w:val="24"/>
              </w:rPr>
              <w:t>Niue</w:t>
            </w:r>
          </w:p>
        </w:tc>
        <w:tc>
          <w:tcPr>
            <w:tcW w:w="2130" w:type="dxa"/>
            <w:shd w:val="clear" w:color="auto" w:fill="FFFFFF"/>
            <w:tcMar>
              <w:top w:w="105" w:type="dxa"/>
              <w:left w:w="75" w:type="dxa"/>
              <w:bottom w:w="105" w:type="dxa"/>
              <w:right w:w="75" w:type="dxa"/>
            </w:tcMar>
            <w:vAlign w:val="center"/>
            <w:hideMark/>
          </w:tcPr>
          <w:p w14:paraId="4DA537DA" w14:textId="77777777" w:rsidR="003D47E0" w:rsidRPr="003D47E0" w:rsidRDefault="003D47E0" w:rsidP="003D47E0">
            <w:pPr>
              <w:rPr>
                <w:rFonts w:ascii="Serif" w:hAnsi="Serif"/>
                <w:sz w:val="24"/>
                <w:szCs w:val="24"/>
              </w:rPr>
            </w:pPr>
            <w:r w:rsidRPr="003D47E0">
              <w:rPr>
                <w:rFonts w:ascii="Serif" w:hAnsi="Serif"/>
                <w:sz w:val="24"/>
                <w:szCs w:val="24"/>
              </w:rPr>
              <w:t>8.51</w:t>
            </w:r>
          </w:p>
        </w:tc>
      </w:tr>
      <w:tr w:rsidR="003D47E0" w:rsidRPr="003D47E0" w14:paraId="2978A9E6" w14:textId="77777777" w:rsidTr="003D47E0">
        <w:tc>
          <w:tcPr>
            <w:tcW w:w="2875" w:type="dxa"/>
            <w:shd w:val="clear" w:color="auto" w:fill="FFFFFF"/>
            <w:tcMar>
              <w:top w:w="105" w:type="dxa"/>
              <w:left w:w="75" w:type="dxa"/>
              <w:bottom w:w="105" w:type="dxa"/>
              <w:right w:w="75" w:type="dxa"/>
            </w:tcMar>
            <w:vAlign w:val="center"/>
            <w:hideMark/>
          </w:tcPr>
          <w:p w14:paraId="37C512A1" w14:textId="77777777" w:rsidR="003D47E0" w:rsidRPr="003D47E0" w:rsidRDefault="003D47E0" w:rsidP="003D47E0">
            <w:pPr>
              <w:rPr>
                <w:rFonts w:ascii="Serif" w:hAnsi="Serif"/>
                <w:sz w:val="24"/>
                <w:szCs w:val="24"/>
              </w:rPr>
            </w:pPr>
            <w:r w:rsidRPr="003D47E0">
              <w:rPr>
                <w:rFonts w:ascii="Serif" w:hAnsi="Serif"/>
                <w:sz w:val="24"/>
                <w:szCs w:val="24"/>
              </w:rPr>
              <w:t>Argentina</w:t>
            </w:r>
          </w:p>
        </w:tc>
        <w:tc>
          <w:tcPr>
            <w:tcW w:w="2130" w:type="dxa"/>
            <w:shd w:val="clear" w:color="auto" w:fill="FFFFFF"/>
            <w:tcMar>
              <w:top w:w="105" w:type="dxa"/>
              <w:left w:w="75" w:type="dxa"/>
              <w:bottom w:w="105" w:type="dxa"/>
              <w:right w:w="75" w:type="dxa"/>
            </w:tcMar>
            <w:vAlign w:val="center"/>
            <w:hideMark/>
          </w:tcPr>
          <w:p w14:paraId="1E687C63" w14:textId="77777777" w:rsidR="003D47E0" w:rsidRPr="003D47E0" w:rsidRDefault="003D47E0" w:rsidP="003D47E0">
            <w:pPr>
              <w:rPr>
                <w:rFonts w:ascii="Serif" w:hAnsi="Serif"/>
                <w:sz w:val="24"/>
                <w:szCs w:val="24"/>
              </w:rPr>
            </w:pPr>
            <w:r w:rsidRPr="003D47E0">
              <w:rPr>
                <w:rFonts w:ascii="Serif" w:hAnsi="Serif"/>
                <w:sz w:val="24"/>
                <w:szCs w:val="24"/>
              </w:rPr>
              <w:t>8.54</w:t>
            </w:r>
          </w:p>
        </w:tc>
      </w:tr>
      <w:tr w:rsidR="003D47E0" w:rsidRPr="003D47E0" w14:paraId="56CCF629" w14:textId="77777777" w:rsidTr="003D47E0">
        <w:tc>
          <w:tcPr>
            <w:tcW w:w="2875" w:type="dxa"/>
            <w:shd w:val="clear" w:color="auto" w:fill="FFFFFF"/>
            <w:tcMar>
              <w:top w:w="105" w:type="dxa"/>
              <w:left w:w="75" w:type="dxa"/>
              <w:bottom w:w="105" w:type="dxa"/>
              <w:right w:w="75" w:type="dxa"/>
            </w:tcMar>
            <w:vAlign w:val="center"/>
            <w:hideMark/>
          </w:tcPr>
          <w:p w14:paraId="151A9E6B" w14:textId="77777777" w:rsidR="003D47E0" w:rsidRPr="003D47E0" w:rsidRDefault="003D47E0" w:rsidP="003D47E0">
            <w:pPr>
              <w:rPr>
                <w:rFonts w:ascii="Serif" w:hAnsi="Serif"/>
                <w:sz w:val="24"/>
                <w:szCs w:val="24"/>
              </w:rPr>
            </w:pPr>
            <w:r w:rsidRPr="003D47E0">
              <w:rPr>
                <w:rFonts w:ascii="Serif" w:hAnsi="Serif"/>
                <w:sz w:val="24"/>
                <w:szCs w:val="24"/>
              </w:rPr>
              <w:t>Austria</w:t>
            </w:r>
          </w:p>
        </w:tc>
        <w:tc>
          <w:tcPr>
            <w:tcW w:w="2130" w:type="dxa"/>
            <w:shd w:val="clear" w:color="auto" w:fill="FFFFFF"/>
            <w:tcMar>
              <w:top w:w="105" w:type="dxa"/>
              <w:left w:w="75" w:type="dxa"/>
              <w:bottom w:w="105" w:type="dxa"/>
              <w:right w:w="75" w:type="dxa"/>
            </w:tcMar>
            <w:vAlign w:val="center"/>
            <w:hideMark/>
          </w:tcPr>
          <w:p w14:paraId="393C3BC0" w14:textId="77777777" w:rsidR="003D47E0" w:rsidRPr="003D47E0" w:rsidRDefault="003D47E0" w:rsidP="003D47E0">
            <w:pPr>
              <w:rPr>
                <w:rFonts w:ascii="Serif" w:hAnsi="Serif"/>
                <w:sz w:val="24"/>
                <w:szCs w:val="24"/>
              </w:rPr>
            </w:pPr>
            <w:r w:rsidRPr="003D47E0">
              <w:rPr>
                <w:rFonts w:ascii="Serif" w:hAnsi="Serif"/>
                <w:sz w:val="24"/>
                <w:szCs w:val="24"/>
              </w:rPr>
              <w:t>8.80</w:t>
            </w:r>
          </w:p>
        </w:tc>
      </w:tr>
      <w:tr w:rsidR="003D47E0" w:rsidRPr="003D47E0" w14:paraId="22DB5A73" w14:textId="77777777" w:rsidTr="003D47E0">
        <w:tc>
          <w:tcPr>
            <w:tcW w:w="2875" w:type="dxa"/>
            <w:shd w:val="clear" w:color="auto" w:fill="FFFFFF"/>
            <w:tcMar>
              <w:top w:w="105" w:type="dxa"/>
              <w:left w:w="75" w:type="dxa"/>
              <w:bottom w:w="105" w:type="dxa"/>
              <w:right w:w="75" w:type="dxa"/>
            </w:tcMar>
            <w:vAlign w:val="center"/>
            <w:hideMark/>
          </w:tcPr>
          <w:p w14:paraId="100C72B1" w14:textId="77777777" w:rsidR="003D47E0" w:rsidRPr="003D47E0" w:rsidRDefault="003D47E0" w:rsidP="003D47E0">
            <w:pPr>
              <w:rPr>
                <w:rFonts w:ascii="Serif" w:hAnsi="Serif"/>
                <w:sz w:val="24"/>
                <w:szCs w:val="24"/>
              </w:rPr>
            </w:pPr>
            <w:r w:rsidRPr="003D47E0">
              <w:rPr>
                <w:rFonts w:ascii="Serif" w:hAnsi="Serif"/>
                <w:sz w:val="24"/>
                <w:szCs w:val="24"/>
              </w:rPr>
              <w:t>India</w:t>
            </w:r>
          </w:p>
        </w:tc>
        <w:tc>
          <w:tcPr>
            <w:tcW w:w="2130" w:type="dxa"/>
            <w:shd w:val="clear" w:color="auto" w:fill="FFFFFF"/>
            <w:tcMar>
              <w:top w:w="105" w:type="dxa"/>
              <w:left w:w="75" w:type="dxa"/>
              <w:bottom w:w="105" w:type="dxa"/>
              <w:right w:w="75" w:type="dxa"/>
            </w:tcMar>
            <w:vAlign w:val="center"/>
            <w:hideMark/>
          </w:tcPr>
          <w:p w14:paraId="4898A413" w14:textId="77777777" w:rsidR="003D47E0" w:rsidRPr="003D47E0" w:rsidRDefault="003D47E0" w:rsidP="003D47E0">
            <w:pPr>
              <w:rPr>
                <w:rFonts w:ascii="Serif" w:hAnsi="Serif"/>
                <w:sz w:val="24"/>
                <w:szCs w:val="24"/>
              </w:rPr>
            </w:pPr>
            <w:r w:rsidRPr="003D47E0">
              <w:rPr>
                <w:rFonts w:ascii="Serif" w:hAnsi="Serif"/>
                <w:sz w:val="24"/>
                <w:szCs w:val="24"/>
              </w:rPr>
              <w:t>8.93</w:t>
            </w:r>
          </w:p>
        </w:tc>
      </w:tr>
      <w:tr w:rsidR="003D47E0" w:rsidRPr="003D47E0" w14:paraId="6DBA72A3" w14:textId="77777777" w:rsidTr="003D47E0">
        <w:tc>
          <w:tcPr>
            <w:tcW w:w="2875" w:type="dxa"/>
            <w:shd w:val="clear" w:color="auto" w:fill="FFFFFF"/>
            <w:tcMar>
              <w:top w:w="105" w:type="dxa"/>
              <w:left w:w="75" w:type="dxa"/>
              <w:bottom w:w="105" w:type="dxa"/>
              <w:right w:w="75" w:type="dxa"/>
            </w:tcMar>
            <w:vAlign w:val="center"/>
            <w:hideMark/>
          </w:tcPr>
          <w:p w14:paraId="5429B6AF" w14:textId="77777777" w:rsidR="003D47E0" w:rsidRPr="003D47E0" w:rsidRDefault="003D47E0" w:rsidP="003D47E0">
            <w:pPr>
              <w:rPr>
                <w:rFonts w:ascii="Serif" w:hAnsi="Serif"/>
                <w:sz w:val="24"/>
                <w:szCs w:val="24"/>
              </w:rPr>
            </w:pPr>
            <w:r w:rsidRPr="003D47E0">
              <w:rPr>
                <w:rFonts w:ascii="Serif" w:hAnsi="Serif"/>
                <w:sz w:val="24"/>
                <w:szCs w:val="24"/>
              </w:rPr>
              <w:t>Colombia</w:t>
            </w:r>
          </w:p>
        </w:tc>
        <w:tc>
          <w:tcPr>
            <w:tcW w:w="2130" w:type="dxa"/>
            <w:shd w:val="clear" w:color="auto" w:fill="FFFFFF"/>
            <w:tcMar>
              <w:top w:w="105" w:type="dxa"/>
              <w:left w:w="75" w:type="dxa"/>
              <w:bottom w:w="105" w:type="dxa"/>
              <w:right w:w="75" w:type="dxa"/>
            </w:tcMar>
            <w:vAlign w:val="center"/>
            <w:hideMark/>
          </w:tcPr>
          <w:p w14:paraId="5F52274C" w14:textId="77777777" w:rsidR="003D47E0" w:rsidRPr="003D47E0" w:rsidRDefault="003D47E0" w:rsidP="003D47E0">
            <w:pPr>
              <w:rPr>
                <w:rFonts w:ascii="Serif" w:hAnsi="Serif"/>
                <w:sz w:val="24"/>
                <w:szCs w:val="24"/>
              </w:rPr>
            </w:pPr>
            <w:r w:rsidRPr="003D47E0">
              <w:rPr>
                <w:rFonts w:ascii="Serif" w:hAnsi="Serif"/>
                <w:sz w:val="24"/>
                <w:szCs w:val="24"/>
              </w:rPr>
              <w:t>8.94</w:t>
            </w:r>
          </w:p>
        </w:tc>
      </w:tr>
      <w:tr w:rsidR="003D47E0" w:rsidRPr="003D47E0" w14:paraId="57C4792A" w14:textId="77777777" w:rsidTr="003D47E0">
        <w:tc>
          <w:tcPr>
            <w:tcW w:w="2875" w:type="dxa"/>
            <w:shd w:val="clear" w:color="auto" w:fill="FFFFFF"/>
            <w:tcMar>
              <w:top w:w="105" w:type="dxa"/>
              <w:left w:w="75" w:type="dxa"/>
              <w:bottom w:w="105" w:type="dxa"/>
              <w:right w:w="75" w:type="dxa"/>
            </w:tcMar>
            <w:vAlign w:val="center"/>
            <w:hideMark/>
          </w:tcPr>
          <w:p w14:paraId="24CCC3DD"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Africa</w:t>
            </w:r>
          </w:p>
        </w:tc>
        <w:tc>
          <w:tcPr>
            <w:tcW w:w="2130" w:type="dxa"/>
            <w:shd w:val="clear" w:color="auto" w:fill="FFFFFF"/>
            <w:tcMar>
              <w:top w:w="105" w:type="dxa"/>
              <w:left w:w="75" w:type="dxa"/>
              <w:bottom w:w="105" w:type="dxa"/>
              <w:right w:w="75" w:type="dxa"/>
            </w:tcMar>
            <w:vAlign w:val="center"/>
            <w:hideMark/>
          </w:tcPr>
          <w:p w14:paraId="5E82B772" w14:textId="77777777" w:rsidR="003D47E0" w:rsidRPr="003D47E0" w:rsidRDefault="003D47E0" w:rsidP="003D47E0">
            <w:pPr>
              <w:rPr>
                <w:rFonts w:ascii="Serif" w:hAnsi="Serif"/>
                <w:sz w:val="24"/>
                <w:szCs w:val="24"/>
              </w:rPr>
            </w:pPr>
            <w:r w:rsidRPr="003D47E0">
              <w:rPr>
                <w:rFonts w:ascii="Serif" w:hAnsi="Serif"/>
                <w:sz w:val="24"/>
                <w:szCs w:val="24"/>
              </w:rPr>
              <w:t>8.95</w:t>
            </w:r>
          </w:p>
        </w:tc>
      </w:tr>
      <w:tr w:rsidR="003D47E0" w:rsidRPr="003D47E0" w14:paraId="2FEB6F39" w14:textId="77777777" w:rsidTr="003D47E0">
        <w:tc>
          <w:tcPr>
            <w:tcW w:w="2875" w:type="dxa"/>
            <w:shd w:val="clear" w:color="auto" w:fill="FFFFFF"/>
            <w:tcMar>
              <w:top w:w="105" w:type="dxa"/>
              <w:left w:w="75" w:type="dxa"/>
              <w:bottom w:w="105" w:type="dxa"/>
              <w:right w:w="75" w:type="dxa"/>
            </w:tcMar>
            <w:vAlign w:val="center"/>
            <w:hideMark/>
          </w:tcPr>
          <w:p w14:paraId="2769178D" w14:textId="77777777" w:rsidR="003D47E0" w:rsidRPr="003D47E0" w:rsidRDefault="003D47E0" w:rsidP="003D47E0">
            <w:pPr>
              <w:rPr>
                <w:rFonts w:ascii="Serif" w:hAnsi="Serif"/>
                <w:sz w:val="24"/>
                <w:szCs w:val="24"/>
              </w:rPr>
            </w:pPr>
            <w:r w:rsidRPr="003D47E0">
              <w:rPr>
                <w:rFonts w:ascii="Serif" w:hAnsi="Serif"/>
                <w:sz w:val="24"/>
                <w:szCs w:val="24"/>
              </w:rPr>
              <w:t>Romania</w:t>
            </w:r>
          </w:p>
        </w:tc>
        <w:tc>
          <w:tcPr>
            <w:tcW w:w="2130" w:type="dxa"/>
            <w:shd w:val="clear" w:color="auto" w:fill="FFFFFF"/>
            <w:tcMar>
              <w:top w:w="105" w:type="dxa"/>
              <w:left w:w="75" w:type="dxa"/>
              <w:bottom w:w="105" w:type="dxa"/>
              <w:right w:w="75" w:type="dxa"/>
            </w:tcMar>
            <w:vAlign w:val="center"/>
            <w:hideMark/>
          </w:tcPr>
          <w:p w14:paraId="05B94728" w14:textId="77777777" w:rsidR="003D47E0" w:rsidRPr="003D47E0" w:rsidRDefault="003D47E0" w:rsidP="003D47E0">
            <w:pPr>
              <w:rPr>
                <w:rFonts w:ascii="Serif" w:hAnsi="Serif"/>
                <w:sz w:val="24"/>
                <w:szCs w:val="24"/>
              </w:rPr>
            </w:pPr>
            <w:r w:rsidRPr="003D47E0">
              <w:rPr>
                <w:rFonts w:ascii="Serif" w:hAnsi="Serif"/>
                <w:sz w:val="24"/>
                <w:szCs w:val="24"/>
              </w:rPr>
              <w:t>9.02</w:t>
            </w:r>
          </w:p>
        </w:tc>
      </w:tr>
      <w:tr w:rsidR="003D47E0" w:rsidRPr="003D47E0" w14:paraId="013C9769" w14:textId="77777777" w:rsidTr="003D47E0">
        <w:tc>
          <w:tcPr>
            <w:tcW w:w="2875" w:type="dxa"/>
            <w:shd w:val="clear" w:color="auto" w:fill="FFFFFF"/>
            <w:tcMar>
              <w:top w:w="105" w:type="dxa"/>
              <w:left w:w="75" w:type="dxa"/>
              <w:bottom w:w="105" w:type="dxa"/>
              <w:right w:w="75" w:type="dxa"/>
            </w:tcMar>
            <w:vAlign w:val="center"/>
            <w:hideMark/>
          </w:tcPr>
          <w:p w14:paraId="76169F31" w14:textId="77777777" w:rsidR="003D47E0" w:rsidRPr="003D47E0" w:rsidRDefault="003D47E0" w:rsidP="003D47E0">
            <w:pPr>
              <w:rPr>
                <w:rFonts w:ascii="Serif" w:hAnsi="Serif"/>
                <w:sz w:val="24"/>
                <w:szCs w:val="24"/>
              </w:rPr>
            </w:pPr>
            <w:r w:rsidRPr="003D47E0">
              <w:rPr>
                <w:rFonts w:ascii="Serif" w:hAnsi="Serif"/>
                <w:sz w:val="24"/>
                <w:szCs w:val="24"/>
              </w:rPr>
              <w:t>Bangladesh</w:t>
            </w:r>
          </w:p>
        </w:tc>
        <w:tc>
          <w:tcPr>
            <w:tcW w:w="2130" w:type="dxa"/>
            <w:shd w:val="clear" w:color="auto" w:fill="FFFFFF"/>
            <w:tcMar>
              <w:top w:w="105" w:type="dxa"/>
              <w:left w:w="75" w:type="dxa"/>
              <w:bottom w:w="105" w:type="dxa"/>
              <w:right w:w="75" w:type="dxa"/>
            </w:tcMar>
            <w:vAlign w:val="center"/>
            <w:hideMark/>
          </w:tcPr>
          <w:p w14:paraId="5CE61190" w14:textId="77777777" w:rsidR="003D47E0" w:rsidRPr="003D47E0" w:rsidRDefault="003D47E0" w:rsidP="003D47E0">
            <w:pPr>
              <w:rPr>
                <w:rFonts w:ascii="Serif" w:hAnsi="Serif"/>
                <w:sz w:val="24"/>
                <w:szCs w:val="24"/>
              </w:rPr>
            </w:pPr>
            <w:r w:rsidRPr="003D47E0">
              <w:rPr>
                <w:rFonts w:ascii="Serif" w:hAnsi="Serif"/>
                <w:sz w:val="24"/>
                <w:szCs w:val="24"/>
              </w:rPr>
              <w:t>9.09</w:t>
            </w:r>
          </w:p>
        </w:tc>
      </w:tr>
      <w:tr w:rsidR="003D47E0" w:rsidRPr="003D47E0" w14:paraId="45D01CBA" w14:textId="77777777" w:rsidTr="003D47E0">
        <w:tc>
          <w:tcPr>
            <w:tcW w:w="2875" w:type="dxa"/>
            <w:shd w:val="clear" w:color="auto" w:fill="FFFFFF"/>
            <w:tcMar>
              <w:top w:w="105" w:type="dxa"/>
              <w:left w:w="75" w:type="dxa"/>
              <w:bottom w:w="105" w:type="dxa"/>
              <w:right w:w="75" w:type="dxa"/>
            </w:tcMar>
            <w:vAlign w:val="center"/>
            <w:hideMark/>
          </w:tcPr>
          <w:p w14:paraId="0C893F4F" w14:textId="77777777" w:rsidR="003D47E0" w:rsidRPr="003D47E0" w:rsidRDefault="003D47E0" w:rsidP="003D47E0">
            <w:pPr>
              <w:rPr>
                <w:rFonts w:ascii="Serif" w:hAnsi="Serif"/>
                <w:sz w:val="24"/>
                <w:szCs w:val="24"/>
              </w:rPr>
            </w:pPr>
            <w:r w:rsidRPr="003D47E0">
              <w:rPr>
                <w:rFonts w:ascii="Serif" w:hAnsi="Serif"/>
                <w:sz w:val="24"/>
                <w:szCs w:val="24"/>
              </w:rPr>
              <w:t>Paraguay</w:t>
            </w:r>
          </w:p>
        </w:tc>
        <w:tc>
          <w:tcPr>
            <w:tcW w:w="2130" w:type="dxa"/>
            <w:shd w:val="clear" w:color="auto" w:fill="FFFFFF"/>
            <w:tcMar>
              <w:top w:w="105" w:type="dxa"/>
              <w:left w:w="75" w:type="dxa"/>
              <w:bottom w:w="105" w:type="dxa"/>
              <w:right w:w="75" w:type="dxa"/>
            </w:tcMar>
            <w:vAlign w:val="center"/>
            <w:hideMark/>
          </w:tcPr>
          <w:p w14:paraId="084E7AF7" w14:textId="77777777" w:rsidR="003D47E0" w:rsidRPr="003D47E0" w:rsidRDefault="003D47E0" w:rsidP="003D47E0">
            <w:pPr>
              <w:rPr>
                <w:rFonts w:ascii="Serif" w:hAnsi="Serif"/>
                <w:sz w:val="24"/>
                <w:szCs w:val="24"/>
              </w:rPr>
            </w:pPr>
            <w:r w:rsidRPr="003D47E0">
              <w:rPr>
                <w:rFonts w:ascii="Serif" w:hAnsi="Serif"/>
                <w:sz w:val="24"/>
                <w:szCs w:val="24"/>
              </w:rPr>
              <w:t>9.14</w:t>
            </w:r>
          </w:p>
        </w:tc>
      </w:tr>
      <w:tr w:rsidR="003D47E0" w:rsidRPr="003D47E0" w14:paraId="6846DE64" w14:textId="77777777" w:rsidTr="003D47E0">
        <w:tc>
          <w:tcPr>
            <w:tcW w:w="2875" w:type="dxa"/>
            <w:shd w:val="clear" w:color="auto" w:fill="FFFFFF"/>
            <w:tcMar>
              <w:top w:w="105" w:type="dxa"/>
              <w:left w:w="75" w:type="dxa"/>
              <w:bottom w:w="105" w:type="dxa"/>
              <w:right w:w="75" w:type="dxa"/>
            </w:tcMar>
            <w:vAlign w:val="center"/>
            <w:hideMark/>
          </w:tcPr>
          <w:p w14:paraId="5BEAD63C" w14:textId="77777777" w:rsidR="003D47E0" w:rsidRPr="003D47E0" w:rsidRDefault="003D47E0" w:rsidP="003D47E0">
            <w:pPr>
              <w:rPr>
                <w:rFonts w:ascii="Serif" w:hAnsi="Serif"/>
                <w:sz w:val="24"/>
                <w:szCs w:val="24"/>
              </w:rPr>
            </w:pPr>
            <w:r w:rsidRPr="003D47E0">
              <w:rPr>
                <w:rFonts w:ascii="Serif" w:hAnsi="Serif"/>
                <w:sz w:val="24"/>
                <w:szCs w:val="24"/>
              </w:rPr>
              <w:t>Dominican Republic</w:t>
            </w:r>
          </w:p>
        </w:tc>
        <w:tc>
          <w:tcPr>
            <w:tcW w:w="2130" w:type="dxa"/>
            <w:shd w:val="clear" w:color="auto" w:fill="FFFFFF"/>
            <w:tcMar>
              <w:top w:w="105" w:type="dxa"/>
              <w:left w:w="75" w:type="dxa"/>
              <w:bottom w:w="105" w:type="dxa"/>
              <w:right w:w="75" w:type="dxa"/>
            </w:tcMar>
            <w:vAlign w:val="center"/>
            <w:hideMark/>
          </w:tcPr>
          <w:p w14:paraId="5B29A90A" w14:textId="77777777" w:rsidR="003D47E0" w:rsidRPr="003D47E0" w:rsidRDefault="003D47E0" w:rsidP="003D47E0">
            <w:pPr>
              <w:rPr>
                <w:rFonts w:ascii="Serif" w:hAnsi="Serif"/>
                <w:sz w:val="24"/>
                <w:szCs w:val="24"/>
              </w:rPr>
            </w:pPr>
            <w:r w:rsidRPr="003D47E0">
              <w:rPr>
                <w:rFonts w:ascii="Serif" w:hAnsi="Serif"/>
                <w:sz w:val="24"/>
                <w:szCs w:val="24"/>
              </w:rPr>
              <w:t>9.19</w:t>
            </w:r>
          </w:p>
        </w:tc>
      </w:tr>
      <w:tr w:rsidR="003D47E0" w:rsidRPr="003D47E0" w14:paraId="4B15F258" w14:textId="77777777" w:rsidTr="003D47E0">
        <w:tc>
          <w:tcPr>
            <w:tcW w:w="2875" w:type="dxa"/>
            <w:shd w:val="clear" w:color="auto" w:fill="FFFFFF"/>
            <w:tcMar>
              <w:top w:w="105" w:type="dxa"/>
              <w:left w:w="75" w:type="dxa"/>
              <w:bottom w:w="105" w:type="dxa"/>
              <w:right w:w="75" w:type="dxa"/>
            </w:tcMar>
            <w:vAlign w:val="center"/>
            <w:hideMark/>
          </w:tcPr>
          <w:p w14:paraId="01CE828A" w14:textId="77777777" w:rsidR="003D47E0" w:rsidRPr="003D47E0" w:rsidRDefault="003D47E0" w:rsidP="003D47E0">
            <w:pPr>
              <w:rPr>
                <w:rFonts w:ascii="Serif" w:hAnsi="Serif"/>
                <w:sz w:val="24"/>
                <w:szCs w:val="24"/>
              </w:rPr>
            </w:pPr>
            <w:r w:rsidRPr="003D47E0">
              <w:rPr>
                <w:rFonts w:ascii="Serif" w:hAnsi="Serif"/>
                <w:sz w:val="24"/>
                <w:szCs w:val="24"/>
              </w:rPr>
              <w:t>Germany</w:t>
            </w:r>
          </w:p>
        </w:tc>
        <w:tc>
          <w:tcPr>
            <w:tcW w:w="2130" w:type="dxa"/>
            <w:shd w:val="clear" w:color="auto" w:fill="FFFFFF"/>
            <w:tcMar>
              <w:top w:w="105" w:type="dxa"/>
              <w:left w:w="75" w:type="dxa"/>
              <w:bottom w:w="105" w:type="dxa"/>
              <w:right w:w="75" w:type="dxa"/>
            </w:tcMar>
            <w:vAlign w:val="center"/>
            <w:hideMark/>
          </w:tcPr>
          <w:p w14:paraId="6A72A44C" w14:textId="77777777" w:rsidR="003D47E0" w:rsidRPr="003D47E0" w:rsidRDefault="003D47E0" w:rsidP="003D47E0">
            <w:pPr>
              <w:rPr>
                <w:rFonts w:ascii="Serif" w:hAnsi="Serif"/>
                <w:sz w:val="24"/>
                <w:szCs w:val="24"/>
              </w:rPr>
            </w:pPr>
            <w:r w:rsidRPr="003D47E0">
              <w:rPr>
                <w:rFonts w:ascii="Serif" w:hAnsi="Serif"/>
                <w:sz w:val="24"/>
                <w:szCs w:val="24"/>
              </w:rPr>
              <w:t>9.29</w:t>
            </w:r>
          </w:p>
        </w:tc>
      </w:tr>
      <w:tr w:rsidR="003D47E0" w:rsidRPr="003D47E0" w14:paraId="4553B04B" w14:textId="77777777" w:rsidTr="003D47E0">
        <w:tc>
          <w:tcPr>
            <w:tcW w:w="2875" w:type="dxa"/>
            <w:shd w:val="clear" w:color="auto" w:fill="FFFFFF"/>
            <w:tcMar>
              <w:top w:w="105" w:type="dxa"/>
              <w:left w:w="75" w:type="dxa"/>
              <w:bottom w:w="105" w:type="dxa"/>
              <w:right w:w="75" w:type="dxa"/>
            </w:tcMar>
            <w:vAlign w:val="center"/>
            <w:hideMark/>
          </w:tcPr>
          <w:p w14:paraId="23FEF8AE" w14:textId="77777777" w:rsidR="003D47E0" w:rsidRPr="003D47E0" w:rsidRDefault="003D47E0" w:rsidP="003D47E0">
            <w:pPr>
              <w:rPr>
                <w:rFonts w:ascii="Serif" w:hAnsi="Serif"/>
                <w:sz w:val="24"/>
                <w:szCs w:val="24"/>
              </w:rPr>
            </w:pPr>
            <w:r w:rsidRPr="003D47E0">
              <w:rPr>
                <w:rFonts w:ascii="Serif" w:hAnsi="Serif"/>
                <w:sz w:val="24"/>
                <w:szCs w:val="24"/>
              </w:rPr>
              <w:t>Thailand</w:t>
            </w:r>
          </w:p>
        </w:tc>
        <w:tc>
          <w:tcPr>
            <w:tcW w:w="2130" w:type="dxa"/>
            <w:shd w:val="clear" w:color="auto" w:fill="FFFFFF"/>
            <w:tcMar>
              <w:top w:w="105" w:type="dxa"/>
              <w:left w:w="75" w:type="dxa"/>
              <w:bottom w:w="105" w:type="dxa"/>
              <w:right w:w="75" w:type="dxa"/>
            </w:tcMar>
            <w:vAlign w:val="center"/>
            <w:hideMark/>
          </w:tcPr>
          <w:p w14:paraId="0796F578" w14:textId="77777777" w:rsidR="003D47E0" w:rsidRPr="003D47E0" w:rsidRDefault="003D47E0" w:rsidP="003D47E0">
            <w:pPr>
              <w:rPr>
                <w:rFonts w:ascii="Serif" w:hAnsi="Serif"/>
                <w:sz w:val="24"/>
                <w:szCs w:val="24"/>
              </w:rPr>
            </w:pPr>
            <w:r w:rsidRPr="003D47E0">
              <w:rPr>
                <w:rFonts w:ascii="Serif" w:hAnsi="Serif"/>
                <w:sz w:val="24"/>
                <w:szCs w:val="24"/>
              </w:rPr>
              <w:t>9.30</w:t>
            </w:r>
          </w:p>
        </w:tc>
      </w:tr>
      <w:tr w:rsidR="003D47E0" w:rsidRPr="003D47E0" w14:paraId="1318AC90" w14:textId="77777777" w:rsidTr="003D47E0">
        <w:tc>
          <w:tcPr>
            <w:tcW w:w="2875" w:type="dxa"/>
            <w:shd w:val="clear" w:color="auto" w:fill="FFFFFF"/>
            <w:tcMar>
              <w:top w:w="105" w:type="dxa"/>
              <w:left w:w="75" w:type="dxa"/>
              <w:bottom w:w="105" w:type="dxa"/>
              <w:right w:w="75" w:type="dxa"/>
            </w:tcMar>
            <w:vAlign w:val="center"/>
            <w:hideMark/>
          </w:tcPr>
          <w:p w14:paraId="369F13D3" w14:textId="77777777" w:rsidR="003D47E0" w:rsidRPr="003D47E0" w:rsidRDefault="003D47E0" w:rsidP="003D47E0">
            <w:pPr>
              <w:rPr>
                <w:rFonts w:ascii="Serif" w:hAnsi="Serif"/>
                <w:sz w:val="24"/>
                <w:szCs w:val="24"/>
              </w:rPr>
            </w:pPr>
            <w:r w:rsidRPr="003D47E0">
              <w:rPr>
                <w:rFonts w:ascii="Serif" w:hAnsi="Serif"/>
                <w:sz w:val="24"/>
                <w:szCs w:val="24"/>
              </w:rPr>
              <w:t>Peru</w:t>
            </w:r>
          </w:p>
        </w:tc>
        <w:tc>
          <w:tcPr>
            <w:tcW w:w="2130" w:type="dxa"/>
            <w:shd w:val="clear" w:color="auto" w:fill="FFFFFF"/>
            <w:tcMar>
              <w:top w:w="105" w:type="dxa"/>
              <w:left w:w="75" w:type="dxa"/>
              <w:bottom w:w="105" w:type="dxa"/>
              <w:right w:w="75" w:type="dxa"/>
            </w:tcMar>
            <w:vAlign w:val="center"/>
            <w:hideMark/>
          </w:tcPr>
          <w:p w14:paraId="0FC852AF" w14:textId="77777777" w:rsidR="003D47E0" w:rsidRPr="003D47E0" w:rsidRDefault="003D47E0" w:rsidP="003D47E0">
            <w:pPr>
              <w:rPr>
                <w:rFonts w:ascii="Serif" w:hAnsi="Serif"/>
                <w:sz w:val="24"/>
                <w:szCs w:val="24"/>
              </w:rPr>
            </w:pPr>
            <w:r w:rsidRPr="003D47E0">
              <w:rPr>
                <w:rFonts w:ascii="Serif" w:hAnsi="Serif"/>
                <w:sz w:val="24"/>
                <w:szCs w:val="24"/>
              </w:rPr>
              <w:t>9.33</w:t>
            </w:r>
          </w:p>
        </w:tc>
      </w:tr>
      <w:tr w:rsidR="003D47E0" w:rsidRPr="003D47E0" w14:paraId="32A61A78" w14:textId="77777777" w:rsidTr="003D47E0">
        <w:tc>
          <w:tcPr>
            <w:tcW w:w="2875" w:type="dxa"/>
            <w:shd w:val="clear" w:color="auto" w:fill="FFFFFF"/>
            <w:tcMar>
              <w:top w:w="105" w:type="dxa"/>
              <w:left w:w="75" w:type="dxa"/>
              <w:bottom w:w="105" w:type="dxa"/>
              <w:right w:w="75" w:type="dxa"/>
            </w:tcMar>
            <w:vAlign w:val="center"/>
            <w:hideMark/>
          </w:tcPr>
          <w:p w14:paraId="34A0D180" w14:textId="77777777" w:rsidR="003D47E0" w:rsidRPr="003D47E0" w:rsidRDefault="003D47E0" w:rsidP="003D47E0">
            <w:pPr>
              <w:rPr>
                <w:rFonts w:ascii="Serif" w:hAnsi="Serif"/>
                <w:sz w:val="24"/>
                <w:szCs w:val="24"/>
              </w:rPr>
            </w:pPr>
            <w:r w:rsidRPr="003D47E0">
              <w:rPr>
                <w:rFonts w:ascii="Serif" w:hAnsi="Serif"/>
                <w:sz w:val="24"/>
                <w:szCs w:val="24"/>
              </w:rPr>
              <w:t>Zambia</w:t>
            </w:r>
          </w:p>
        </w:tc>
        <w:tc>
          <w:tcPr>
            <w:tcW w:w="2130" w:type="dxa"/>
            <w:shd w:val="clear" w:color="auto" w:fill="FFFFFF"/>
            <w:tcMar>
              <w:top w:w="105" w:type="dxa"/>
              <w:left w:w="75" w:type="dxa"/>
              <w:bottom w:w="105" w:type="dxa"/>
              <w:right w:w="75" w:type="dxa"/>
            </w:tcMar>
            <w:vAlign w:val="center"/>
            <w:hideMark/>
          </w:tcPr>
          <w:p w14:paraId="1891F664" w14:textId="77777777" w:rsidR="003D47E0" w:rsidRPr="003D47E0" w:rsidRDefault="003D47E0" w:rsidP="003D47E0">
            <w:pPr>
              <w:rPr>
                <w:rFonts w:ascii="Serif" w:hAnsi="Serif"/>
                <w:sz w:val="24"/>
                <w:szCs w:val="24"/>
              </w:rPr>
            </w:pPr>
            <w:r w:rsidRPr="003D47E0">
              <w:rPr>
                <w:rFonts w:ascii="Serif" w:hAnsi="Serif"/>
                <w:sz w:val="24"/>
                <w:szCs w:val="24"/>
              </w:rPr>
              <w:t>9.36</w:t>
            </w:r>
          </w:p>
        </w:tc>
      </w:tr>
      <w:tr w:rsidR="003D47E0" w:rsidRPr="003D47E0" w14:paraId="445F62E4" w14:textId="77777777" w:rsidTr="003D47E0">
        <w:tc>
          <w:tcPr>
            <w:tcW w:w="2875" w:type="dxa"/>
            <w:shd w:val="clear" w:color="auto" w:fill="FFFFFF"/>
            <w:tcMar>
              <w:top w:w="105" w:type="dxa"/>
              <w:left w:w="75" w:type="dxa"/>
              <w:bottom w:w="105" w:type="dxa"/>
              <w:right w:w="75" w:type="dxa"/>
            </w:tcMar>
            <w:vAlign w:val="center"/>
            <w:hideMark/>
          </w:tcPr>
          <w:p w14:paraId="295233A7" w14:textId="77777777" w:rsidR="003D47E0" w:rsidRPr="003D47E0" w:rsidRDefault="003D47E0" w:rsidP="003D47E0">
            <w:pPr>
              <w:rPr>
                <w:rFonts w:ascii="Serif" w:hAnsi="Serif"/>
                <w:sz w:val="24"/>
                <w:szCs w:val="24"/>
              </w:rPr>
            </w:pPr>
            <w:r w:rsidRPr="003D47E0">
              <w:rPr>
                <w:rFonts w:ascii="Serif" w:hAnsi="Serif"/>
                <w:sz w:val="24"/>
                <w:szCs w:val="24"/>
              </w:rPr>
              <w:t>Mexico</w:t>
            </w:r>
          </w:p>
        </w:tc>
        <w:tc>
          <w:tcPr>
            <w:tcW w:w="2130" w:type="dxa"/>
            <w:shd w:val="clear" w:color="auto" w:fill="FFFFFF"/>
            <w:tcMar>
              <w:top w:w="105" w:type="dxa"/>
              <w:left w:w="75" w:type="dxa"/>
              <w:bottom w:w="105" w:type="dxa"/>
              <w:right w:w="75" w:type="dxa"/>
            </w:tcMar>
            <w:vAlign w:val="center"/>
            <w:hideMark/>
          </w:tcPr>
          <w:p w14:paraId="51946123" w14:textId="77777777" w:rsidR="003D47E0" w:rsidRPr="003D47E0" w:rsidRDefault="003D47E0" w:rsidP="003D47E0">
            <w:pPr>
              <w:rPr>
                <w:rFonts w:ascii="Serif" w:hAnsi="Serif"/>
                <w:sz w:val="24"/>
                <w:szCs w:val="24"/>
              </w:rPr>
            </w:pPr>
            <w:r w:rsidRPr="003D47E0">
              <w:rPr>
                <w:rFonts w:ascii="Serif" w:hAnsi="Serif"/>
                <w:sz w:val="24"/>
                <w:szCs w:val="24"/>
              </w:rPr>
              <w:t>9.49</w:t>
            </w:r>
          </w:p>
        </w:tc>
      </w:tr>
      <w:tr w:rsidR="003D47E0" w:rsidRPr="003D47E0" w14:paraId="1DFA9B78" w14:textId="77777777" w:rsidTr="003D47E0">
        <w:tc>
          <w:tcPr>
            <w:tcW w:w="2875" w:type="dxa"/>
            <w:shd w:val="clear" w:color="auto" w:fill="FFFFFF"/>
            <w:tcMar>
              <w:top w:w="105" w:type="dxa"/>
              <w:left w:w="75" w:type="dxa"/>
              <w:bottom w:w="105" w:type="dxa"/>
              <w:right w:w="75" w:type="dxa"/>
            </w:tcMar>
            <w:vAlign w:val="center"/>
            <w:hideMark/>
          </w:tcPr>
          <w:p w14:paraId="1A61A33E" w14:textId="77777777" w:rsidR="003D47E0" w:rsidRPr="003D47E0" w:rsidRDefault="003D47E0" w:rsidP="003D47E0">
            <w:pPr>
              <w:rPr>
                <w:rFonts w:ascii="Serif" w:hAnsi="Serif"/>
                <w:sz w:val="24"/>
                <w:szCs w:val="24"/>
              </w:rPr>
            </w:pPr>
            <w:r w:rsidRPr="003D47E0">
              <w:rPr>
                <w:rFonts w:ascii="Serif" w:hAnsi="Serif"/>
                <w:sz w:val="24"/>
                <w:szCs w:val="24"/>
              </w:rPr>
              <w:t>Costa Rica</w:t>
            </w:r>
          </w:p>
        </w:tc>
        <w:tc>
          <w:tcPr>
            <w:tcW w:w="2130" w:type="dxa"/>
            <w:shd w:val="clear" w:color="auto" w:fill="FFFFFF"/>
            <w:tcMar>
              <w:top w:w="105" w:type="dxa"/>
              <w:left w:w="75" w:type="dxa"/>
              <w:bottom w:w="105" w:type="dxa"/>
              <w:right w:w="75" w:type="dxa"/>
            </w:tcMar>
            <w:vAlign w:val="center"/>
            <w:hideMark/>
          </w:tcPr>
          <w:p w14:paraId="2EC02FE8" w14:textId="77777777" w:rsidR="003D47E0" w:rsidRPr="003D47E0" w:rsidRDefault="003D47E0" w:rsidP="003D47E0">
            <w:pPr>
              <w:rPr>
                <w:rFonts w:ascii="Serif" w:hAnsi="Serif"/>
                <w:sz w:val="24"/>
                <w:szCs w:val="24"/>
              </w:rPr>
            </w:pPr>
            <w:r w:rsidRPr="003D47E0">
              <w:rPr>
                <w:rFonts w:ascii="Serif" w:hAnsi="Serif"/>
                <w:sz w:val="24"/>
                <w:szCs w:val="24"/>
              </w:rPr>
              <w:t>9.54</w:t>
            </w:r>
          </w:p>
        </w:tc>
      </w:tr>
      <w:tr w:rsidR="003D47E0" w:rsidRPr="003D47E0" w14:paraId="7DD95E9A" w14:textId="77777777" w:rsidTr="003D47E0">
        <w:tc>
          <w:tcPr>
            <w:tcW w:w="2875" w:type="dxa"/>
            <w:shd w:val="clear" w:color="auto" w:fill="FFFFFF"/>
            <w:tcMar>
              <w:top w:w="105" w:type="dxa"/>
              <w:left w:w="75" w:type="dxa"/>
              <w:bottom w:w="105" w:type="dxa"/>
              <w:right w:w="75" w:type="dxa"/>
            </w:tcMar>
            <w:vAlign w:val="center"/>
            <w:hideMark/>
          </w:tcPr>
          <w:p w14:paraId="322B094F" w14:textId="77777777" w:rsidR="003D47E0" w:rsidRPr="003D47E0" w:rsidRDefault="003D47E0" w:rsidP="003D47E0">
            <w:pPr>
              <w:rPr>
                <w:rFonts w:ascii="Serif" w:hAnsi="Serif"/>
                <w:sz w:val="24"/>
                <w:szCs w:val="24"/>
              </w:rPr>
            </w:pPr>
            <w:r w:rsidRPr="003D47E0">
              <w:rPr>
                <w:rFonts w:ascii="Serif" w:hAnsi="Serif"/>
                <w:sz w:val="24"/>
                <w:szCs w:val="24"/>
              </w:rPr>
              <w:t>Sweden</w:t>
            </w:r>
          </w:p>
        </w:tc>
        <w:tc>
          <w:tcPr>
            <w:tcW w:w="2130" w:type="dxa"/>
            <w:shd w:val="clear" w:color="auto" w:fill="FFFFFF"/>
            <w:tcMar>
              <w:top w:w="105" w:type="dxa"/>
              <w:left w:w="75" w:type="dxa"/>
              <w:bottom w:w="105" w:type="dxa"/>
              <w:right w:w="75" w:type="dxa"/>
            </w:tcMar>
            <w:vAlign w:val="center"/>
            <w:hideMark/>
          </w:tcPr>
          <w:p w14:paraId="3810F6D0" w14:textId="77777777" w:rsidR="003D47E0" w:rsidRPr="003D47E0" w:rsidRDefault="003D47E0" w:rsidP="003D47E0">
            <w:pPr>
              <w:rPr>
                <w:rFonts w:ascii="Serif" w:hAnsi="Serif"/>
                <w:sz w:val="24"/>
                <w:szCs w:val="24"/>
              </w:rPr>
            </w:pPr>
            <w:r w:rsidRPr="003D47E0">
              <w:rPr>
                <w:rFonts w:ascii="Serif" w:hAnsi="Serif"/>
                <w:sz w:val="24"/>
                <w:szCs w:val="24"/>
              </w:rPr>
              <w:t>9.55</w:t>
            </w:r>
          </w:p>
        </w:tc>
      </w:tr>
      <w:tr w:rsidR="003D47E0" w:rsidRPr="003D47E0" w14:paraId="0FEB5761" w14:textId="77777777" w:rsidTr="003D47E0">
        <w:tc>
          <w:tcPr>
            <w:tcW w:w="2875" w:type="dxa"/>
            <w:shd w:val="clear" w:color="auto" w:fill="FFFFFF"/>
            <w:tcMar>
              <w:top w:w="105" w:type="dxa"/>
              <w:left w:w="75" w:type="dxa"/>
              <w:bottom w:w="105" w:type="dxa"/>
              <w:right w:w="75" w:type="dxa"/>
            </w:tcMar>
            <w:vAlign w:val="center"/>
            <w:hideMark/>
          </w:tcPr>
          <w:p w14:paraId="170F405F" w14:textId="77777777" w:rsidR="003D47E0" w:rsidRPr="003D47E0" w:rsidRDefault="003D47E0" w:rsidP="003D47E0">
            <w:pPr>
              <w:rPr>
                <w:rFonts w:ascii="Serif" w:hAnsi="Serif"/>
                <w:sz w:val="24"/>
                <w:szCs w:val="24"/>
              </w:rPr>
            </w:pPr>
            <w:r w:rsidRPr="003D47E0">
              <w:rPr>
                <w:rFonts w:ascii="Serif" w:hAnsi="Serif"/>
                <w:sz w:val="24"/>
                <w:szCs w:val="24"/>
              </w:rPr>
              <w:t>Finland</w:t>
            </w:r>
          </w:p>
        </w:tc>
        <w:tc>
          <w:tcPr>
            <w:tcW w:w="2130" w:type="dxa"/>
            <w:shd w:val="clear" w:color="auto" w:fill="FFFFFF"/>
            <w:tcMar>
              <w:top w:w="105" w:type="dxa"/>
              <w:left w:w="75" w:type="dxa"/>
              <w:bottom w:w="105" w:type="dxa"/>
              <w:right w:w="75" w:type="dxa"/>
            </w:tcMar>
            <w:vAlign w:val="center"/>
            <w:hideMark/>
          </w:tcPr>
          <w:p w14:paraId="3F252AE5" w14:textId="77777777" w:rsidR="003D47E0" w:rsidRPr="003D47E0" w:rsidRDefault="003D47E0" w:rsidP="003D47E0">
            <w:pPr>
              <w:rPr>
                <w:rFonts w:ascii="Serif" w:hAnsi="Serif"/>
                <w:sz w:val="24"/>
                <w:szCs w:val="24"/>
              </w:rPr>
            </w:pPr>
            <w:r w:rsidRPr="003D47E0">
              <w:rPr>
                <w:rFonts w:ascii="Serif" w:hAnsi="Serif"/>
                <w:sz w:val="24"/>
                <w:szCs w:val="24"/>
              </w:rPr>
              <w:t>9.57</w:t>
            </w:r>
          </w:p>
        </w:tc>
      </w:tr>
      <w:tr w:rsidR="003D47E0" w:rsidRPr="003D47E0" w14:paraId="17661229" w14:textId="77777777" w:rsidTr="003D47E0">
        <w:tc>
          <w:tcPr>
            <w:tcW w:w="2875" w:type="dxa"/>
            <w:shd w:val="clear" w:color="auto" w:fill="FFFFFF"/>
            <w:tcMar>
              <w:top w:w="105" w:type="dxa"/>
              <w:left w:w="75" w:type="dxa"/>
              <w:bottom w:w="105" w:type="dxa"/>
              <w:right w:w="75" w:type="dxa"/>
            </w:tcMar>
            <w:vAlign w:val="center"/>
            <w:hideMark/>
          </w:tcPr>
          <w:p w14:paraId="5283E2F4" w14:textId="77777777" w:rsidR="003D47E0" w:rsidRPr="003D47E0" w:rsidRDefault="003D47E0" w:rsidP="003D47E0">
            <w:pPr>
              <w:rPr>
                <w:rFonts w:ascii="Serif" w:hAnsi="Serif"/>
                <w:sz w:val="24"/>
                <w:szCs w:val="24"/>
              </w:rPr>
            </w:pPr>
            <w:r w:rsidRPr="003D47E0">
              <w:rPr>
                <w:rFonts w:ascii="Serif" w:hAnsi="Serif"/>
                <w:sz w:val="24"/>
                <w:szCs w:val="24"/>
              </w:rPr>
              <w:t>Cook Islands</w:t>
            </w:r>
          </w:p>
        </w:tc>
        <w:tc>
          <w:tcPr>
            <w:tcW w:w="2130" w:type="dxa"/>
            <w:shd w:val="clear" w:color="auto" w:fill="FFFFFF"/>
            <w:tcMar>
              <w:top w:w="105" w:type="dxa"/>
              <w:left w:w="75" w:type="dxa"/>
              <w:bottom w:w="105" w:type="dxa"/>
              <w:right w:w="75" w:type="dxa"/>
            </w:tcMar>
            <w:vAlign w:val="center"/>
            <w:hideMark/>
          </w:tcPr>
          <w:p w14:paraId="28A685C1" w14:textId="77777777" w:rsidR="003D47E0" w:rsidRPr="003D47E0" w:rsidRDefault="003D47E0" w:rsidP="003D47E0">
            <w:pPr>
              <w:rPr>
                <w:rFonts w:ascii="Serif" w:hAnsi="Serif"/>
                <w:sz w:val="24"/>
                <w:szCs w:val="24"/>
              </w:rPr>
            </w:pPr>
            <w:r w:rsidRPr="003D47E0">
              <w:rPr>
                <w:rFonts w:ascii="Serif" w:hAnsi="Serif"/>
                <w:sz w:val="24"/>
                <w:szCs w:val="24"/>
              </w:rPr>
              <w:t>9.61</w:t>
            </w:r>
          </w:p>
        </w:tc>
      </w:tr>
      <w:tr w:rsidR="003D47E0" w:rsidRPr="003D47E0" w14:paraId="15224164" w14:textId="77777777" w:rsidTr="003D47E0">
        <w:tc>
          <w:tcPr>
            <w:tcW w:w="2875" w:type="dxa"/>
            <w:shd w:val="clear" w:color="auto" w:fill="FFFFFF"/>
            <w:tcMar>
              <w:top w:w="105" w:type="dxa"/>
              <w:left w:w="75" w:type="dxa"/>
              <w:bottom w:w="105" w:type="dxa"/>
              <w:right w:w="75" w:type="dxa"/>
            </w:tcMar>
            <w:vAlign w:val="center"/>
            <w:hideMark/>
          </w:tcPr>
          <w:p w14:paraId="41D36897" w14:textId="77777777" w:rsidR="003D47E0" w:rsidRPr="003D47E0" w:rsidRDefault="003D47E0" w:rsidP="003D47E0">
            <w:pPr>
              <w:rPr>
                <w:rFonts w:ascii="Serif" w:hAnsi="Serif"/>
                <w:sz w:val="24"/>
                <w:szCs w:val="24"/>
              </w:rPr>
            </w:pPr>
            <w:r w:rsidRPr="003D47E0">
              <w:rPr>
                <w:rFonts w:ascii="Serif" w:hAnsi="Serif"/>
                <w:sz w:val="24"/>
                <w:szCs w:val="24"/>
              </w:rPr>
              <w:t>Poland</w:t>
            </w:r>
          </w:p>
        </w:tc>
        <w:tc>
          <w:tcPr>
            <w:tcW w:w="2130" w:type="dxa"/>
            <w:shd w:val="clear" w:color="auto" w:fill="FFFFFF"/>
            <w:tcMar>
              <w:top w:w="105" w:type="dxa"/>
              <w:left w:w="75" w:type="dxa"/>
              <w:bottom w:w="105" w:type="dxa"/>
              <w:right w:w="75" w:type="dxa"/>
            </w:tcMar>
            <w:vAlign w:val="center"/>
            <w:hideMark/>
          </w:tcPr>
          <w:p w14:paraId="66603D73" w14:textId="77777777" w:rsidR="003D47E0" w:rsidRPr="003D47E0" w:rsidRDefault="003D47E0" w:rsidP="003D47E0">
            <w:pPr>
              <w:rPr>
                <w:rFonts w:ascii="Serif" w:hAnsi="Serif"/>
                <w:sz w:val="24"/>
                <w:szCs w:val="24"/>
              </w:rPr>
            </w:pPr>
            <w:r w:rsidRPr="003D47E0">
              <w:rPr>
                <w:rFonts w:ascii="Serif" w:hAnsi="Serif"/>
                <w:sz w:val="24"/>
                <w:szCs w:val="24"/>
              </w:rPr>
              <w:t>9.62</w:t>
            </w:r>
          </w:p>
        </w:tc>
      </w:tr>
      <w:tr w:rsidR="003D47E0" w:rsidRPr="003D47E0" w14:paraId="7F057C2F" w14:textId="77777777" w:rsidTr="003D47E0">
        <w:tc>
          <w:tcPr>
            <w:tcW w:w="2875" w:type="dxa"/>
            <w:shd w:val="clear" w:color="auto" w:fill="FFFFFF"/>
            <w:tcMar>
              <w:top w:w="105" w:type="dxa"/>
              <w:left w:w="75" w:type="dxa"/>
              <w:bottom w:w="105" w:type="dxa"/>
              <w:right w:w="75" w:type="dxa"/>
            </w:tcMar>
            <w:vAlign w:val="center"/>
            <w:hideMark/>
          </w:tcPr>
          <w:p w14:paraId="5E336049" w14:textId="77777777" w:rsidR="003D47E0" w:rsidRPr="003D47E0" w:rsidRDefault="003D47E0" w:rsidP="003D47E0">
            <w:pPr>
              <w:rPr>
                <w:rFonts w:ascii="Serif" w:hAnsi="Serif"/>
                <w:sz w:val="24"/>
                <w:szCs w:val="24"/>
              </w:rPr>
            </w:pPr>
            <w:r w:rsidRPr="003D47E0">
              <w:rPr>
                <w:rFonts w:ascii="Serif" w:hAnsi="Serif"/>
                <w:sz w:val="24"/>
                <w:szCs w:val="24"/>
              </w:rPr>
              <w:t>Saudi Arabia</w:t>
            </w:r>
          </w:p>
        </w:tc>
        <w:tc>
          <w:tcPr>
            <w:tcW w:w="2130" w:type="dxa"/>
            <w:shd w:val="clear" w:color="auto" w:fill="FFFFFF"/>
            <w:tcMar>
              <w:top w:w="105" w:type="dxa"/>
              <w:left w:w="75" w:type="dxa"/>
              <w:bottom w:w="105" w:type="dxa"/>
              <w:right w:w="75" w:type="dxa"/>
            </w:tcMar>
            <w:vAlign w:val="center"/>
            <w:hideMark/>
          </w:tcPr>
          <w:p w14:paraId="7401AAE1" w14:textId="77777777" w:rsidR="003D47E0" w:rsidRPr="003D47E0" w:rsidRDefault="003D47E0" w:rsidP="003D47E0">
            <w:pPr>
              <w:rPr>
                <w:rFonts w:ascii="Serif" w:hAnsi="Serif"/>
                <w:sz w:val="24"/>
                <w:szCs w:val="24"/>
              </w:rPr>
            </w:pPr>
            <w:r w:rsidRPr="003D47E0">
              <w:rPr>
                <w:rFonts w:ascii="Serif" w:hAnsi="Serif"/>
                <w:sz w:val="24"/>
                <w:szCs w:val="24"/>
              </w:rPr>
              <w:t>9.62</w:t>
            </w:r>
          </w:p>
        </w:tc>
      </w:tr>
      <w:tr w:rsidR="003D47E0" w:rsidRPr="003D47E0" w14:paraId="376A9527" w14:textId="77777777" w:rsidTr="003D47E0">
        <w:tc>
          <w:tcPr>
            <w:tcW w:w="2875" w:type="dxa"/>
            <w:shd w:val="clear" w:color="auto" w:fill="FFFFFF"/>
            <w:tcMar>
              <w:top w:w="105" w:type="dxa"/>
              <w:left w:w="75" w:type="dxa"/>
              <w:bottom w:w="105" w:type="dxa"/>
              <w:right w:w="75" w:type="dxa"/>
            </w:tcMar>
            <w:vAlign w:val="center"/>
            <w:hideMark/>
          </w:tcPr>
          <w:p w14:paraId="107A206C" w14:textId="77777777" w:rsidR="003D47E0" w:rsidRPr="003D47E0" w:rsidRDefault="003D47E0" w:rsidP="003D47E0">
            <w:pPr>
              <w:rPr>
                <w:rFonts w:ascii="Serif" w:hAnsi="Serif"/>
                <w:sz w:val="24"/>
                <w:szCs w:val="24"/>
              </w:rPr>
            </w:pPr>
            <w:r w:rsidRPr="003D47E0">
              <w:rPr>
                <w:rFonts w:ascii="Serif" w:hAnsi="Serif"/>
                <w:sz w:val="24"/>
                <w:szCs w:val="24"/>
              </w:rPr>
              <w:lastRenderedPageBreak/>
              <w:t>Ethiopia</w:t>
            </w:r>
          </w:p>
        </w:tc>
        <w:tc>
          <w:tcPr>
            <w:tcW w:w="2130" w:type="dxa"/>
            <w:shd w:val="clear" w:color="auto" w:fill="FFFFFF"/>
            <w:tcMar>
              <w:top w:w="105" w:type="dxa"/>
              <w:left w:w="75" w:type="dxa"/>
              <w:bottom w:w="105" w:type="dxa"/>
              <w:right w:w="75" w:type="dxa"/>
            </w:tcMar>
            <w:vAlign w:val="center"/>
            <w:hideMark/>
          </w:tcPr>
          <w:p w14:paraId="383A80C3" w14:textId="77777777" w:rsidR="003D47E0" w:rsidRPr="003D47E0" w:rsidRDefault="003D47E0" w:rsidP="003D47E0">
            <w:pPr>
              <w:rPr>
                <w:rFonts w:ascii="Serif" w:hAnsi="Serif"/>
                <w:sz w:val="24"/>
                <w:szCs w:val="24"/>
              </w:rPr>
            </w:pPr>
            <w:r w:rsidRPr="003D47E0">
              <w:rPr>
                <w:rFonts w:ascii="Serif" w:hAnsi="Serif"/>
                <w:sz w:val="24"/>
                <w:szCs w:val="24"/>
              </w:rPr>
              <w:t>9.64</w:t>
            </w:r>
          </w:p>
        </w:tc>
      </w:tr>
      <w:tr w:rsidR="003D47E0" w:rsidRPr="003D47E0" w14:paraId="281A5FB1" w14:textId="77777777" w:rsidTr="003D47E0">
        <w:tc>
          <w:tcPr>
            <w:tcW w:w="2875" w:type="dxa"/>
            <w:shd w:val="clear" w:color="auto" w:fill="FFFFFF"/>
            <w:tcMar>
              <w:top w:w="105" w:type="dxa"/>
              <w:left w:w="75" w:type="dxa"/>
              <w:bottom w:w="105" w:type="dxa"/>
              <w:right w:w="75" w:type="dxa"/>
            </w:tcMar>
            <w:vAlign w:val="center"/>
            <w:hideMark/>
          </w:tcPr>
          <w:p w14:paraId="0EE8CA9E" w14:textId="77777777" w:rsidR="003D47E0" w:rsidRPr="003D47E0" w:rsidRDefault="003D47E0" w:rsidP="003D47E0">
            <w:pPr>
              <w:rPr>
                <w:rFonts w:ascii="Serif" w:hAnsi="Serif"/>
                <w:sz w:val="24"/>
                <w:szCs w:val="24"/>
              </w:rPr>
            </w:pPr>
            <w:r w:rsidRPr="003D47E0">
              <w:rPr>
                <w:rFonts w:ascii="Serif" w:hAnsi="Serif"/>
                <w:sz w:val="24"/>
                <w:szCs w:val="24"/>
              </w:rPr>
              <w:t>Turkmenistan</w:t>
            </w:r>
          </w:p>
        </w:tc>
        <w:tc>
          <w:tcPr>
            <w:tcW w:w="2130" w:type="dxa"/>
            <w:shd w:val="clear" w:color="auto" w:fill="FFFFFF"/>
            <w:tcMar>
              <w:top w:w="105" w:type="dxa"/>
              <w:left w:w="75" w:type="dxa"/>
              <w:bottom w:w="105" w:type="dxa"/>
              <w:right w:w="75" w:type="dxa"/>
            </w:tcMar>
            <w:vAlign w:val="center"/>
            <w:hideMark/>
          </w:tcPr>
          <w:p w14:paraId="13B1D3E3" w14:textId="77777777" w:rsidR="003D47E0" w:rsidRPr="003D47E0" w:rsidRDefault="003D47E0" w:rsidP="003D47E0">
            <w:pPr>
              <w:rPr>
                <w:rFonts w:ascii="Serif" w:hAnsi="Serif"/>
                <w:sz w:val="24"/>
                <w:szCs w:val="24"/>
              </w:rPr>
            </w:pPr>
            <w:r w:rsidRPr="003D47E0">
              <w:rPr>
                <w:rFonts w:ascii="Serif" w:hAnsi="Serif"/>
                <w:sz w:val="24"/>
                <w:szCs w:val="24"/>
              </w:rPr>
              <w:t>9.66</w:t>
            </w:r>
          </w:p>
        </w:tc>
      </w:tr>
      <w:tr w:rsidR="003D47E0" w:rsidRPr="003D47E0" w14:paraId="667B8055" w14:textId="77777777" w:rsidTr="003D47E0">
        <w:tc>
          <w:tcPr>
            <w:tcW w:w="2875" w:type="dxa"/>
            <w:shd w:val="clear" w:color="auto" w:fill="FFFFFF"/>
            <w:tcMar>
              <w:top w:w="105" w:type="dxa"/>
              <w:left w:w="75" w:type="dxa"/>
              <w:bottom w:w="105" w:type="dxa"/>
              <w:right w:w="75" w:type="dxa"/>
            </w:tcMar>
            <w:vAlign w:val="center"/>
            <w:hideMark/>
          </w:tcPr>
          <w:p w14:paraId="16D5D3EF" w14:textId="77777777" w:rsidR="003D47E0" w:rsidRPr="003D47E0" w:rsidRDefault="003D47E0" w:rsidP="003D47E0">
            <w:pPr>
              <w:rPr>
                <w:rFonts w:ascii="Serif" w:hAnsi="Serif"/>
                <w:sz w:val="24"/>
                <w:szCs w:val="24"/>
              </w:rPr>
            </w:pPr>
            <w:r w:rsidRPr="003D47E0">
              <w:rPr>
                <w:rFonts w:ascii="Serif" w:hAnsi="Serif"/>
                <w:sz w:val="24"/>
                <w:szCs w:val="24"/>
              </w:rPr>
              <w:t>El Salvador</w:t>
            </w:r>
          </w:p>
        </w:tc>
        <w:tc>
          <w:tcPr>
            <w:tcW w:w="2130" w:type="dxa"/>
            <w:shd w:val="clear" w:color="auto" w:fill="FFFFFF"/>
            <w:tcMar>
              <w:top w:w="105" w:type="dxa"/>
              <w:left w:w="75" w:type="dxa"/>
              <w:bottom w:w="105" w:type="dxa"/>
              <w:right w:w="75" w:type="dxa"/>
            </w:tcMar>
            <w:vAlign w:val="center"/>
            <w:hideMark/>
          </w:tcPr>
          <w:p w14:paraId="24302801" w14:textId="77777777" w:rsidR="003D47E0" w:rsidRPr="003D47E0" w:rsidRDefault="003D47E0" w:rsidP="003D47E0">
            <w:pPr>
              <w:rPr>
                <w:rFonts w:ascii="Serif" w:hAnsi="Serif"/>
                <w:sz w:val="24"/>
                <w:szCs w:val="24"/>
              </w:rPr>
            </w:pPr>
            <w:r w:rsidRPr="003D47E0">
              <w:rPr>
                <w:rFonts w:ascii="Serif" w:hAnsi="Serif"/>
                <w:sz w:val="24"/>
                <w:szCs w:val="24"/>
              </w:rPr>
              <w:t>9.67</w:t>
            </w:r>
          </w:p>
        </w:tc>
      </w:tr>
      <w:tr w:rsidR="003D47E0" w:rsidRPr="003D47E0" w14:paraId="318E9F54" w14:textId="77777777" w:rsidTr="003D47E0">
        <w:tc>
          <w:tcPr>
            <w:tcW w:w="2875" w:type="dxa"/>
            <w:shd w:val="clear" w:color="auto" w:fill="FFFFFF"/>
            <w:tcMar>
              <w:top w:w="105" w:type="dxa"/>
              <w:left w:w="75" w:type="dxa"/>
              <w:bottom w:w="105" w:type="dxa"/>
              <w:right w:w="75" w:type="dxa"/>
            </w:tcMar>
            <w:vAlign w:val="center"/>
            <w:hideMark/>
          </w:tcPr>
          <w:p w14:paraId="2AF73225" w14:textId="77777777" w:rsidR="003D47E0" w:rsidRPr="003D47E0" w:rsidRDefault="003D47E0" w:rsidP="003D47E0">
            <w:pPr>
              <w:rPr>
                <w:rFonts w:ascii="Serif" w:hAnsi="Serif"/>
                <w:sz w:val="24"/>
                <w:szCs w:val="24"/>
              </w:rPr>
            </w:pPr>
            <w:r w:rsidRPr="003D47E0">
              <w:rPr>
                <w:rFonts w:ascii="Serif" w:hAnsi="Serif"/>
                <w:sz w:val="24"/>
                <w:szCs w:val="24"/>
              </w:rPr>
              <w:t>Iceland</w:t>
            </w:r>
          </w:p>
        </w:tc>
        <w:tc>
          <w:tcPr>
            <w:tcW w:w="2130" w:type="dxa"/>
            <w:shd w:val="clear" w:color="auto" w:fill="FFFFFF"/>
            <w:tcMar>
              <w:top w:w="105" w:type="dxa"/>
              <w:left w:w="75" w:type="dxa"/>
              <w:bottom w:w="105" w:type="dxa"/>
              <w:right w:w="75" w:type="dxa"/>
            </w:tcMar>
            <w:vAlign w:val="center"/>
            <w:hideMark/>
          </w:tcPr>
          <w:p w14:paraId="684B732E" w14:textId="77777777" w:rsidR="003D47E0" w:rsidRPr="003D47E0" w:rsidRDefault="003D47E0" w:rsidP="003D47E0">
            <w:pPr>
              <w:rPr>
                <w:rFonts w:ascii="Serif" w:hAnsi="Serif"/>
                <w:sz w:val="24"/>
                <w:szCs w:val="24"/>
              </w:rPr>
            </w:pPr>
            <w:r w:rsidRPr="003D47E0">
              <w:rPr>
                <w:rFonts w:ascii="Serif" w:hAnsi="Serif"/>
                <w:sz w:val="24"/>
                <w:szCs w:val="24"/>
              </w:rPr>
              <w:t>9.71</w:t>
            </w:r>
          </w:p>
        </w:tc>
      </w:tr>
      <w:tr w:rsidR="003D47E0" w:rsidRPr="003D47E0" w14:paraId="440EC51B" w14:textId="77777777" w:rsidTr="003D47E0">
        <w:tc>
          <w:tcPr>
            <w:tcW w:w="2875" w:type="dxa"/>
            <w:shd w:val="clear" w:color="auto" w:fill="FFFFFF"/>
            <w:tcMar>
              <w:top w:w="105" w:type="dxa"/>
              <w:left w:w="75" w:type="dxa"/>
              <w:bottom w:w="105" w:type="dxa"/>
              <w:right w:w="75" w:type="dxa"/>
            </w:tcMar>
            <w:vAlign w:val="center"/>
            <w:hideMark/>
          </w:tcPr>
          <w:p w14:paraId="47831768" w14:textId="77777777" w:rsidR="003D47E0" w:rsidRPr="003D47E0" w:rsidRDefault="003D47E0" w:rsidP="003D47E0">
            <w:pPr>
              <w:rPr>
                <w:rFonts w:ascii="Serif" w:hAnsi="Serif"/>
                <w:sz w:val="24"/>
                <w:szCs w:val="24"/>
              </w:rPr>
            </w:pPr>
            <w:r w:rsidRPr="003D47E0">
              <w:rPr>
                <w:rFonts w:ascii="Serif" w:hAnsi="Serif"/>
                <w:sz w:val="24"/>
                <w:szCs w:val="24"/>
              </w:rPr>
              <w:t>Sint Maarten (Dutch part)</w:t>
            </w:r>
          </w:p>
        </w:tc>
        <w:tc>
          <w:tcPr>
            <w:tcW w:w="2130" w:type="dxa"/>
            <w:shd w:val="clear" w:color="auto" w:fill="FFFFFF"/>
            <w:tcMar>
              <w:top w:w="105" w:type="dxa"/>
              <w:left w:w="75" w:type="dxa"/>
              <w:bottom w:w="105" w:type="dxa"/>
              <w:right w:w="75" w:type="dxa"/>
            </w:tcMar>
            <w:vAlign w:val="center"/>
            <w:hideMark/>
          </w:tcPr>
          <w:p w14:paraId="0B25CBF9" w14:textId="77777777" w:rsidR="003D47E0" w:rsidRPr="003D47E0" w:rsidRDefault="003D47E0" w:rsidP="003D47E0">
            <w:pPr>
              <w:rPr>
                <w:rFonts w:ascii="Serif" w:hAnsi="Serif"/>
                <w:sz w:val="24"/>
                <w:szCs w:val="24"/>
              </w:rPr>
            </w:pPr>
            <w:r w:rsidRPr="003D47E0">
              <w:rPr>
                <w:rFonts w:ascii="Serif" w:hAnsi="Serif"/>
                <w:sz w:val="24"/>
                <w:szCs w:val="24"/>
              </w:rPr>
              <w:t>9.72</w:t>
            </w:r>
          </w:p>
        </w:tc>
      </w:tr>
      <w:tr w:rsidR="003D47E0" w:rsidRPr="003D47E0" w14:paraId="7163D825" w14:textId="77777777" w:rsidTr="003D47E0">
        <w:tc>
          <w:tcPr>
            <w:tcW w:w="2875" w:type="dxa"/>
            <w:shd w:val="clear" w:color="auto" w:fill="FFFFFF"/>
            <w:tcMar>
              <w:top w:w="105" w:type="dxa"/>
              <w:left w:w="75" w:type="dxa"/>
              <w:bottom w:w="105" w:type="dxa"/>
              <w:right w:w="75" w:type="dxa"/>
            </w:tcMar>
            <w:vAlign w:val="center"/>
            <w:hideMark/>
          </w:tcPr>
          <w:p w14:paraId="05AC78C0" w14:textId="77777777" w:rsidR="003D47E0" w:rsidRPr="003D47E0" w:rsidRDefault="003D47E0" w:rsidP="003D47E0">
            <w:pPr>
              <w:rPr>
                <w:rFonts w:ascii="Serif" w:hAnsi="Serif"/>
                <w:sz w:val="24"/>
                <w:szCs w:val="24"/>
              </w:rPr>
            </w:pPr>
            <w:r w:rsidRPr="003D47E0">
              <w:rPr>
                <w:rFonts w:ascii="Serif" w:hAnsi="Serif"/>
                <w:sz w:val="24"/>
                <w:szCs w:val="24"/>
              </w:rPr>
              <w:t>Albania</w:t>
            </w:r>
          </w:p>
        </w:tc>
        <w:tc>
          <w:tcPr>
            <w:tcW w:w="2130" w:type="dxa"/>
            <w:shd w:val="clear" w:color="auto" w:fill="FFFFFF"/>
            <w:tcMar>
              <w:top w:w="105" w:type="dxa"/>
              <w:left w:w="75" w:type="dxa"/>
              <w:bottom w:w="105" w:type="dxa"/>
              <w:right w:w="75" w:type="dxa"/>
            </w:tcMar>
            <w:vAlign w:val="center"/>
            <w:hideMark/>
          </w:tcPr>
          <w:p w14:paraId="44A10C5B" w14:textId="77777777" w:rsidR="003D47E0" w:rsidRPr="003D47E0" w:rsidRDefault="003D47E0" w:rsidP="003D47E0">
            <w:pPr>
              <w:rPr>
                <w:rFonts w:ascii="Serif" w:hAnsi="Serif"/>
                <w:sz w:val="24"/>
                <w:szCs w:val="24"/>
              </w:rPr>
            </w:pPr>
            <w:r w:rsidRPr="003D47E0">
              <w:rPr>
                <w:rFonts w:ascii="Serif" w:hAnsi="Serif"/>
                <w:sz w:val="24"/>
                <w:szCs w:val="24"/>
              </w:rPr>
              <w:t>9.72</w:t>
            </w:r>
          </w:p>
        </w:tc>
      </w:tr>
      <w:tr w:rsidR="003D47E0" w:rsidRPr="003D47E0" w14:paraId="7B2B0610" w14:textId="77777777" w:rsidTr="003D47E0">
        <w:tc>
          <w:tcPr>
            <w:tcW w:w="2875" w:type="dxa"/>
            <w:shd w:val="clear" w:color="auto" w:fill="FFFFFF"/>
            <w:tcMar>
              <w:top w:w="105" w:type="dxa"/>
              <w:left w:w="75" w:type="dxa"/>
              <w:bottom w:w="105" w:type="dxa"/>
              <w:right w:w="75" w:type="dxa"/>
            </w:tcMar>
            <w:vAlign w:val="center"/>
            <w:hideMark/>
          </w:tcPr>
          <w:p w14:paraId="1E680286" w14:textId="77777777" w:rsidR="003D47E0" w:rsidRPr="003D47E0" w:rsidRDefault="003D47E0" w:rsidP="003D47E0">
            <w:pPr>
              <w:rPr>
                <w:rFonts w:ascii="Serif" w:hAnsi="Serif"/>
                <w:sz w:val="24"/>
                <w:szCs w:val="24"/>
              </w:rPr>
            </w:pPr>
            <w:r w:rsidRPr="003D47E0">
              <w:rPr>
                <w:rFonts w:ascii="Serif" w:hAnsi="Serif"/>
                <w:sz w:val="24"/>
                <w:szCs w:val="24"/>
              </w:rPr>
              <w:t>Sri Lanka</w:t>
            </w:r>
          </w:p>
        </w:tc>
        <w:tc>
          <w:tcPr>
            <w:tcW w:w="2130" w:type="dxa"/>
            <w:shd w:val="clear" w:color="auto" w:fill="FFFFFF"/>
            <w:tcMar>
              <w:top w:w="105" w:type="dxa"/>
              <w:left w:w="75" w:type="dxa"/>
              <w:bottom w:w="105" w:type="dxa"/>
              <w:right w:w="75" w:type="dxa"/>
            </w:tcMar>
            <w:vAlign w:val="center"/>
            <w:hideMark/>
          </w:tcPr>
          <w:p w14:paraId="1735848E" w14:textId="77777777" w:rsidR="003D47E0" w:rsidRPr="003D47E0" w:rsidRDefault="003D47E0" w:rsidP="003D47E0">
            <w:pPr>
              <w:rPr>
                <w:rFonts w:ascii="Serif" w:hAnsi="Serif"/>
                <w:sz w:val="24"/>
                <w:szCs w:val="24"/>
              </w:rPr>
            </w:pPr>
            <w:r w:rsidRPr="003D47E0">
              <w:rPr>
                <w:rFonts w:ascii="Serif" w:hAnsi="Serif"/>
                <w:sz w:val="24"/>
                <w:szCs w:val="24"/>
              </w:rPr>
              <w:t>9.75</w:t>
            </w:r>
          </w:p>
        </w:tc>
      </w:tr>
      <w:tr w:rsidR="003D47E0" w:rsidRPr="003D47E0" w14:paraId="077F7509" w14:textId="77777777" w:rsidTr="003D47E0">
        <w:tc>
          <w:tcPr>
            <w:tcW w:w="2875" w:type="dxa"/>
            <w:shd w:val="clear" w:color="auto" w:fill="FFFFFF"/>
            <w:tcMar>
              <w:top w:w="105" w:type="dxa"/>
              <w:left w:w="75" w:type="dxa"/>
              <w:bottom w:w="105" w:type="dxa"/>
              <w:right w:w="75" w:type="dxa"/>
            </w:tcMar>
            <w:vAlign w:val="center"/>
            <w:hideMark/>
          </w:tcPr>
          <w:p w14:paraId="3C9482C8" w14:textId="77777777" w:rsidR="003D47E0" w:rsidRPr="003D47E0" w:rsidRDefault="003D47E0" w:rsidP="003D47E0">
            <w:pPr>
              <w:rPr>
                <w:rFonts w:ascii="Serif" w:hAnsi="Serif"/>
                <w:sz w:val="24"/>
                <w:szCs w:val="24"/>
              </w:rPr>
            </w:pPr>
            <w:r w:rsidRPr="003D47E0">
              <w:rPr>
                <w:rFonts w:ascii="Serif" w:hAnsi="Serif"/>
                <w:sz w:val="24"/>
                <w:szCs w:val="24"/>
              </w:rPr>
              <w:t>Pakistan</w:t>
            </w:r>
          </w:p>
        </w:tc>
        <w:tc>
          <w:tcPr>
            <w:tcW w:w="2130" w:type="dxa"/>
            <w:shd w:val="clear" w:color="auto" w:fill="FFFFFF"/>
            <w:tcMar>
              <w:top w:w="105" w:type="dxa"/>
              <w:left w:w="75" w:type="dxa"/>
              <w:bottom w:w="105" w:type="dxa"/>
              <w:right w:w="75" w:type="dxa"/>
            </w:tcMar>
            <w:vAlign w:val="center"/>
            <w:hideMark/>
          </w:tcPr>
          <w:p w14:paraId="286A0CF2" w14:textId="77777777" w:rsidR="003D47E0" w:rsidRPr="003D47E0" w:rsidRDefault="003D47E0" w:rsidP="003D47E0">
            <w:pPr>
              <w:rPr>
                <w:rFonts w:ascii="Serif" w:hAnsi="Serif"/>
                <w:sz w:val="24"/>
                <w:szCs w:val="24"/>
              </w:rPr>
            </w:pPr>
            <w:r w:rsidRPr="003D47E0">
              <w:rPr>
                <w:rFonts w:ascii="Serif" w:hAnsi="Serif"/>
                <w:sz w:val="24"/>
                <w:szCs w:val="24"/>
              </w:rPr>
              <w:t>9.78</w:t>
            </w:r>
          </w:p>
        </w:tc>
      </w:tr>
      <w:tr w:rsidR="003D47E0" w:rsidRPr="003D47E0" w14:paraId="2914A799" w14:textId="77777777" w:rsidTr="003D47E0">
        <w:tc>
          <w:tcPr>
            <w:tcW w:w="2875" w:type="dxa"/>
            <w:shd w:val="clear" w:color="auto" w:fill="FFFFFF"/>
            <w:tcMar>
              <w:top w:w="105" w:type="dxa"/>
              <w:left w:w="75" w:type="dxa"/>
              <w:bottom w:w="105" w:type="dxa"/>
              <w:right w:w="75" w:type="dxa"/>
            </w:tcMar>
            <w:vAlign w:val="center"/>
            <w:hideMark/>
          </w:tcPr>
          <w:p w14:paraId="3FB99AEF" w14:textId="77777777" w:rsidR="003D47E0" w:rsidRPr="003D47E0" w:rsidRDefault="003D47E0" w:rsidP="003D47E0">
            <w:pPr>
              <w:rPr>
                <w:rFonts w:ascii="Serif" w:hAnsi="Serif"/>
                <w:sz w:val="24"/>
                <w:szCs w:val="24"/>
              </w:rPr>
            </w:pPr>
            <w:r w:rsidRPr="003D47E0">
              <w:rPr>
                <w:rFonts w:ascii="Serif" w:hAnsi="Serif"/>
                <w:sz w:val="24"/>
                <w:szCs w:val="24"/>
              </w:rPr>
              <w:t>Panama</w:t>
            </w:r>
          </w:p>
        </w:tc>
        <w:tc>
          <w:tcPr>
            <w:tcW w:w="2130" w:type="dxa"/>
            <w:shd w:val="clear" w:color="auto" w:fill="FFFFFF"/>
            <w:tcMar>
              <w:top w:w="105" w:type="dxa"/>
              <w:left w:w="75" w:type="dxa"/>
              <w:bottom w:w="105" w:type="dxa"/>
              <w:right w:w="75" w:type="dxa"/>
            </w:tcMar>
            <w:vAlign w:val="center"/>
            <w:hideMark/>
          </w:tcPr>
          <w:p w14:paraId="4E79934C" w14:textId="77777777" w:rsidR="003D47E0" w:rsidRPr="003D47E0" w:rsidRDefault="003D47E0" w:rsidP="003D47E0">
            <w:pPr>
              <w:rPr>
                <w:rFonts w:ascii="Serif" w:hAnsi="Serif"/>
                <w:sz w:val="24"/>
                <w:szCs w:val="24"/>
              </w:rPr>
            </w:pPr>
            <w:r w:rsidRPr="003D47E0">
              <w:rPr>
                <w:rFonts w:ascii="Serif" w:hAnsi="Serif"/>
                <w:sz w:val="24"/>
                <w:szCs w:val="24"/>
              </w:rPr>
              <w:t>9.81</w:t>
            </w:r>
          </w:p>
        </w:tc>
      </w:tr>
      <w:tr w:rsidR="003D47E0" w:rsidRPr="003D47E0" w14:paraId="3D5C725D" w14:textId="77777777" w:rsidTr="003D47E0">
        <w:tc>
          <w:tcPr>
            <w:tcW w:w="2875" w:type="dxa"/>
            <w:shd w:val="clear" w:color="auto" w:fill="FFFFFF"/>
            <w:tcMar>
              <w:top w:w="105" w:type="dxa"/>
              <w:left w:w="75" w:type="dxa"/>
              <w:bottom w:w="105" w:type="dxa"/>
              <w:right w:w="75" w:type="dxa"/>
            </w:tcMar>
            <w:vAlign w:val="center"/>
            <w:hideMark/>
          </w:tcPr>
          <w:p w14:paraId="186E5C05" w14:textId="77777777" w:rsidR="003D47E0" w:rsidRPr="003D47E0" w:rsidRDefault="003D47E0" w:rsidP="003D47E0">
            <w:pPr>
              <w:rPr>
                <w:rFonts w:ascii="Serif" w:hAnsi="Serif"/>
                <w:sz w:val="24"/>
                <w:szCs w:val="24"/>
              </w:rPr>
            </w:pPr>
            <w:r w:rsidRPr="003D47E0">
              <w:rPr>
                <w:rFonts w:ascii="Serif" w:hAnsi="Serif"/>
                <w:sz w:val="24"/>
                <w:szCs w:val="24"/>
              </w:rPr>
              <w:t>Ukraine</w:t>
            </w:r>
          </w:p>
        </w:tc>
        <w:tc>
          <w:tcPr>
            <w:tcW w:w="2130" w:type="dxa"/>
            <w:shd w:val="clear" w:color="auto" w:fill="FFFFFF"/>
            <w:tcMar>
              <w:top w:w="105" w:type="dxa"/>
              <w:left w:w="75" w:type="dxa"/>
              <w:bottom w:w="105" w:type="dxa"/>
              <w:right w:w="75" w:type="dxa"/>
            </w:tcMar>
            <w:vAlign w:val="center"/>
            <w:hideMark/>
          </w:tcPr>
          <w:p w14:paraId="5CCCF193" w14:textId="77777777" w:rsidR="003D47E0" w:rsidRPr="003D47E0" w:rsidRDefault="003D47E0" w:rsidP="003D47E0">
            <w:pPr>
              <w:rPr>
                <w:rFonts w:ascii="Serif" w:hAnsi="Serif"/>
                <w:sz w:val="24"/>
                <w:szCs w:val="24"/>
              </w:rPr>
            </w:pPr>
            <w:r w:rsidRPr="003D47E0">
              <w:rPr>
                <w:rFonts w:ascii="Serif" w:hAnsi="Serif"/>
                <w:sz w:val="24"/>
                <w:szCs w:val="24"/>
              </w:rPr>
              <w:t>9.83</w:t>
            </w:r>
          </w:p>
        </w:tc>
      </w:tr>
      <w:tr w:rsidR="003D47E0" w:rsidRPr="003D47E0" w14:paraId="399B0DF7" w14:textId="77777777" w:rsidTr="003D47E0">
        <w:tc>
          <w:tcPr>
            <w:tcW w:w="2875" w:type="dxa"/>
            <w:shd w:val="clear" w:color="auto" w:fill="FFFFFF"/>
            <w:tcMar>
              <w:top w:w="105" w:type="dxa"/>
              <w:left w:w="75" w:type="dxa"/>
              <w:bottom w:w="105" w:type="dxa"/>
              <w:right w:w="75" w:type="dxa"/>
            </w:tcMar>
            <w:vAlign w:val="center"/>
            <w:hideMark/>
          </w:tcPr>
          <w:p w14:paraId="1E9C2B16" w14:textId="77777777" w:rsidR="003D47E0" w:rsidRPr="003D47E0" w:rsidRDefault="003D47E0" w:rsidP="003D47E0">
            <w:pPr>
              <w:rPr>
                <w:rFonts w:ascii="Serif" w:hAnsi="Serif"/>
                <w:sz w:val="24"/>
                <w:szCs w:val="24"/>
              </w:rPr>
            </w:pPr>
            <w:r w:rsidRPr="003D47E0">
              <w:rPr>
                <w:rFonts w:ascii="Serif" w:hAnsi="Serif"/>
                <w:sz w:val="24"/>
                <w:szCs w:val="24"/>
              </w:rPr>
              <w:t>Bahrain</w:t>
            </w:r>
          </w:p>
        </w:tc>
        <w:tc>
          <w:tcPr>
            <w:tcW w:w="2130" w:type="dxa"/>
            <w:shd w:val="clear" w:color="auto" w:fill="FFFFFF"/>
            <w:tcMar>
              <w:top w:w="105" w:type="dxa"/>
              <w:left w:w="75" w:type="dxa"/>
              <w:bottom w:w="105" w:type="dxa"/>
              <w:right w:w="75" w:type="dxa"/>
            </w:tcMar>
            <w:vAlign w:val="center"/>
            <w:hideMark/>
          </w:tcPr>
          <w:p w14:paraId="682DA18A" w14:textId="77777777" w:rsidR="003D47E0" w:rsidRPr="003D47E0" w:rsidRDefault="003D47E0" w:rsidP="003D47E0">
            <w:pPr>
              <w:rPr>
                <w:rFonts w:ascii="Serif" w:hAnsi="Serif"/>
                <w:sz w:val="24"/>
                <w:szCs w:val="24"/>
              </w:rPr>
            </w:pPr>
            <w:r w:rsidRPr="003D47E0">
              <w:rPr>
                <w:rFonts w:ascii="Serif" w:hAnsi="Serif"/>
                <w:sz w:val="24"/>
                <w:szCs w:val="24"/>
              </w:rPr>
              <w:t>9.91</w:t>
            </w:r>
          </w:p>
        </w:tc>
      </w:tr>
      <w:tr w:rsidR="003D47E0" w:rsidRPr="003D47E0" w14:paraId="631774CB" w14:textId="77777777" w:rsidTr="003D47E0">
        <w:tc>
          <w:tcPr>
            <w:tcW w:w="2875" w:type="dxa"/>
            <w:shd w:val="clear" w:color="auto" w:fill="FFFFFF"/>
            <w:tcMar>
              <w:top w:w="105" w:type="dxa"/>
              <w:left w:w="75" w:type="dxa"/>
              <w:bottom w:w="105" w:type="dxa"/>
              <w:right w:w="75" w:type="dxa"/>
            </w:tcMar>
            <w:vAlign w:val="center"/>
            <w:hideMark/>
          </w:tcPr>
          <w:p w14:paraId="0C73869D" w14:textId="77777777" w:rsidR="003D47E0" w:rsidRPr="003D47E0" w:rsidRDefault="003D47E0" w:rsidP="003D47E0">
            <w:pPr>
              <w:rPr>
                <w:rFonts w:ascii="Serif" w:hAnsi="Serif"/>
                <w:sz w:val="24"/>
                <w:szCs w:val="24"/>
              </w:rPr>
            </w:pPr>
            <w:r w:rsidRPr="003D47E0">
              <w:rPr>
                <w:rFonts w:ascii="Serif" w:hAnsi="Serif"/>
                <w:sz w:val="24"/>
                <w:szCs w:val="24"/>
              </w:rPr>
              <w:t>Guatemala</w:t>
            </w:r>
          </w:p>
        </w:tc>
        <w:tc>
          <w:tcPr>
            <w:tcW w:w="2130" w:type="dxa"/>
            <w:shd w:val="clear" w:color="auto" w:fill="FFFFFF"/>
            <w:tcMar>
              <w:top w:w="105" w:type="dxa"/>
              <w:left w:w="75" w:type="dxa"/>
              <w:bottom w:w="105" w:type="dxa"/>
              <w:right w:w="75" w:type="dxa"/>
            </w:tcMar>
            <w:vAlign w:val="center"/>
            <w:hideMark/>
          </w:tcPr>
          <w:p w14:paraId="46FFEC42" w14:textId="77777777" w:rsidR="003D47E0" w:rsidRPr="003D47E0" w:rsidRDefault="003D47E0" w:rsidP="003D47E0">
            <w:pPr>
              <w:rPr>
                <w:rFonts w:ascii="Serif" w:hAnsi="Serif"/>
                <w:sz w:val="24"/>
                <w:szCs w:val="24"/>
              </w:rPr>
            </w:pPr>
            <w:r w:rsidRPr="003D47E0">
              <w:rPr>
                <w:rFonts w:ascii="Serif" w:hAnsi="Serif"/>
                <w:sz w:val="24"/>
                <w:szCs w:val="24"/>
              </w:rPr>
              <w:t>9.91</w:t>
            </w:r>
          </w:p>
        </w:tc>
      </w:tr>
      <w:tr w:rsidR="003D47E0" w:rsidRPr="003D47E0" w14:paraId="7317E718" w14:textId="77777777" w:rsidTr="003D47E0">
        <w:tc>
          <w:tcPr>
            <w:tcW w:w="2875" w:type="dxa"/>
            <w:shd w:val="clear" w:color="auto" w:fill="FFFFFF"/>
            <w:tcMar>
              <w:top w:w="105" w:type="dxa"/>
              <w:left w:w="75" w:type="dxa"/>
              <w:bottom w:w="105" w:type="dxa"/>
              <w:right w:w="75" w:type="dxa"/>
            </w:tcMar>
            <w:vAlign w:val="center"/>
            <w:hideMark/>
          </w:tcPr>
          <w:p w14:paraId="15E88144" w14:textId="77777777" w:rsidR="003D47E0" w:rsidRPr="003D47E0" w:rsidRDefault="003D47E0" w:rsidP="003D47E0">
            <w:pPr>
              <w:rPr>
                <w:rFonts w:ascii="Serif" w:hAnsi="Serif"/>
                <w:sz w:val="24"/>
                <w:szCs w:val="24"/>
              </w:rPr>
            </w:pPr>
            <w:r w:rsidRPr="003D47E0">
              <w:rPr>
                <w:rFonts w:ascii="Serif" w:hAnsi="Serif"/>
                <w:sz w:val="24"/>
                <w:szCs w:val="24"/>
              </w:rPr>
              <w:t>New Zealand</w:t>
            </w:r>
          </w:p>
        </w:tc>
        <w:tc>
          <w:tcPr>
            <w:tcW w:w="2130" w:type="dxa"/>
            <w:shd w:val="clear" w:color="auto" w:fill="FFFFFF"/>
            <w:tcMar>
              <w:top w:w="105" w:type="dxa"/>
              <w:left w:w="75" w:type="dxa"/>
              <w:bottom w:w="105" w:type="dxa"/>
              <w:right w:w="75" w:type="dxa"/>
            </w:tcMar>
            <w:vAlign w:val="center"/>
            <w:hideMark/>
          </w:tcPr>
          <w:p w14:paraId="13B3C84D" w14:textId="77777777" w:rsidR="003D47E0" w:rsidRPr="003D47E0" w:rsidRDefault="003D47E0" w:rsidP="003D47E0">
            <w:pPr>
              <w:rPr>
                <w:rFonts w:ascii="Serif" w:hAnsi="Serif"/>
                <w:sz w:val="24"/>
                <w:szCs w:val="24"/>
              </w:rPr>
            </w:pPr>
            <w:r w:rsidRPr="003D47E0">
              <w:rPr>
                <w:rFonts w:ascii="Serif" w:hAnsi="Serif"/>
                <w:sz w:val="24"/>
                <w:szCs w:val="24"/>
              </w:rPr>
              <w:t>9.92</w:t>
            </w:r>
          </w:p>
        </w:tc>
      </w:tr>
      <w:tr w:rsidR="003D47E0" w:rsidRPr="003D47E0" w14:paraId="0B3E7363" w14:textId="77777777" w:rsidTr="003D47E0">
        <w:tc>
          <w:tcPr>
            <w:tcW w:w="2875" w:type="dxa"/>
            <w:shd w:val="clear" w:color="auto" w:fill="FFFFFF"/>
            <w:tcMar>
              <w:top w:w="105" w:type="dxa"/>
              <w:left w:w="75" w:type="dxa"/>
              <w:bottom w:w="105" w:type="dxa"/>
              <w:right w:w="75" w:type="dxa"/>
            </w:tcMar>
            <w:vAlign w:val="center"/>
            <w:hideMark/>
          </w:tcPr>
          <w:p w14:paraId="77097B9A" w14:textId="77777777" w:rsidR="003D47E0" w:rsidRPr="003D47E0" w:rsidRDefault="003D47E0" w:rsidP="003D47E0">
            <w:pPr>
              <w:rPr>
                <w:rFonts w:ascii="Serif" w:hAnsi="Serif"/>
                <w:sz w:val="24"/>
                <w:szCs w:val="24"/>
              </w:rPr>
            </w:pPr>
            <w:r w:rsidRPr="003D47E0">
              <w:rPr>
                <w:rFonts w:ascii="Serif" w:hAnsi="Serif"/>
                <w:sz w:val="24"/>
                <w:szCs w:val="24"/>
              </w:rPr>
              <w:t>Russia</w:t>
            </w:r>
          </w:p>
        </w:tc>
        <w:tc>
          <w:tcPr>
            <w:tcW w:w="2130" w:type="dxa"/>
            <w:shd w:val="clear" w:color="auto" w:fill="FFFFFF"/>
            <w:tcMar>
              <w:top w:w="105" w:type="dxa"/>
              <w:left w:w="75" w:type="dxa"/>
              <w:bottom w:w="105" w:type="dxa"/>
              <w:right w:w="75" w:type="dxa"/>
            </w:tcMar>
            <w:vAlign w:val="center"/>
            <w:hideMark/>
          </w:tcPr>
          <w:p w14:paraId="41D7B4C3" w14:textId="77777777" w:rsidR="003D47E0" w:rsidRPr="003D47E0" w:rsidRDefault="003D47E0" w:rsidP="003D47E0">
            <w:pPr>
              <w:rPr>
                <w:rFonts w:ascii="Serif" w:hAnsi="Serif"/>
                <w:sz w:val="24"/>
                <w:szCs w:val="24"/>
              </w:rPr>
            </w:pPr>
            <w:r w:rsidRPr="003D47E0">
              <w:rPr>
                <w:rFonts w:ascii="Serif" w:hAnsi="Serif"/>
                <w:sz w:val="24"/>
                <w:szCs w:val="24"/>
              </w:rPr>
              <w:t>9.92</w:t>
            </w:r>
          </w:p>
        </w:tc>
      </w:tr>
      <w:tr w:rsidR="003D47E0" w:rsidRPr="003D47E0" w14:paraId="4369B427" w14:textId="77777777" w:rsidTr="003D47E0">
        <w:tc>
          <w:tcPr>
            <w:tcW w:w="2875" w:type="dxa"/>
            <w:shd w:val="clear" w:color="auto" w:fill="FFFFFF"/>
            <w:tcMar>
              <w:top w:w="105" w:type="dxa"/>
              <w:left w:w="75" w:type="dxa"/>
              <w:bottom w:w="105" w:type="dxa"/>
              <w:right w:w="75" w:type="dxa"/>
            </w:tcMar>
            <w:vAlign w:val="center"/>
            <w:hideMark/>
          </w:tcPr>
          <w:p w14:paraId="75DD4892" w14:textId="77777777" w:rsidR="003D47E0" w:rsidRPr="003D47E0" w:rsidRDefault="003D47E0" w:rsidP="003D47E0">
            <w:pPr>
              <w:rPr>
                <w:rFonts w:ascii="Serif" w:hAnsi="Serif"/>
                <w:sz w:val="24"/>
                <w:szCs w:val="24"/>
              </w:rPr>
            </w:pPr>
            <w:r w:rsidRPr="003D47E0">
              <w:rPr>
                <w:rFonts w:ascii="Serif" w:hAnsi="Serif"/>
                <w:sz w:val="24"/>
                <w:szCs w:val="24"/>
              </w:rPr>
              <w:t>Japan</w:t>
            </w:r>
          </w:p>
        </w:tc>
        <w:tc>
          <w:tcPr>
            <w:tcW w:w="2130" w:type="dxa"/>
            <w:shd w:val="clear" w:color="auto" w:fill="FFFFFF"/>
            <w:tcMar>
              <w:top w:w="105" w:type="dxa"/>
              <w:left w:w="75" w:type="dxa"/>
              <w:bottom w:w="105" w:type="dxa"/>
              <w:right w:w="75" w:type="dxa"/>
            </w:tcMar>
            <w:vAlign w:val="center"/>
            <w:hideMark/>
          </w:tcPr>
          <w:p w14:paraId="4535FE4D" w14:textId="77777777" w:rsidR="003D47E0" w:rsidRPr="003D47E0" w:rsidRDefault="003D47E0" w:rsidP="003D47E0">
            <w:pPr>
              <w:rPr>
                <w:rFonts w:ascii="Serif" w:hAnsi="Serif"/>
                <w:sz w:val="24"/>
                <w:szCs w:val="24"/>
              </w:rPr>
            </w:pPr>
            <w:r w:rsidRPr="003D47E0">
              <w:rPr>
                <w:rFonts w:ascii="Serif" w:hAnsi="Serif"/>
                <w:sz w:val="24"/>
                <w:szCs w:val="24"/>
              </w:rPr>
              <w:t>9.97</w:t>
            </w:r>
          </w:p>
        </w:tc>
      </w:tr>
      <w:tr w:rsidR="003D47E0" w:rsidRPr="003D47E0" w14:paraId="317B48A5" w14:textId="77777777" w:rsidTr="003D47E0">
        <w:tc>
          <w:tcPr>
            <w:tcW w:w="2875" w:type="dxa"/>
            <w:shd w:val="clear" w:color="auto" w:fill="FFFFFF"/>
            <w:tcMar>
              <w:top w:w="105" w:type="dxa"/>
              <w:left w:w="75" w:type="dxa"/>
              <w:bottom w:w="105" w:type="dxa"/>
              <w:right w:w="75" w:type="dxa"/>
            </w:tcMar>
            <w:vAlign w:val="center"/>
            <w:hideMark/>
          </w:tcPr>
          <w:p w14:paraId="49311063" w14:textId="77777777" w:rsidR="003D47E0" w:rsidRPr="003D47E0" w:rsidRDefault="003D47E0" w:rsidP="003D47E0">
            <w:pPr>
              <w:rPr>
                <w:rFonts w:ascii="Serif" w:hAnsi="Serif"/>
                <w:sz w:val="24"/>
                <w:szCs w:val="24"/>
              </w:rPr>
            </w:pPr>
            <w:r w:rsidRPr="003D47E0">
              <w:rPr>
                <w:rFonts w:ascii="Serif" w:hAnsi="Serif"/>
                <w:sz w:val="24"/>
                <w:szCs w:val="24"/>
              </w:rPr>
              <w:t>Malawi</w:t>
            </w:r>
          </w:p>
        </w:tc>
        <w:tc>
          <w:tcPr>
            <w:tcW w:w="2130" w:type="dxa"/>
            <w:shd w:val="clear" w:color="auto" w:fill="FFFFFF"/>
            <w:tcMar>
              <w:top w:w="105" w:type="dxa"/>
              <w:left w:w="75" w:type="dxa"/>
              <w:bottom w:w="105" w:type="dxa"/>
              <w:right w:w="75" w:type="dxa"/>
            </w:tcMar>
            <w:vAlign w:val="center"/>
            <w:hideMark/>
          </w:tcPr>
          <w:p w14:paraId="7A4E8618" w14:textId="77777777" w:rsidR="003D47E0" w:rsidRPr="003D47E0" w:rsidRDefault="003D47E0" w:rsidP="003D47E0">
            <w:pPr>
              <w:rPr>
                <w:rFonts w:ascii="Serif" w:hAnsi="Serif"/>
                <w:sz w:val="24"/>
                <w:szCs w:val="24"/>
              </w:rPr>
            </w:pPr>
            <w:r w:rsidRPr="003D47E0">
              <w:rPr>
                <w:rFonts w:ascii="Serif" w:hAnsi="Serif"/>
                <w:sz w:val="24"/>
                <w:szCs w:val="24"/>
              </w:rPr>
              <w:t>9.99</w:t>
            </w:r>
          </w:p>
        </w:tc>
      </w:tr>
      <w:tr w:rsidR="003D47E0" w:rsidRPr="003D47E0" w14:paraId="49EA06A7" w14:textId="77777777" w:rsidTr="003D47E0">
        <w:tc>
          <w:tcPr>
            <w:tcW w:w="2875" w:type="dxa"/>
            <w:shd w:val="clear" w:color="auto" w:fill="FFFFFF"/>
            <w:tcMar>
              <w:top w:w="105" w:type="dxa"/>
              <w:left w:w="75" w:type="dxa"/>
              <w:bottom w:w="105" w:type="dxa"/>
              <w:right w:w="75" w:type="dxa"/>
            </w:tcMar>
            <w:vAlign w:val="center"/>
            <w:hideMark/>
          </w:tcPr>
          <w:p w14:paraId="619EBA94" w14:textId="77777777" w:rsidR="003D47E0" w:rsidRPr="003D47E0" w:rsidRDefault="003D47E0" w:rsidP="003D47E0">
            <w:pPr>
              <w:rPr>
                <w:rFonts w:ascii="Serif" w:hAnsi="Serif"/>
                <w:sz w:val="24"/>
                <w:szCs w:val="24"/>
              </w:rPr>
            </w:pPr>
            <w:r w:rsidRPr="003D47E0">
              <w:rPr>
                <w:rFonts w:ascii="Serif" w:hAnsi="Serif"/>
                <w:sz w:val="24"/>
                <w:szCs w:val="24"/>
              </w:rPr>
              <w:lastRenderedPageBreak/>
              <w:t>Myanmar</w:t>
            </w:r>
          </w:p>
        </w:tc>
        <w:tc>
          <w:tcPr>
            <w:tcW w:w="2130" w:type="dxa"/>
            <w:shd w:val="clear" w:color="auto" w:fill="FFFFFF"/>
            <w:tcMar>
              <w:top w:w="105" w:type="dxa"/>
              <w:left w:w="75" w:type="dxa"/>
              <w:bottom w:w="105" w:type="dxa"/>
              <w:right w:w="75" w:type="dxa"/>
            </w:tcMar>
            <w:vAlign w:val="center"/>
            <w:hideMark/>
          </w:tcPr>
          <w:p w14:paraId="2168BB66" w14:textId="77777777" w:rsidR="003D47E0" w:rsidRPr="003D47E0" w:rsidRDefault="003D47E0" w:rsidP="003D47E0">
            <w:pPr>
              <w:rPr>
                <w:rFonts w:ascii="Serif" w:hAnsi="Serif"/>
                <w:sz w:val="24"/>
                <w:szCs w:val="24"/>
              </w:rPr>
            </w:pPr>
            <w:r w:rsidRPr="003D47E0">
              <w:rPr>
                <w:rFonts w:ascii="Serif" w:hAnsi="Serif"/>
                <w:sz w:val="24"/>
                <w:szCs w:val="24"/>
              </w:rPr>
              <w:t>9.99</w:t>
            </w:r>
          </w:p>
        </w:tc>
      </w:tr>
      <w:tr w:rsidR="003D47E0" w:rsidRPr="003D47E0" w14:paraId="32C27EA9" w14:textId="77777777" w:rsidTr="003D47E0">
        <w:tc>
          <w:tcPr>
            <w:tcW w:w="2875" w:type="dxa"/>
            <w:shd w:val="clear" w:color="auto" w:fill="FFFFFF"/>
            <w:tcMar>
              <w:top w:w="105" w:type="dxa"/>
              <w:left w:w="75" w:type="dxa"/>
              <w:bottom w:w="105" w:type="dxa"/>
              <w:right w:w="75" w:type="dxa"/>
            </w:tcMar>
            <w:vAlign w:val="center"/>
            <w:hideMark/>
          </w:tcPr>
          <w:p w14:paraId="320E2343" w14:textId="77777777" w:rsidR="003D47E0" w:rsidRPr="003D47E0" w:rsidRDefault="003D47E0" w:rsidP="003D47E0">
            <w:pPr>
              <w:rPr>
                <w:rFonts w:ascii="Serif" w:hAnsi="Serif"/>
                <w:sz w:val="24"/>
                <w:szCs w:val="24"/>
              </w:rPr>
            </w:pPr>
            <w:r w:rsidRPr="003D47E0">
              <w:rPr>
                <w:rFonts w:ascii="Serif" w:hAnsi="Serif"/>
                <w:sz w:val="24"/>
                <w:szCs w:val="24"/>
              </w:rPr>
              <w:t>Togo</w:t>
            </w:r>
          </w:p>
        </w:tc>
        <w:tc>
          <w:tcPr>
            <w:tcW w:w="2130" w:type="dxa"/>
            <w:shd w:val="clear" w:color="auto" w:fill="FFFFFF"/>
            <w:tcMar>
              <w:top w:w="105" w:type="dxa"/>
              <w:left w:w="75" w:type="dxa"/>
              <w:bottom w:w="105" w:type="dxa"/>
              <w:right w:w="75" w:type="dxa"/>
            </w:tcMar>
            <w:vAlign w:val="center"/>
            <w:hideMark/>
          </w:tcPr>
          <w:p w14:paraId="636B9F13" w14:textId="77777777" w:rsidR="003D47E0" w:rsidRPr="003D47E0" w:rsidRDefault="003D47E0" w:rsidP="003D47E0">
            <w:pPr>
              <w:rPr>
                <w:rFonts w:ascii="Serif" w:hAnsi="Serif"/>
                <w:sz w:val="24"/>
                <w:szCs w:val="24"/>
              </w:rPr>
            </w:pPr>
            <w:r w:rsidRPr="003D47E0">
              <w:rPr>
                <w:rFonts w:ascii="Serif" w:hAnsi="Serif"/>
                <w:sz w:val="24"/>
                <w:szCs w:val="24"/>
              </w:rPr>
              <w:t>10.07</w:t>
            </w:r>
          </w:p>
        </w:tc>
      </w:tr>
      <w:tr w:rsidR="003D47E0" w:rsidRPr="003D47E0" w14:paraId="3C094071" w14:textId="77777777" w:rsidTr="003D47E0">
        <w:tc>
          <w:tcPr>
            <w:tcW w:w="2875" w:type="dxa"/>
            <w:shd w:val="clear" w:color="auto" w:fill="FFFFFF"/>
            <w:tcMar>
              <w:top w:w="105" w:type="dxa"/>
              <w:left w:w="75" w:type="dxa"/>
              <w:bottom w:w="105" w:type="dxa"/>
              <w:right w:w="75" w:type="dxa"/>
            </w:tcMar>
            <w:vAlign w:val="center"/>
            <w:hideMark/>
          </w:tcPr>
          <w:p w14:paraId="6A81DC4E" w14:textId="77777777" w:rsidR="003D47E0" w:rsidRPr="003D47E0" w:rsidRDefault="003D47E0" w:rsidP="003D47E0">
            <w:pPr>
              <w:rPr>
                <w:rFonts w:ascii="Serif" w:hAnsi="Serif"/>
                <w:sz w:val="24"/>
                <w:szCs w:val="24"/>
              </w:rPr>
            </w:pPr>
            <w:r w:rsidRPr="003D47E0">
              <w:rPr>
                <w:rFonts w:ascii="Serif" w:hAnsi="Serif"/>
                <w:sz w:val="24"/>
                <w:szCs w:val="24"/>
              </w:rPr>
              <w:t>Tuvalu</w:t>
            </w:r>
          </w:p>
        </w:tc>
        <w:tc>
          <w:tcPr>
            <w:tcW w:w="2130" w:type="dxa"/>
            <w:shd w:val="clear" w:color="auto" w:fill="FFFFFF"/>
            <w:tcMar>
              <w:top w:w="105" w:type="dxa"/>
              <w:left w:w="75" w:type="dxa"/>
              <w:bottom w:w="105" w:type="dxa"/>
              <w:right w:w="75" w:type="dxa"/>
            </w:tcMar>
            <w:vAlign w:val="center"/>
            <w:hideMark/>
          </w:tcPr>
          <w:p w14:paraId="12ED7E0C" w14:textId="77777777" w:rsidR="003D47E0" w:rsidRPr="003D47E0" w:rsidRDefault="003D47E0" w:rsidP="003D47E0">
            <w:pPr>
              <w:rPr>
                <w:rFonts w:ascii="Serif" w:hAnsi="Serif"/>
                <w:sz w:val="24"/>
                <w:szCs w:val="24"/>
              </w:rPr>
            </w:pPr>
            <w:r w:rsidRPr="003D47E0">
              <w:rPr>
                <w:rFonts w:ascii="Serif" w:hAnsi="Serif"/>
                <w:sz w:val="24"/>
                <w:szCs w:val="24"/>
              </w:rPr>
              <w:t>10.07</w:t>
            </w:r>
          </w:p>
        </w:tc>
      </w:tr>
      <w:tr w:rsidR="003D47E0" w:rsidRPr="003D47E0" w14:paraId="6AD63A2E" w14:textId="77777777" w:rsidTr="003D47E0">
        <w:tc>
          <w:tcPr>
            <w:tcW w:w="2875" w:type="dxa"/>
            <w:shd w:val="clear" w:color="auto" w:fill="FFFFFF"/>
            <w:tcMar>
              <w:top w:w="105" w:type="dxa"/>
              <w:left w:w="75" w:type="dxa"/>
              <w:bottom w:w="105" w:type="dxa"/>
              <w:right w:w="75" w:type="dxa"/>
            </w:tcMar>
            <w:vAlign w:val="center"/>
            <w:hideMark/>
          </w:tcPr>
          <w:p w14:paraId="49F9FDBA" w14:textId="77777777" w:rsidR="003D47E0" w:rsidRPr="003D47E0" w:rsidRDefault="003D47E0" w:rsidP="003D47E0">
            <w:pPr>
              <w:rPr>
                <w:rFonts w:ascii="Serif" w:hAnsi="Serif"/>
                <w:sz w:val="24"/>
                <w:szCs w:val="24"/>
              </w:rPr>
            </w:pPr>
            <w:r w:rsidRPr="003D47E0">
              <w:rPr>
                <w:rFonts w:ascii="Serif" w:hAnsi="Serif"/>
                <w:sz w:val="24"/>
                <w:szCs w:val="24"/>
              </w:rPr>
              <w:t>Jamaica</w:t>
            </w:r>
          </w:p>
        </w:tc>
        <w:tc>
          <w:tcPr>
            <w:tcW w:w="2130" w:type="dxa"/>
            <w:shd w:val="clear" w:color="auto" w:fill="FFFFFF"/>
            <w:tcMar>
              <w:top w:w="105" w:type="dxa"/>
              <w:left w:w="75" w:type="dxa"/>
              <w:bottom w:w="105" w:type="dxa"/>
              <w:right w:w="75" w:type="dxa"/>
            </w:tcMar>
            <w:vAlign w:val="center"/>
            <w:hideMark/>
          </w:tcPr>
          <w:p w14:paraId="168797C6" w14:textId="77777777" w:rsidR="003D47E0" w:rsidRPr="003D47E0" w:rsidRDefault="003D47E0" w:rsidP="003D47E0">
            <w:pPr>
              <w:rPr>
                <w:rFonts w:ascii="Serif" w:hAnsi="Serif"/>
                <w:sz w:val="24"/>
                <w:szCs w:val="24"/>
              </w:rPr>
            </w:pPr>
            <w:r w:rsidRPr="003D47E0">
              <w:rPr>
                <w:rFonts w:ascii="Serif" w:hAnsi="Serif"/>
                <w:sz w:val="24"/>
                <w:szCs w:val="24"/>
              </w:rPr>
              <w:t>10.09</w:t>
            </w:r>
          </w:p>
        </w:tc>
      </w:tr>
      <w:tr w:rsidR="003D47E0" w:rsidRPr="003D47E0" w14:paraId="43D38EE5" w14:textId="77777777" w:rsidTr="003D47E0">
        <w:tc>
          <w:tcPr>
            <w:tcW w:w="2875" w:type="dxa"/>
            <w:shd w:val="clear" w:color="auto" w:fill="FFFFFF"/>
            <w:tcMar>
              <w:top w:w="105" w:type="dxa"/>
              <w:left w:w="75" w:type="dxa"/>
              <w:bottom w:w="105" w:type="dxa"/>
              <w:right w:w="75" w:type="dxa"/>
            </w:tcMar>
            <w:vAlign w:val="center"/>
            <w:hideMark/>
          </w:tcPr>
          <w:p w14:paraId="3782D9D8" w14:textId="77777777" w:rsidR="003D47E0" w:rsidRPr="003D47E0" w:rsidRDefault="003D47E0" w:rsidP="003D47E0">
            <w:pPr>
              <w:rPr>
                <w:rFonts w:ascii="Serif" w:hAnsi="Serif"/>
                <w:sz w:val="24"/>
                <w:szCs w:val="24"/>
              </w:rPr>
            </w:pPr>
            <w:r w:rsidRPr="003D47E0">
              <w:rPr>
                <w:rFonts w:ascii="Serif" w:hAnsi="Serif"/>
                <w:sz w:val="24"/>
                <w:szCs w:val="24"/>
              </w:rPr>
              <w:t>Kazakhstan</w:t>
            </w:r>
          </w:p>
        </w:tc>
        <w:tc>
          <w:tcPr>
            <w:tcW w:w="2130" w:type="dxa"/>
            <w:shd w:val="clear" w:color="auto" w:fill="FFFFFF"/>
            <w:tcMar>
              <w:top w:w="105" w:type="dxa"/>
              <w:left w:w="75" w:type="dxa"/>
              <w:bottom w:w="105" w:type="dxa"/>
              <w:right w:w="75" w:type="dxa"/>
            </w:tcMar>
            <w:vAlign w:val="center"/>
            <w:hideMark/>
          </w:tcPr>
          <w:p w14:paraId="31EBF2EF" w14:textId="77777777" w:rsidR="003D47E0" w:rsidRPr="003D47E0" w:rsidRDefault="003D47E0" w:rsidP="003D47E0">
            <w:pPr>
              <w:rPr>
                <w:rFonts w:ascii="Serif" w:hAnsi="Serif"/>
                <w:sz w:val="24"/>
                <w:szCs w:val="24"/>
              </w:rPr>
            </w:pPr>
            <w:r w:rsidRPr="003D47E0">
              <w:rPr>
                <w:rFonts w:ascii="Serif" w:hAnsi="Serif"/>
                <w:sz w:val="24"/>
                <w:szCs w:val="24"/>
              </w:rPr>
              <w:t>10.14</w:t>
            </w:r>
          </w:p>
        </w:tc>
      </w:tr>
      <w:tr w:rsidR="003D47E0" w:rsidRPr="003D47E0" w14:paraId="779DD34E" w14:textId="77777777" w:rsidTr="003D47E0">
        <w:tc>
          <w:tcPr>
            <w:tcW w:w="2875" w:type="dxa"/>
            <w:shd w:val="clear" w:color="auto" w:fill="FFFFFF"/>
            <w:tcMar>
              <w:top w:w="105" w:type="dxa"/>
              <w:left w:w="75" w:type="dxa"/>
              <w:bottom w:w="105" w:type="dxa"/>
              <w:right w:w="75" w:type="dxa"/>
            </w:tcMar>
            <w:vAlign w:val="center"/>
            <w:hideMark/>
          </w:tcPr>
          <w:p w14:paraId="261DB964" w14:textId="77777777" w:rsidR="003D47E0" w:rsidRPr="003D47E0" w:rsidRDefault="003D47E0" w:rsidP="003D47E0">
            <w:pPr>
              <w:rPr>
                <w:rFonts w:ascii="Serif" w:hAnsi="Serif"/>
                <w:sz w:val="24"/>
                <w:szCs w:val="24"/>
              </w:rPr>
            </w:pPr>
            <w:r w:rsidRPr="003D47E0">
              <w:rPr>
                <w:rFonts w:ascii="Serif" w:hAnsi="Serif"/>
                <w:sz w:val="24"/>
                <w:szCs w:val="24"/>
              </w:rPr>
              <w:t>Indonesia</w:t>
            </w:r>
          </w:p>
        </w:tc>
        <w:tc>
          <w:tcPr>
            <w:tcW w:w="2130" w:type="dxa"/>
            <w:shd w:val="clear" w:color="auto" w:fill="FFFFFF"/>
            <w:tcMar>
              <w:top w:w="105" w:type="dxa"/>
              <w:left w:w="75" w:type="dxa"/>
              <w:bottom w:w="105" w:type="dxa"/>
              <w:right w:w="75" w:type="dxa"/>
            </w:tcMar>
            <w:vAlign w:val="center"/>
            <w:hideMark/>
          </w:tcPr>
          <w:p w14:paraId="5D5DEEC5" w14:textId="77777777" w:rsidR="003D47E0" w:rsidRPr="003D47E0" w:rsidRDefault="003D47E0" w:rsidP="003D47E0">
            <w:pPr>
              <w:rPr>
                <w:rFonts w:ascii="Serif" w:hAnsi="Serif"/>
                <w:sz w:val="24"/>
                <w:szCs w:val="24"/>
              </w:rPr>
            </w:pPr>
            <w:r w:rsidRPr="003D47E0">
              <w:rPr>
                <w:rFonts w:ascii="Serif" w:hAnsi="Serif"/>
                <w:sz w:val="24"/>
                <w:szCs w:val="24"/>
              </w:rPr>
              <w:t>10.18</w:t>
            </w:r>
          </w:p>
        </w:tc>
      </w:tr>
      <w:tr w:rsidR="003D47E0" w:rsidRPr="003D47E0" w14:paraId="6360A0C5" w14:textId="77777777" w:rsidTr="003D47E0">
        <w:tc>
          <w:tcPr>
            <w:tcW w:w="2875" w:type="dxa"/>
            <w:shd w:val="clear" w:color="auto" w:fill="FFFFFF"/>
            <w:tcMar>
              <w:top w:w="105" w:type="dxa"/>
              <w:left w:w="75" w:type="dxa"/>
              <w:bottom w:w="105" w:type="dxa"/>
              <w:right w:w="75" w:type="dxa"/>
            </w:tcMar>
            <w:vAlign w:val="center"/>
            <w:hideMark/>
          </w:tcPr>
          <w:p w14:paraId="7CC04C12" w14:textId="77777777" w:rsidR="003D47E0" w:rsidRPr="003D47E0" w:rsidRDefault="003D47E0" w:rsidP="003D47E0">
            <w:pPr>
              <w:rPr>
                <w:rFonts w:ascii="Serif" w:hAnsi="Serif"/>
                <w:sz w:val="24"/>
                <w:szCs w:val="24"/>
              </w:rPr>
            </w:pPr>
            <w:r w:rsidRPr="003D47E0">
              <w:rPr>
                <w:rFonts w:ascii="Serif" w:hAnsi="Serif"/>
                <w:sz w:val="24"/>
                <w:szCs w:val="24"/>
              </w:rPr>
              <w:t>Nauru</w:t>
            </w:r>
          </w:p>
        </w:tc>
        <w:tc>
          <w:tcPr>
            <w:tcW w:w="2130" w:type="dxa"/>
            <w:shd w:val="clear" w:color="auto" w:fill="FFFFFF"/>
            <w:tcMar>
              <w:top w:w="105" w:type="dxa"/>
              <w:left w:w="75" w:type="dxa"/>
              <w:bottom w:w="105" w:type="dxa"/>
              <w:right w:w="75" w:type="dxa"/>
            </w:tcMar>
            <w:vAlign w:val="center"/>
            <w:hideMark/>
          </w:tcPr>
          <w:p w14:paraId="78334EBD" w14:textId="77777777" w:rsidR="003D47E0" w:rsidRPr="003D47E0" w:rsidRDefault="003D47E0" w:rsidP="003D47E0">
            <w:pPr>
              <w:rPr>
                <w:rFonts w:ascii="Serif" w:hAnsi="Serif"/>
                <w:sz w:val="24"/>
                <w:szCs w:val="24"/>
              </w:rPr>
            </w:pPr>
            <w:r w:rsidRPr="003D47E0">
              <w:rPr>
                <w:rFonts w:ascii="Serif" w:hAnsi="Serif"/>
                <w:sz w:val="24"/>
                <w:szCs w:val="24"/>
              </w:rPr>
              <w:t>10.20</w:t>
            </w:r>
          </w:p>
        </w:tc>
      </w:tr>
      <w:tr w:rsidR="003D47E0" w:rsidRPr="003D47E0" w14:paraId="5F38C3E8" w14:textId="77777777" w:rsidTr="003D47E0">
        <w:tc>
          <w:tcPr>
            <w:tcW w:w="2875" w:type="dxa"/>
            <w:shd w:val="clear" w:color="auto" w:fill="FFFFFF"/>
            <w:tcMar>
              <w:top w:w="105" w:type="dxa"/>
              <w:left w:w="75" w:type="dxa"/>
              <w:bottom w:w="105" w:type="dxa"/>
              <w:right w:w="75" w:type="dxa"/>
            </w:tcMar>
            <w:vAlign w:val="center"/>
            <w:hideMark/>
          </w:tcPr>
          <w:p w14:paraId="0D048601" w14:textId="77777777" w:rsidR="003D47E0" w:rsidRPr="003D47E0" w:rsidRDefault="003D47E0" w:rsidP="003D47E0">
            <w:pPr>
              <w:rPr>
                <w:rFonts w:ascii="Serif" w:hAnsi="Serif"/>
                <w:sz w:val="24"/>
                <w:szCs w:val="24"/>
              </w:rPr>
            </w:pPr>
            <w:r w:rsidRPr="003D47E0">
              <w:rPr>
                <w:rFonts w:ascii="Serif" w:hAnsi="Serif"/>
                <w:sz w:val="24"/>
                <w:szCs w:val="24"/>
              </w:rPr>
              <w:t>Maldives</w:t>
            </w:r>
          </w:p>
        </w:tc>
        <w:tc>
          <w:tcPr>
            <w:tcW w:w="2130" w:type="dxa"/>
            <w:shd w:val="clear" w:color="auto" w:fill="FFFFFF"/>
            <w:tcMar>
              <w:top w:w="105" w:type="dxa"/>
              <w:left w:w="75" w:type="dxa"/>
              <w:bottom w:w="105" w:type="dxa"/>
              <w:right w:w="75" w:type="dxa"/>
            </w:tcMar>
            <w:vAlign w:val="center"/>
            <w:hideMark/>
          </w:tcPr>
          <w:p w14:paraId="01957F14" w14:textId="77777777" w:rsidR="003D47E0" w:rsidRPr="003D47E0" w:rsidRDefault="003D47E0" w:rsidP="003D47E0">
            <w:pPr>
              <w:rPr>
                <w:rFonts w:ascii="Serif" w:hAnsi="Serif"/>
                <w:sz w:val="24"/>
                <w:szCs w:val="24"/>
              </w:rPr>
            </w:pPr>
            <w:r w:rsidRPr="003D47E0">
              <w:rPr>
                <w:rFonts w:ascii="Serif" w:hAnsi="Serif"/>
                <w:sz w:val="24"/>
                <w:szCs w:val="24"/>
              </w:rPr>
              <w:t>10.21</w:t>
            </w:r>
          </w:p>
        </w:tc>
      </w:tr>
      <w:tr w:rsidR="003D47E0" w:rsidRPr="003D47E0" w14:paraId="1DA51445" w14:textId="77777777" w:rsidTr="003D47E0">
        <w:tc>
          <w:tcPr>
            <w:tcW w:w="2875" w:type="dxa"/>
            <w:shd w:val="clear" w:color="auto" w:fill="FFFFFF"/>
            <w:tcMar>
              <w:top w:w="105" w:type="dxa"/>
              <w:left w:w="75" w:type="dxa"/>
              <w:bottom w:w="105" w:type="dxa"/>
              <w:right w:w="75" w:type="dxa"/>
            </w:tcMar>
            <w:vAlign w:val="center"/>
            <w:hideMark/>
          </w:tcPr>
          <w:p w14:paraId="1FC08A7A" w14:textId="77777777" w:rsidR="003D47E0" w:rsidRPr="003D47E0" w:rsidRDefault="003D47E0" w:rsidP="003D47E0">
            <w:pPr>
              <w:rPr>
                <w:rFonts w:ascii="Serif" w:hAnsi="Serif"/>
                <w:sz w:val="24"/>
                <w:szCs w:val="24"/>
              </w:rPr>
            </w:pPr>
            <w:r w:rsidRPr="003D47E0">
              <w:rPr>
                <w:rFonts w:ascii="Serif" w:hAnsi="Serif"/>
                <w:sz w:val="24"/>
                <w:szCs w:val="24"/>
              </w:rPr>
              <w:t>Uganda</w:t>
            </w:r>
          </w:p>
        </w:tc>
        <w:tc>
          <w:tcPr>
            <w:tcW w:w="2130" w:type="dxa"/>
            <w:shd w:val="clear" w:color="auto" w:fill="FFFFFF"/>
            <w:tcMar>
              <w:top w:w="105" w:type="dxa"/>
              <w:left w:w="75" w:type="dxa"/>
              <w:bottom w:w="105" w:type="dxa"/>
              <w:right w:w="75" w:type="dxa"/>
            </w:tcMar>
            <w:vAlign w:val="center"/>
            <w:hideMark/>
          </w:tcPr>
          <w:p w14:paraId="388D3E8A" w14:textId="77777777" w:rsidR="003D47E0" w:rsidRPr="003D47E0" w:rsidRDefault="003D47E0" w:rsidP="003D47E0">
            <w:pPr>
              <w:rPr>
                <w:rFonts w:ascii="Serif" w:hAnsi="Serif"/>
                <w:sz w:val="24"/>
                <w:szCs w:val="24"/>
              </w:rPr>
            </w:pPr>
            <w:r w:rsidRPr="003D47E0">
              <w:rPr>
                <w:rFonts w:ascii="Serif" w:hAnsi="Serif"/>
                <w:sz w:val="24"/>
                <w:szCs w:val="24"/>
              </w:rPr>
              <w:t>10.21</w:t>
            </w:r>
          </w:p>
        </w:tc>
      </w:tr>
      <w:tr w:rsidR="003D47E0" w:rsidRPr="003D47E0" w14:paraId="22965A7F" w14:textId="77777777" w:rsidTr="003D47E0">
        <w:tc>
          <w:tcPr>
            <w:tcW w:w="2875" w:type="dxa"/>
            <w:shd w:val="clear" w:color="auto" w:fill="FFFFFF"/>
            <w:tcMar>
              <w:top w:w="105" w:type="dxa"/>
              <w:left w:w="75" w:type="dxa"/>
              <w:bottom w:w="105" w:type="dxa"/>
              <w:right w:w="75" w:type="dxa"/>
            </w:tcMar>
            <w:vAlign w:val="center"/>
            <w:hideMark/>
          </w:tcPr>
          <w:p w14:paraId="61075044" w14:textId="77777777" w:rsidR="003D47E0" w:rsidRPr="003D47E0" w:rsidRDefault="003D47E0" w:rsidP="003D47E0">
            <w:pPr>
              <w:rPr>
                <w:rFonts w:ascii="Serif" w:hAnsi="Serif"/>
                <w:sz w:val="24"/>
                <w:szCs w:val="24"/>
              </w:rPr>
            </w:pPr>
            <w:r w:rsidRPr="003D47E0">
              <w:rPr>
                <w:rFonts w:ascii="Serif" w:hAnsi="Serif"/>
                <w:sz w:val="24"/>
                <w:szCs w:val="24"/>
              </w:rPr>
              <w:t>Vanuatu</w:t>
            </w:r>
          </w:p>
        </w:tc>
        <w:tc>
          <w:tcPr>
            <w:tcW w:w="2130" w:type="dxa"/>
            <w:shd w:val="clear" w:color="auto" w:fill="FFFFFF"/>
            <w:tcMar>
              <w:top w:w="105" w:type="dxa"/>
              <w:left w:w="75" w:type="dxa"/>
              <w:bottom w:w="105" w:type="dxa"/>
              <w:right w:w="75" w:type="dxa"/>
            </w:tcMar>
            <w:vAlign w:val="center"/>
            <w:hideMark/>
          </w:tcPr>
          <w:p w14:paraId="709F1931"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3D77C2B0" w14:textId="77777777" w:rsidTr="003D47E0">
        <w:tc>
          <w:tcPr>
            <w:tcW w:w="2875" w:type="dxa"/>
            <w:shd w:val="clear" w:color="auto" w:fill="FFFFFF"/>
            <w:tcMar>
              <w:top w:w="105" w:type="dxa"/>
              <w:left w:w="75" w:type="dxa"/>
              <w:bottom w:w="105" w:type="dxa"/>
              <w:right w:w="75" w:type="dxa"/>
            </w:tcMar>
            <w:vAlign w:val="center"/>
            <w:hideMark/>
          </w:tcPr>
          <w:p w14:paraId="7D1A90FA" w14:textId="77777777" w:rsidR="003D47E0" w:rsidRPr="003D47E0" w:rsidRDefault="003D47E0" w:rsidP="003D47E0">
            <w:pPr>
              <w:rPr>
                <w:rFonts w:ascii="Serif" w:hAnsi="Serif"/>
                <w:sz w:val="24"/>
                <w:szCs w:val="24"/>
              </w:rPr>
            </w:pPr>
            <w:r w:rsidRPr="003D47E0">
              <w:rPr>
                <w:rFonts w:ascii="Serif" w:hAnsi="Serif"/>
                <w:sz w:val="24"/>
                <w:szCs w:val="24"/>
              </w:rPr>
              <w:t>Mozambique</w:t>
            </w:r>
          </w:p>
        </w:tc>
        <w:tc>
          <w:tcPr>
            <w:tcW w:w="2130" w:type="dxa"/>
            <w:shd w:val="clear" w:color="auto" w:fill="FFFFFF"/>
            <w:tcMar>
              <w:top w:w="105" w:type="dxa"/>
              <w:left w:w="75" w:type="dxa"/>
              <w:bottom w:w="105" w:type="dxa"/>
              <w:right w:w="75" w:type="dxa"/>
            </w:tcMar>
            <w:vAlign w:val="center"/>
            <w:hideMark/>
          </w:tcPr>
          <w:p w14:paraId="7F38B4A9"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6673217D" w14:textId="77777777" w:rsidTr="003D47E0">
        <w:tc>
          <w:tcPr>
            <w:tcW w:w="2875" w:type="dxa"/>
            <w:shd w:val="clear" w:color="auto" w:fill="FFFFFF"/>
            <w:tcMar>
              <w:top w:w="105" w:type="dxa"/>
              <w:left w:w="75" w:type="dxa"/>
              <w:bottom w:w="105" w:type="dxa"/>
              <w:right w:w="75" w:type="dxa"/>
            </w:tcMar>
            <w:vAlign w:val="center"/>
            <w:hideMark/>
          </w:tcPr>
          <w:p w14:paraId="3674A731" w14:textId="77777777" w:rsidR="003D47E0" w:rsidRPr="003D47E0" w:rsidRDefault="003D47E0" w:rsidP="003D47E0">
            <w:pPr>
              <w:rPr>
                <w:rFonts w:ascii="Serif" w:hAnsi="Serif"/>
                <w:sz w:val="24"/>
                <w:szCs w:val="24"/>
              </w:rPr>
            </w:pPr>
            <w:r w:rsidRPr="003D47E0">
              <w:rPr>
                <w:rFonts w:ascii="Serif" w:hAnsi="Serif"/>
                <w:sz w:val="24"/>
                <w:szCs w:val="24"/>
              </w:rPr>
              <w:t>Nepal</w:t>
            </w:r>
          </w:p>
        </w:tc>
        <w:tc>
          <w:tcPr>
            <w:tcW w:w="2130" w:type="dxa"/>
            <w:shd w:val="clear" w:color="auto" w:fill="FFFFFF"/>
            <w:tcMar>
              <w:top w:w="105" w:type="dxa"/>
              <w:left w:w="75" w:type="dxa"/>
              <w:bottom w:w="105" w:type="dxa"/>
              <w:right w:w="75" w:type="dxa"/>
            </w:tcMar>
            <w:vAlign w:val="center"/>
            <w:hideMark/>
          </w:tcPr>
          <w:p w14:paraId="343EC0B1"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30929FF4" w14:textId="77777777" w:rsidTr="003D47E0">
        <w:tc>
          <w:tcPr>
            <w:tcW w:w="2875" w:type="dxa"/>
            <w:shd w:val="clear" w:color="auto" w:fill="FFFFFF"/>
            <w:tcMar>
              <w:top w:w="105" w:type="dxa"/>
              <w:left w:w="75" w:type="dxa"/>
              <w:bottom w:w="105" w:type="dxa"/>
              <w:right w:w="75" w:type="dxa"/>
            </w:tcMar>
            <w:vAlign w:val="center"/>
            <w:hideMark/>
          </w:tcPr>
          <w:p w14:paraId="69D8946B" w14:textId="77777777" w:rsidR="003D47E0" w:rsidRPr="003D47E0" w:rsidRDefault="003D47E0" w:rsidP="003D47E0">
            <w:pPr>
              <w:rPr>
                <w:rFonts w:ascii="Serif" w:hAnsi="Serif"/>
                <w:sz w:val="24"/>
                <w:szCs w:val="24"/>
              </w:rPr>
            </w:pPr>
            <w:r w:rsidRPr="003D47E0">
              <w:rPr>
                <w:rFonts w:ascii="Serif" w:hAnsi="Serif"/>
                <w:sz w:val="24"/>
                <w:szCs w:val="24"/>
              </w:rPr>
              <w:t>Senegal</w:t>
            </w:r>
          </w:p>
        </w:tc>
        <w:tc>
          <w:tcPr>
            <w:tcW w:w="2130" w:type="dxa"/>
            <w:shd w:val="clear" w:color="auto" w:fill="FFFFFF"/>
            <w:tcMar>
              <w:top w:w="105" w:type="dxa"/>
              <w:left w:w="75" w:type="dxa"/>
              <w:bottom w:w="105" w:type="dxa"/>
              <w:right w:w="75" w:type="dxa"/>
            </w:tcMar>
            <w:vAlign w:val="center"/>
            <w:hideMark/>
          </w:tcPr>
          <w:p w14:paraId="34C2CF2C" w14:textId="77777777" w:rsidR="003D47E0" w:rsidRPr="003D47E0" w:rsidRDefault="003D47E0" w:rsidP="003D47E0">
            <w:pPr>
              <w:rPr>
                <w:rFonts w:ascii="Serif" w:hAnsi="Serif"/>
                <w:sz w:val="24"/>
                <w:szCs w:val="24"/>
              </w:rPr>
            </w:pPr>
            <w:r w:rsidRPr="003D47E0">
              <w:rPr>
                <w:rFonts w:ascii="Serif" w:hAnsi="Serif"/>
                <w:sz w:val="24"/>
                <w:szCs w:val="24"/>
              </w:rPr>
              <w:t>10.23</w:t>
            </w:r>
          </w:p>
        </w:tc>
      </w:tr>
      <w:tr w:rsidR="003D47E0" w:rsidRPr="003D47E0" w14:paraId="4157EE8B" w14:textId="77777777" w:rsidTr="003D47E0">
        <w:tc>
          <w:tcPr>
            <w:tcW w:w="2875" w:type="dxa"/>
            <w:shd w:val="clear" w:color="auto" w:fill="FFFFFF"/>
            <w:tcMar>
              <w:top w:w="105" w:type="dxa"/>
              <w:left w:w="75" w:type="dxa"/>
              <w:bottom w:w="105" w:type="dxa"/>
              <w:right w:w="75" w:type="dxa"/>
            </w:tcMar>
            <w:vAlign w:val="center"/>
            <w:hideMark/>
          </w:tcPr>
          <w:p w14:paraId="040F2CBC" w14:textId="77777777" w:rsidR="003D47E0" w:rsidRPr="003D47E0" w:rsidRDefault="003D47E0" w:rsidP="003D47E0">
            <w:pPr>
              <w:rPr>
                <w:rFonts w:ascii="Serif" w:hAnsi="Serif"/>
                <w:sz w:val="24"/>
                <w:szCs w:val="24"/>
              </w:rPr>
            </w:pPr>
            <w:r w:rsidRPr="003D47E0">
              <w:rPr>
                <w:rFonts w:ascii="Serif" w:hAnsi="Serif"/>
                <w:sz w:val="24"/>
                <w:szCs w:val="24"/>
              </w:rPr>
              <w:t>Kenya</w:t>
            </w:r>
          </w:p>
        </w:tc>
        <w:tc>
          <w:tcPr>
            <w:tcW w:w="2130" w:type="dxa"/>
            <w:shd w:val="clear" w:color="auto" w:fill="FFFFFF"/>
            <w:tcMar>
              <w:top w:w="105" w:type="dxa"/>
              <w:left w:w="75" w:type="dxa"/>
              <w:bottom w:w="105" w:type="dxa"/>
              <w:right w:w="75" w:type="dxa"/>
            </w:tcMar>
            <w:vAlign w:val="center"/>
            <w:hideMark/>
          </w:tcPr>
          <w:p w14:paraId="5533DAA6" w14:textId="77777777" w:rsidR="003D47E0" w:rsidRPr="003D47E0" w:rsidRDefault="003D47E0" w:rsidP="003D47E0">
            <w:pPr>
              <w:rPr>
                <w:rFonts w:ascii="Serif" w:hAnsi="Serif"/>
                <w:sz w:val="24"/>
                <w:szCs w:val="24"/>
              </w:rPr>
            </w:pPr>
            <w:r w:rsidRPr="003D47E0">
              <w:rPr>
                <w:rFonts w:ascii="Serif" w:hAnsi="Serif"/>
                <w:sz w:val="24"/>
                <w:szCs w:val="24"/>
              </w:rPr>
              <w:t>10.24</w:t>
            </w:r>
          </w:p>
        </w:tc>
      </w:tr>
      <w:tr w:rsidR="003D47E0" w:rsidRPr="003D47E0" w14:paraId="156AC6D0" w14:textId="77777777" w:rsidTr="003D47E0">
        <w:tc>
          <w:tcPr>
            <w:tcW w:w="2875" w:type="dxa"/>
            <w:shd w:val="clear" w:color="auto" w:fill="FFFFFF"/>
            <w:tcMar>
              <w:top w:w="105" w:type="dxa"/>
              <w:left w:w="75" w:type="dxa"/>
              <w:bottom w:w="105" w:type="dxa"/>
              <w:right w:w="75" w:type="dxa"/>
            </w:tcMar>
            <w:vAlign w:val="center"/>
            <w:hideMark/>
          </w:tcPr>
          <w:p w14:paraId="656714F9" w14:textId="77777777" w:rsidR="003D47E0" w:rsidRPr="003D47E0" w:rsidRDefault="003D47E0" w:rsidP="003D47E0">
            <w:pPr>
              <w:rPr>
                <w:rFonts w:ascii="Serif" w:hAnsi="Serif"/>
                <w:sz w:val="24"/>
                <w:szCs w:val="24"/>
              </w:rPr>
            </w:pPr>
            <w:r w:rsidRPr="003D47E0">
              <w:rPr>
                <w:rFonts w:ascii="Serif" w:hAnsi="Serif"/>
                <w:sz w:val="24"/>
                <w:szCs w:val="24"/>
              </w:rPr>
              <w:t>United Arab Emirates</w:t>
            </w:r>
          </w:p>
        </w:tc>
        <w:tc>
          <w:tcPr>
            <w:tcW w:w="2130" w:type="dxa"/>
            <w:shd w:val="clear" w:color="auto" w:fill="FFFFFF"/>
            <w:tcMar>
              <w:top w:w="105" w:type="dxa"/>
              <w:left w:w="75" w:type="dxa"/>
              <w:bottom w:w="105" w:type="dxa"/>
              <w:right w:w="75" w:type="dxa"/>
            </w:tcMar>
            <w:vAlign w:val="center"/>
            <w:hideMark/>
          </w:tcPr>
          <w:p w14:paraId="3E9C836D" w14:textId="77777777" w:rsidR="003D47E0" w:rsidRPr="003D47E0" w:rsidRDefault="003D47E0" w:rsidP="003D47E0">
            <w:pPr>
              <w:rPr>
                <w:rFonts w:ascii="Serif" w:hAnsi="Serif"/>
                <w:sz w:val="24"/>
                <w:szCs w:val="24"/>
              </w:rPr>
            </w:pPr>
            <w:r w:rsidRPr="003D47E0">
              <w:rPr>
                <w:rFonts w:ascii="Serif" w:hAnsi="Serif"/>
                <w:sz w:val="24"/>
                <w:szCs w:val="24"/>
              </w:rPr>
              <w:t>10.32</w:t>
            </w:r>
          </w:p>
        </w:tc>
      </w:tr>
      <w:tr w:rsidR="003D47E0" w:rsidRPr="003D47E0" w14:paraId="0B182CCE" w14:textId="77777777" w:rsidTr="003D47E0">
        <w:tc>
          <w:tcPr>
            <w:tcW w:w="2875" w:type="dxa"/>
            <w:shd w:val="clear" w:color="auto" w:fill="FFFFFF"/>
            <w:tcMar>
              <w:top w:w="105" w:type="dxa"/>
              <w:left w:w="75" w:type="dxa"/>
              <w:bottom w:w="105" w:type="dxa"/>
              <w:right w:w="75" w:type="dxa"/>
            </w:tcMar>
            <w:vAlign w:val="center"/>
            <w:hideMark/>
          </w:tcPr>
          <w:p w14:paraId="3C59E7B7" w14:textId="77777777" w:rsidR="003D47E0" w:rsidRPr="003D47E0" w:rsidRDefault="003D47E0" w:rsidP="003D47E0">
            <w:pPr>
              <w:rPr>
                <w:rFonts w:ascii="Serif" w:hAnsi="Serif"/>
                <w:sz w:val="24"/>
                <w:szCs w:val="24"/>
              </w:rPr>
            </w:pPr>
            <w:r w:rsidRPr="003D47E0">
              <w:rPr>
                <w:rFonts w:ascii="Serif" w:hAnsi="Serif"/>
                <w:sz w:val="24"/>
                <w:szCs w:val="24"/>
              </w:rPr>
              <w:t>Morocco</w:t>
            </w:r>
          </w:p>
        </w:tc>
        <w:tc>
          <w:tcPr>
            <w:tcW w:w="2130" w:type="dxa"/>
            <w:shd w:val="clear" w:color="auto" w:fill="FFFFFF"/>
            <w:tcMar>
              <w:top w:w="105" w:type="dxa"/>
              <w:left w:w="75" w:type="dxa"/>
              <w:bottom w:w="105" w:type="dxa"/>
              <w:right w:w="75" w:type="dxa"/>
            </w:tcMar>
            <w:vAlign w:val="center"/>
            <w:hideMark/>
          </w:tcPr>
          <w:p w14:paraId="601B1C43" w14:textId="77777777" w:rsidR="003D47E0" w:rsidRPr="003D47E0" w:rsidRDefault="003D47E0" w:rsidP="003D47E0">
            <w:pPr>
              <w:rPr>
                <w:rFonts w:ascii="Serif" w:hAnsi="Serif"/>
                <w:sz w:val="24"/>
                <w:szCs w:val="24"/>
              </w:rPr>
            </w:pPr>
            <w:r w:rsidRPr="003D47E0">
              <w:rPr>
                <w:rFonts w:ascii="Serif" w:hAnsi="Serif"/>
                <w:sz w:val="24"/>
                <w:szCs w:val="24"/>
              </w:rPr>
              <w:t>10.35</w:t>
            </w:r>
          </w:p>
        </w:tc>
      </w:tr>
      <w:tr w:rsidR="003D47E0" w:rsidRPr="003D47E0" w14:paraId="441329F5" w14:textId="77777777" w:rsidTr="003D47E0">
        <w:tc>
          <w:tcPr>
            <w:tcW w:w="2875" w:type="dxa"/>
            <w:shd w:val="clear" w:color="auto" w:fill="FFFFFF"/>
            <w:tcMar>
              <w:top w:w="105" w:type="dxa"/>
              <w:left w:w="75" w:type="dxa"/>
              <w:bottom w:w="105" w:type="dxa"/>
              <w:right w:w="75" w:type="dxa"/>
            </w:tcMar>
            <w:vAlign w:val="center"/>
            <w:hideMark/>
          </w:tcPr>
          <w:p w14:paraId="397B94FB" w14:textId="77777777" w:rsidR="003D47E0" w:rsidRPr="003D47E0" w:rsidRDefault="003D47E0" w:rsidP="003D47E0">
            <w:pPr>
              <w:rPr>
                <w:rFonts w:ascii="Serif" w:hAnsi="Serif"/>
                <w:sz w:val="24"/>
                <w:szCs w:val="24"/>
              </w:rPr>
            </w:pPr>
            <w:r w:rsidRPr="003D47E0">
              <w:rPr>
                <w:rFonts w:ascii="Serif" w:hAnsi="Serif"/>
                <w:sz w:val="24"/>
                <w:szCs w:val="24"/>
              </w:rPr>
              <w:lastRenderedPageBreak/>
              <w:t>Brazil</w:t>
            </w:r>
          </w:p>
        </w:tc>
        <w:tc>
          <w:tcPr>
            <w:tcW w:w="2130" w:type="dxa"/>
            <w:shd w:val="clear" w:color="auto" w:fill="FFFFFF"/>
            <w:tcMar>
              <w:top w:w="105" w:type="dxa"/>
              <w:left w:w="75" w:type="dxa"/>
              <w:bottom w:w="105" w:type="dxa"/>
              <w:right w:w="75" w:type="dxa"/>
            </w:tcMar>
            <w:vAlign w:val="center"/>
            <w:hideMark/>
          </w:tcPr>
          <w:p w14:paraId="550F3939" w14:textId="77777777" w:rsidR="003D47E0" w:rsidRPr="003D47E0" w:rsidRDefault="003D47E0" w:rsidP="003D47E0">
            <w:pPr>
              <w:rPr>
                <w:rFonts w:ascii="Serif" w:hAnsi="Serif"/>
                <w:sz w:val="24"/>
                <w:szCs w:val="24"/>
              </w:rPr>
            </w:pPr>
            <w:r w:rsidRPr="003D47E0">
              <w:rPr>
                <w:rFonts w:ascii="Serif" w:hAnsi="Serif"/>
                <w:sz w:val="24"/>
                <w:szCs w:val="24"/>
              </w:rPr>
              <w:t>10.38</w:t>
            </w:r>
          </w:p>
        </w:tc>
      </w:tr>
      <w:tr w:rsidR="003D47E0" w:rsidRPr="003D47E0" w14:paraId="072EB7BF" w14:textId="77777777" w:rsidTr="003D47E0">
        <w:tc>
          <w:tcPr>
            <w:tcW w:w="2875" w:type="dxa"/>
            <w:shd w:val="clear" w:color="auto" w:fill="FFFFFF"/>
            <w:tcMar>
              <w:top w:w="105" w:type="dxa"/>
              <w:left w:w="75" w:type="dxa"/>
              <w:bottom w:w="105" w:type="dxa"/>
              <w:right w:w="75" w:type="dxa"/>
            </w:tcMar>
            <w:vAlign w:val="center"/>
            <w:hideMark/>
          </w:tcPr>
          <w:p w14:paraId="2E3D6536"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2130" w:type="dxa"/>
            <w:shd w:val="clear" w:color="auto" w:fill="FFFFFF"/>
            <w:tcMar>
              <w:top w:w="105" w:type="dxa"/>
              <w:left w:w="75" w:type="dxa"/>
              <w:bottom w:w="105" w:type="dxa"/>
              <w:right w:w="75" w:type="dxa"/>
            </w:tcMar>
            <w:vAlign w:val="center"/>
            <w:hideMark/>
          </w:tcPr>
          <w:p w14:paraId="04608DDB" w14:textId="77777777" w:rsidR="003D47E0" w:rsidRPr="003D47E0" w:rsidRDefault="003D47E0" w:rsidP="003D47E0">
            <w:pPr>
              <w:rPr>
                <w:rFonts w:ascii="Serif" w:hAnsi="Serif"/>
                <w:sz w:val="24"/>
                <w:szCs w:val="24"/>
              </w:rPr>
            </w:pPr>
            <w:r w:rsidRPr="003D47E0">
              <w:rPr>
                <w:rFonts w:ascii="Serif" w:hAnsi="Serif"/>
                <w:sz w:val="24"/>
                <w:szCs w:val="24"/>
              </w:rPr>
              <w:t>10.43</w:t>
            </w:r>
          </w:p>
        </w:tc>
      </w:tr>
      <w:tr w:rsidR="003D47E0" w:rsidRPr="003D47E0" w14:paraId="76EEA8BE" w14:textId="77777777" w:rsidTr="003D47E0">
        <w:tc>
          <w:tcPr>
            <w:tcW w:w="2875" w:type="dxa"/>
            <w:shd w:val="clear" w:color="auto" w:fill="FFFFFF"/>
            <w:tcMar>
              <w:top w:w="105" w:type="dxa"/>
              <w:left w:w="75" w:type="dxa"/>
              <w:bottom w:w="105" w:type="dxa"/>
              <w:right w:w="75" w:type="dxa"/>
            </w:tcMar>
            <w:vAlign w:val="center"/>
            <w:hideMark/>
          </w:tcPr>
          <w:p w14:paraId="264BBBCE" w14:textId="77777777" w:rsidR="003D47E0" w:rsidRPr="003D47E0" w:rsidRDefault="003D47E0" w:rsidP="003D47E0">
            <w:pPr>
              <w:rPr>
                <w:rFonts w:ascii="Serif" w:hAnsi="Serif"/>
                <w:sz w:val="24"/>
                <w:szCs w:val="24"/>
              </w:rPr>
            </w:pPr>
            <w:r w:rsidRPr="003D47E0">
              <w:rPr>
                <w:rFonts w:ascii="Serif" w:hAnsi="Serif"/>
                <w:sz w:val="24"/>
                <w:szCs w:val="24"/>
              </w:rPr>
              <w:t>Philippines</w:t>
            </w:r>
          </w:p>
        </w:tc>
        <w:tc>
          <w:tcPr>
            <w:tcW w:w="2130" w:type="dxa"/>
            <w:shd w:val="clear" w:color="auto" w:fill="FFFFFF"/>
            <w:tcMar>
              <w:top w:w="105" w:type="dxa"/>
              <w:left w:w="75" w:type="dxa"/>
              <w:bottom w:w="105" w:type="dxa"/>
              <w:right w:w="75" w:type="dxa"/>
            </w:tcMar>
            <w:vAlign w:val="center"/>
            <w:hideMark/>
          </w:tcPr>
          <w:p w14:paraId="4270A820" w14:textId="77777777" w:rsidR="003D47E0" w:rsidRPr="003D47E0" w:rsidRDefault="003D47E0" w:rsidP="003D47E0">
            <w:pPr>
              <w:rPr>
                <w:rFonts w:ascii="Serif" w:hAnsi="Serif"/>
                <w:sz w:val="24"/>
                <w:szCs w:val="24"/>
              </w:rPr>
            </w:pPr>
            <w:r w:rsidRPr="003D47E0">
              <w:rPr>
                <w:rFonts w:ascii="Serif" w:hAnsi="Serif"/>
                <w:sz w:val="24"/>
                <w:szCs w:val="24"/>
              </w:rPr>
              <w:t>10.53</w:t>
            </w:r>
          </w:p>
        </w:tc>
      </w:tr>
      <w:tr w:rsidR="003D47E0" w:rsidRPr="003D47E0" w14:paraId="5DABBA05" w14:textId="77777777" w:rsidTr="003D47E0">
        <w:tc>
          <w:tcPr>
            <w:tcW w:w="2875" w:type="dxa"/>
            <w:shd w:val="clear" w:color="auto" w:fill="FFFFFF"/>
            <w:tcMar>
              <w:top w:w="105" w:type="dxa"/>
              <w:left w:w="75" w:type="dxa"/>
              <w:bottom w:w="105" w:type="dxa"/>
              <w:right w:w="75" w:type="dxa"/>
            </w:tcMar>
            <w:vAlign w:val="center"/>
            <w:hideMark/>
          </w:tcPr>
          <w:p w14:paraId="3CCC680D" w14:textId="77777777" w:rsidR="003D47E0" w:rsidRPr="003D47E0" w:rsidRDefault="003D47E0" w:rsidP="003D47E0">
            <w:pPr>
              <w:rPr>
                <w:rFonts w:ascii="Serif" w:hAnsi="Serif"/>
                <w:sz w:val="24"/>
                <w:szCs w:val="24"/>
              </w:rPr>
            </w:pPr>
            <w:r w:rsidRPr="003D47E0">
              <w:rPr>
                <w:rFonts w:ascii="Serif" w:hAnsi="Serif"/>
                <w:sz w:val="24"/>
                <w:szCs w:val="24"/>
              </w:rPr>
              <w:t>Northern Cyprus</w:t>
            </w:r>
          </w:p>
        </w:tc>
        <w:tc>
          <w:tcPr>
            <w:tcW w:w="2130" w:type="dxa"/>
            <w:shd w:val="clear" w:color="auto" w:fill="FFFFFF"/>
            <w:tcMar>
              <w:top w:w="105" w:type="dxa"/>
              <w:left w:w="75" w:type="dxa"/>
              <w:bottom w:w="105" w:type="dxa"/>
              <w:right w:w="75" w:type="dxa"/>
            </w:tcMar>
            <w:vAlign w:val="center"/>
            <w:hideMark/>
          </w:tcPr>
          <w:p w14:paraId="08C08B46" w14:textId="77777777" w:rsidR="003D47E0" w:rsidRPr="003D47E0" w:rsidRDefault="003D47E0" w:rsidP="003D47E0">
            <w:pPr>
              <w:rPr>
                <w:rFonts w:ascii="Serif" w:hAnsi="Serif"/>
                <w:sz w:val="24"/>
                <w:szCs w:val="24"/>
              </w:rPr>
            </w:pPr>
            <w:r w:rsidRPr="003D47E0">
              <w:rPr>
                <w:rFonts w:ascii="Serif" w:hAnsi="Serif"/>
                <w:sz w:val="24"/>
                <w:szCs w:val="24"/>
              </w:rPr>
              <w:t>10.55</w:t>
            </w:r>
          </w:p>
        </w:tc>
      </w:tr>
      <w:tr w:rsidR="003D47E0" w:rsidRPr="003D47E0" w14:paraId="656B3681" w14:textId="77777777" w:rsidTr="003D47E0">
        <w:tc>
          <w:tcPr>
            <w:tcW w:w="2875" w:type="dxa"/>
            <w:shd w:val="clear" w:color="auto" w:fill="FFFFFF"/>
            <w:tcMar>
              <w:top w:w="105" w:type="dxa"/>
              <w:left w:w="75" w:type="dxa"/>
              <w:bottom w:w="105" w:type="dxa"/>
              <w:right w:w="75" w:type="dxa"/>
            </w:tcMar>
            <w:vAlign w:val="center"/>
            <w:hideMark/>
          </w:tcPr>
          <w:p w14:paraId="200C377F" w14:textId="77777777" w:rsidR="003D47E0" w:rsidRPr="003D47E0" w:rsidRDefault="003D47E0" w:rsidP="003D47E0">
            <w:pPr>
              <w:rPr>
                <w:rFonts w:ascii="Serif" w:hAnsi="Serif"/>
                <w:sz w:val="24"/>
                <w:szCs w:val="24"/>
              </w:rPr>
            </w:pPr>
            <w:r w:rsidRPr="003D47E0">
              <w:rPr>
                <w:rFonts w:ascii="Serif" w:hAnsi="Serif"/>
                <w:sz w:val="24"/>
                <w:szCs w:val="24"/>
              </w:rPr>
              <w:t>Namibia</w:t>
            </w:r>
          </w:p>
        </w:tc>
        <w:tc>
          <w:tcPr>
            <w:tcW w:w="2130" w:type="dxa"/>
            <w:shd w:val="clear" w:color="auto" w:fill="FFFFFF"/>
            <w:tcMar>
              <w:top w:w="105" w:type="dxa"/>
              <w:left w:w="75" w:type="dxa"/>
              <w:bottom w:w="105" w:type="dxa"/>
              <w:right w:w="75" w:type="dxa"/>
            </w:tcMar>
            <w:vAlign w:val="center"/>
            <w:hideMark/>
          </w:tcPr>
          <w:p w14:paraId="0FB9C946" w14:textId="77777777" w:rsidR="003D47E0" w:rsidRPr="003D47E0" w:rsidRDefault="003D47E0" w:rsidP="003D47E0">
            <w:pPr>
              <w:rPr>
                <w:rFonts w:ascii="Serif" w:hAnsi="Serif"/>
                <w:sz w:val="24"/>
                <w:szCs w:val="24"/>
              </w:rPr>
            </w:pPr>
            <w:r w:rsidRPr="003D47E0">
              <w:rPr>
                <w:rFonts w:ascii="Serif" w:hAnsi="Serif"/>
                <w:sz w:val="24"/>
                <w:szCs w:val="24"/>
              </w:rPr>
              <w:t>10.67</w:t>
            </w:r>
          </w:p>
        </w:tc>
      </w:tr>
      <w:tr w:rsidR="003D47E0" w:rsidRPr="003D47E0" w14:paraId="7BFD0AC0" w14:textId="77777777" w:rsidTr="003D47E0">
        <w:tc>
          <w:tcPr>
            <w:tcW w:w="2875" w:type="dxa"/>
            <w:shd w:val="clear" w:color="auto" w:fill="FFFFFF"/>
            <w:tcMar>
              <w:top w:w="105" w:type="dxa"/>
              <w:left w:w="75" w:type="dxa"/>
              <w:bottom w:w="105" w:type="dxa"/>
              <w:right w:w="75" w:type="dxa"/>
            </w:tcMar>
            <w:vAlign w:val="center"/>
            <w:hideMark/>
          </w:tcPr>
          <w:p w14:paraId="5D16D5EB" w14:textId="77777777" w:rsidR="003D47E0" w:rsidRPr="003D47E0" w:rsidRDefault="003D47E0" w:rsidP="003D47E0">
            <w:pPr>
              <w:rPr>
                <w:rFonts w:ascii="Serif" w:hAnsi="Serif"/>
                <w:sz w:val="24"/>
                <w:szCs w:val="24"/>
              </w:rPr>
            </w:pPr>
            <w:r w:rsidRPr="003D47E0">
              <w:rPr>
                <w:rFonts w:ascii="Serif" w:hAnsi="Serif"/>
                <w:sz w:val="24"/>
                <w:szCs w:val="24"/>
              </w:rPr>
              <w:t>Rwanda</w:t>
            </w:r>
          </w:p>
        </w:tc>
        <w:tc>
          <w:tcPr>
            <w:tcW w:w="2130" w:type="dxa"/>
            <w:shd w:val="clear" w:color="auto" w:fill="FFFFFF"/>
            <w:tcMar>
              <w:top w:w="105" w:type="dxa"/>
              <w:left w:w="75" w:type="dxa"/>
              <w:bottom w:w="105" w:type="dxa"/>
              <w:right w:w="75" w:type="dxa"/>
            </w:tcMar>
            <w:vAlign w:val="center"/>
            <w:hideMark/>
          </w:tcPr>
          <w:p w14:paraId="50197728" w14:textId="77777777" w:rsidR="003D47E0" w:rsidRPr="003D47E0" w:rsidRDefault="003D47E0" w:rsidP="003D47E0">
            <w:pPr>
              <w:rPr>
                <w:rFonts w:ascii="Serif" w:hAnsi="Serif"/>
                <w:sz w:val="24"/>
                <w:szCs w:val="24"/>
              </w:rPr>
            </w:pPr>
            <w:r w:rsidRPr="003D47E0">
              <w:rPr>
                <w:rFonts w:ascii="Serif" w:hAnsi="Serif"/>
                <w:sz w:val="24"/>
                <w:szCs w:val="24"/>
              </w:rPr>
              <w:t>10.76</w:t>
            </w:r>
          </w:p>
        </w:tc>
      </w:tr>
      <w:tr w:rsidR="003D47E0" w:rsidRPr="003D47E0" w14:paraId="6948AD02" w14:textId="77777777" w:rsidTr="003D47E0">
        <w:tc>
          <w:tcPr>
            <w:tcW w:w="2875" w:type="dxa"/>
            <w:shd w:val="clear" w:color="auto" w:fill="FFFFFF"/>
            <w:tcMar>
              <w:top w:w="105" w:type="dxa"/>
              <w:left w:w="75" w:type="dxa"/>
              <w:bottom w:w="105" w:type="dxa"/>
              <w:right w:w="75" w:type="dxa"/>
            </w:tcMar>
            <w:vAlign w:val="center"/>
            <w:hideMark/>
          </w:tcPr>
          <w:p w14:paraId="3592640F" w14:textId="77777777" w:rsidR="003D47E0" w:rsidRPr="003D47E0" w:rsidRDefault="003D47E0" w:rsidP="003D47E0">
            <w:pPr>
              <w:rPr>
                <w:rFonts w:ascii="Serif" w:hAnsi="Serif"/>
                <w:sz w:val="24"/>
                <w:szCs w:val="24"/>
              </w:rPr>
            </w:pPr>
            <w:r w:rsidRPr="003D47E0">
              <w:rPr>
                <w:rFonts w:ascii="Serif" w:hAnsi="Serif"/>
                <w:sz w:val="24"/>
                <w:szCs w:val="24"/>
              </w:rPr>
              <w:t>Iran</w:t>
            </w:r>
          </w:p>
        </w:tc>
        <w:tc>
          <w:tcPr>
            <w:tcW w:w="2130" w:type="dxa"/>
            <w:shd w:val="clear" w:color="auto" w:fill="FFFFFF"/>
            <w:tcMar>
              <w:top w:w="105" w:type="dxa"/>
              <w:left w:w="75" w:type="dxa"/>
              <w:bottom w:w="105" w:type="dxa"/>
              <w:right w:w="75" w:type="dxa"/>
            </w:tcMar>
            <w:vAlign w:val="center"/>
            <w:hideMark/>
          </w:tcPr>
          <w:p w14:paraId="4C15541D" w14:textId="77777777" w:rsidR="003D47E0" w:rsidRPr="003D47E0" w:rsidRDefault="003D47E0" w:rsidP="003D47E0">
            <w:pPr>
              <w:rPr>
                <w:rFonts w:ascii="Serif" w:hAnsi="Serif"/>
                <w:sz w:val="24"/>
                <w:szCs w:val="24"/>
              </w:rPr>
            </w:pPr>
            <w:r w:rsidRPr="003D47E0">
              <w:rPr>
                <w:rFonts w:ascii="Serif" w:hAnsi="Serif"/>
                <w:sz w:val="24"/>
                <w:szCs w:val="24"/>
              </w:rPr>
              <w:t>10.77</w:t>
            </w:r>
          </w:p>
        </w:tc>
      </w:tr>
      <w:tr w:rsidR="003D47E0" w:rsidRPr="003D47E0" w14:paraId="67F0A221" w14:textId="77777777" w:rsidTr="003D47E0">
        <w:tc>
          <w:tcPr>
            <w:tcW w:w="2875" w:type="dxa"/>
            <w:shd w:val="clear" w:color="auto" w:fill="FFFFFF"/>
            <w:tcMar>
              <w:top w:w="105" w:type="dxa"/>
              <w:left w:w="75" w:type="dxa"/>
              <w:bottom w:w="105" w:type="dxa"/>
              <w:right w:w="75" w:type="dxa"/>
            </w:tcMar>
            <w:vAlign w:val="center"/>
            <w:hideMark/>
          </w:tcPr>
          <w:p w14:paraId="242202B7" w14:textId="77777777" w:rsidR="003D47E0" w:rsidRPr="003D47E0" w:rsidRDefault="003D47E0" w:rsidP="003D47E0">
            <w:pPr>
              <w:rPr>
                <w:rFonts w:ascii="Serif" w:hAnsi="Serif"/>
                <w:sz w:val="24"/>
                <w:szCs w:val="24"/>
              </w:rPr>
            </w:pPr>
            <w:r w:rsidRPr="003D47E0">
              <w:rPr>
                <w:rFonts w:ascii="Serif" w:hAnsi="Serif"/>
                <w:sz w:val="24"/>
                <w:szCs w:val="24"/>
              </w:rPr>
              <w:t>Armenia</w:t>
            </w:r>
          </w:p>
        </w:tc>
        <w:tc>
          <w:tcPr>
            <w:tcW w:w="2130" w:type="dxa"/>
            <w:shd w:val="clear" w:color="auto" w:fill="FFFFFF"/>
            <w:tcMar>
              <w:top w:w="105" w:type="dxa"/>
              <w:left w:w="75" w:type="dxa"/>
              <w:bottom w:w="105" w:type="dxa"/>
              <w:right w:w="75" w:type="dxa"/>
            </w:tcMar>
            <w:vAlign w:val="center"/>
            <w:hideMark/>
          </w:tcPr>
          <w:p w14:paraId="47CEE9EA" w14:textId="77777777" w:rsidR="003D47E0" w:rsidRPr="003D47E0" w:rsidRDefault="003D47E0" w:rsidP="003D47E0">
            <w:pPr>
              <w:rPr>
                <w:rFonts w:ascii="Serif" w:hAnsi="Serif"/>
                <w:sz w:val="24"/>
                <w:szCs w:val="24"/>
              </w:rPr>
            </w:pPr>
            <w:r w:rsidRPr="003D47E0">
              <w:rPr>
                <w:rFonts w:ascii="Serif" w:hAnsi="Serif"/>
                <w:sz w:val="24"/>
                <w:szCs w:val="24"/>
              </w:rPr>
              <w:t>10.96</w:t>
            </w:r>
          </w:p>
        </w:tc>
      </w:tr>
      <w:tr w:rsidR="003D47E0" w:rsidRPr="003D47E0" w14:paraId="2ED90451" w14:textId="77777777" w:rsidTr="003D47E0">
        <w:tc>
          <w:tcPr>
            <w:tcW w:w="2875" w:type="dxa"/>
            <w:shd w:val="clear" w:color="auto" w:fill="FFFFFF"/>
            <w:tcMar>
              <w:top w:w="105" w:type="dxa"/>
              <w:left w:w="75" w:type="dxa"/>
              <w:bottom w:w="105" w:type="dxa"/>
              <w:right w:w="75" w:type="dxa"/>
            </w:tcMar>
            <w:vAlign w:val="center"/>
            <w:hideMark/>
          </w:tcPr>
          <w:p w14:paraId="1588A9F4" w14:textId="77777777" w:rsidR="003D47E0" w:rsidRPr="003D47E0" w:rsidRDefault="003D47E0" w:rsidP="003D47E0">
            <w:pPr>
              <w:rPr>
                <w:rFonts w:ascii="Serif" w:hAnsi="Serif"/>
                <w:sz w:val="24"/>
                <w:szCs w:val="24"/>
              </w:rPr>
            </w:pPr>
            <w:r w:rsidRPr="003D47E0">
              <w:rPr>
                <w:rFonts w:ascii="Serif" w:hAnsi="Serif"/>
                <w:sz w:val="24"/>
                <w:szCs w:val="24"/>
              </w:rPr>
              <w:t>Georgia</w:t>
            </w:r>
          </w:p>
        </w:tc>
        <w:tc>
          <w:tcPr>
            <w:tcW w:w="2130" w:type="dxa"/>
            <w:shd w:val="clear" w:color="auto" w:fill="FFFFFF"/>
            <w:tcMar>
              <w:top w:w="105" w:type="dxa"/>
              <w:left w:w="75" w:type="dxa"/>
              <w:bottom w:w="105" w:type="dxa"/>
              <w:right w:w="75" w:type="dxa"/>
            </w:tcMar>
            <w:vAlign w:val="center"/>
            <w:hideMark/>
          </w:tcPr>
          <w:p w14:paraId="36ECA093" w14:textId="77777777" w:rsidR="003D47E0" w:rsidRPr="003D47E0" w:rsidRDefault="003D47E0" w:rsidP="003D47E0">
            <w:pPr>
              <w:rPr>
                <w:rFonts w:ascii="Serif" w:hAnsi="Serif"/>
                <w:sz w:val="24"/>
                <w:szCs w:val="24"/>
              </w:rPr>
            </w:pPr>
            <w:r w:rsidRPr="003D47E0">
              <w:rPr>
                <w:rFonts w:ascii="Serif" w:hAnsi="Serif"/>
                <w:sz w:val="24"/>
                <w:szCs w:val="24"/>
              </w:rPr>
              <w:t>11.04</w:t>
            </w:r>
          </w:p>
        </w:tc>
      </w:tr>
      <w:tr w:rsidR="003D47E0" w:rsidRPr="003D47E0" w14:paraId="3EB58A20" w14:textId="77777777" w:rsidTr="003D47E0">
        <w:tc>
          <w:tcPr>
            <w:tcW w:w="2875" w:type="dxa"/>
            <w:shd w:val="clear" w:color="auto" w:fill="FFFFFF"/>
            <w:tcMar>
              <w:top w:w="105" w:type="dxa"/>
              <w:left w:w="75" w:type="dxa"/>
              <w:bottom w:w="105" w:type="dxa"/>
              <w:right w:w="75" w:type="dxa"/>
            </w:tcMar>
            <w:vAlign w:val="center"/>
            <w:hideMark/>
          </w:tcPr>
          <w:p w14:paraId="568753E4" w14:textId="77777777" w:rsidR="003D47E0" w:rsidRPr="003D47E0" w:rsidRDefault="003D47E0" w:rsidP="003D47E0">
            <w:pPr>
              <w:rPr>
                <w:rFonts w:ascii="Serif" w:hAnsi="Serif"/>
                <w:sz w:val="24"/>
                <w:szCs w:val="24"/>
              </w:rPr>
            </w:pPr>
            <w:r w:rsidRPr="003D47E0">
              <w:rPr>
                <w:rFonts w:ascii="Serif" w:hAnsi="Serif"/>
                <w:sz w:val="24"/>
                <w:szCs w:val="24"/>
              </w:rPr>
              <w:t>Cote d'Ivoire</w:t>
            </w:r>
          </w:p>
        </w:tc>
        <w:tc>
          <w:tcPr>
            <w:tcW w:w="2130" w:type="dxa"/>
            <w:shd w:val="clear" w:color="auto" w:fill="FFFFFF"/>
            <w:tcMar>
              <w:top w:w="105" w:type="dxa"/>
              <w:left w:w="75" w:type="dxa"/>
              <w:bottom w:w="105" w:type="dxa"/>
              <w:right w:w="75" w:type="dxa"/>
            </w:tcMar>
            <w:vAlign w:val="center"/>
            <w:hideMark/>
          </w:tcPr>
          <w:p w14:paraId="20AA4213" w14:textId="77777777" w:rsidR="003D47E0" w:rsidRPr="003D47E0" w:rsidRDefault="003D47E0" w:rsidP="003D47E0">
            <w:pPr>
              <w:rPr>
                <w:rFonts w:ascii="Serif" w:hAnsi="Serif"/>
                <w:sz w:val="24"/>
                <w:szCs w:val="24"/>
              </w:rPr>
            </w:pPr>
            <w:r w:rsidRPr="003D47E0">
              <w:rPr>
                <w:rFonts w:ascii="Serif" w:hAnsi="Serif"/>
                <w:sz w:val="24"/>
                <w:szCs w:val="24"/>
              </w:rPr>
              <w:t>11.07</w:t>
            </w:r>
          </w:p>
        </w:tc>
      </w:tr>
      <w:tr w:rsidR="003D47E0" w:rsidRPr="003D47E0" w14:paraId="538F4DA2" w14:textId="77777777" w:rsidTr="003D47E0">
        <w:tc>
          <w:tcPr>
            <w:tcW w:w="2875" w:type="dxa"/>
            <w:shd w:val="clear" w:color="auto" w:fill="FFFFFF"/>
            <w:tcMar>
              <w:top w:w="105" w:type="dxa"/>
              <w:left w:w="75" w:type="dxa"/>
              <w:bottom w:w="105" w:type="dxa"/>
              <w:right w:w="75" w:type="dxa"/>
            </w:tcMar>
            <w:vAlign w:val="center"/>
            <w:hideMark/>
          </w:tcPr>
          <w:p w14:paraId="5580C271" w14:textId="77777777" w:rsidR="003D47E0" w:rsidRPr="003D47E0" w:rsidRDefault="003D47E0" w:rsidP="003D47E0">
            <w:pPr>
              <w:rPr>
                <w:rFonts w:ascii="Serif" w:hAnsi="Serif"/>
                <w:sz w:val="24"/>
                <w:szCs w:val="24"/>
              </w:rPr>
            </w:pPr>
            <w:r w:rsidRPr="003D47E0">
              <w:rPr>
                <w:rFonts w:ascii="Serif" w:hAnsi="Serif"/>
                <w:sz w:val="24"/>
                <w:szCs w:val="24"/>
              </w:rPr>
              <w:t>Cuba</w:t>
            </w:r>
          </w:p>
        </w:tc>
        <w:tc>
          <w:tcPr>
            <w:tcW w:w="2130" w:type="dxa"/>
            <w:shd w:val="clear" w:color="auto" w:fill="FFFFFF"/>
            <w:tcMar>
              <w:top w:w="105" w:type="dxa"/>
              <w:left w:w="75" w:type="dxa"/>
              <w:bottom w:w="105" w:type="dxa"/>
              <w:right w:w="75" w:type="dxa"/>
            </w:tcMar>
            <w:vAlign w:val="center"/>
            <w:hideMark/>
          </w:tcPr>
          <w:p w14:paraId="47B05A91" w14:textId="77777777" w:rsidR="003D47E0" w:rsidRPr="003D47E0" w:rsidRDefault="003D47E0" w:rsidP="003D47E0">
            <w:pPr>
              <w:rPr>
                <w:rFonts w:ascii="Serif" w:hAnsi="Serif"/>
                <w:sz w:val="24"/>
                <w:szCs w:val="24"/>
              </w:rPr>
            </w:pPr>
            <w:r w:rsidRPr="003D47E0">
              <w:rPr>
                <w:rFonts w:ascii="Serif" w:hAnsi="Serif"/>
                <w:sz w:val="24"/>
                <w:szCs w:val="24"/>
              </w:rPr>
              <w:t>11.07</w:t>
            </w:r>
          </w:p>
        </w:tc>
      </w:tr>
      <w:tr w:rsidR="003D47E0" w:rsidRPr="003D47E0" w14:paraId="6F2E7F70" w14:textId="77777777" w:rsidTr="003D47E0">
        <w:tc>
          <w:tcPr>
            <w:tcW w:w="2875" w:type="dxa"/>
            <w:shd w:val="clear" w:color="auto" w:fill="FFFFFF"/>
            <w:tcMar>
              <w:top w:w="105" w:type="dxa"/>
              <w:left w:w="75" w:type="dxa"/>
              <w:bottom w:w="105" w:type="dxa"/>
              <w:right w:w="75" w:type="dxa"/>
            </w:tcMar>
            <w:vAlign w:val="center"/>
            <w:hideMark/>
          </w:tcPr>
          <w:p w14:paraId="3BA21B57" w14:textId="77777777" w:rsidR="003D47E0" w:rsidRPr="003D47E0" w:rsidRDefault="003D47E0" w:rsidP="003D47E0">
            <w:pPr>
              <w:rPr>
                <w:rFonts w:ascii="Serif" w:hAnsi="Serif"/>
                <w:sz w:val="24"/>
                <w:szCs w:val="24"/>
              </w:rPr>
            </w:pPr>
            <w:r w:rsidRPr="003D47E0">
              <w:rPr>
                <w:rFonts w:ascii="Serif" w:hAnsi="Serif"/>
                <w:sz w:val="24"/>
                <w:szCs w:val="24"/>
              </w:rPr>
              <w:t>Bosnia and Herzegovina</w:t>
            </w:r>
          </w:p>
        </w:tc>
        <w:tc>
          <w:tcPr>
            <w:tcW w:w="2130" w:type="dxa"/>
            <w:shd w:val="clear" w:color="auto" w:fill="FFFFFF"/>
            <w:tcMar>
              <w:top w:w="105" w:type="dxa"/>
              <w:left w:w="75" w:type="dxa"/>
              <w:bottom w:w="105" w:type="dxa"/>
              <w:right w:w="75" w:type="dxa"/>
            </w:tcMar>
            <w:vAlign w:val="center"/>
            <w:hideMark/>
          </w:tcPr>
          <w:p w14:paraId="54FFAA20" w14:textId="77777777" w:rsidR="003D47E0" w:rsidRPr="003D47E0" w:rsidRDefault="003D47E0" w:rsidP="003D47E0">
            <w:pPr>
              <w:rPr>
                <w:rFonts w:ascii="Serif" w:hAnsi="Serif"/>
                <w:sz w:val="24"/>
                <w:szCs w:val="24"/>
              </w:rPr>
            </w:pPr>
            <w:r w:rsidRPr="003D47E0">
              <w:rPr>
                <w:rFonts w:ascii="Serif" w:hAnsi="Serif"/>
                <w:sz w:val="24"/>
                <w:szCs w:val="24"/>
              </w:rPr>
              <w:t>11.08</w:t>
            </w:r>
          </w:p>
        </w:tc>
      </w:tr>
      <w:tr w:rsidR="003D47E0" w:rsidRPr="003D47E0" w14:paraId="3D69398D" w14:textId="77777777" w:rsidTr="003D47E0">
        <w:tc>
          <w:tcPr>
            <w:tcW w:w="2875" w:type="dxa"/>
            <w:shd w:val="clear" w:color="auto" w:fill="FFFFFF"/>
            <w:tcMar>
              <w:top w:w="105" w:type="dxa"/>
              <w:left w:w="75" w:type="dxa"/>
              <w:bottom w:w="105" w:type="dxa"/>
              <w:right w:w="75" w:type="dxa"/>
            </w:tcMar>
            <w:vAlign w:val="center"/>
            <w:hideMark/>
          </w:tcPr>
          <w:p w14:paraId="65DBE884" w14:textId="77777777" w:rsidR="003D47E0" w:rsidRPr="003D47E0" w:rsidRDefault="003D47E0" w:rsidP="003D47E0">
            <w:pPr>
              <w:rPr>
                <w:rFonts w:ascii="Serif" w:hAnsi="Serif"/>
                <w:sz w:val="24"/>
                <w:szCs w:val="24"/>
              </w:rPr>
            </w:pPr>
            <w:r w:rsidRPr="003D47E0">
              <w:rPr>
                <w:rFonts w:ascii="Serif" w:hAnsi="Serif"/>
                <w:sz w:val="24"/>
                <w:szCs w:val="24"/>
              </w:rPr>
              <w:t>Moldova</w:t>
            </w:r>
          </w:p>
        </w:tc>
        <w:tc>
          <w:tcPr>
            <w:tcW w:w="2130" w:type="dxa"/>
            <w:shd w:val="clear" w:color="auto" w:fill="FFFFFF"/>
            <w:tcMar>
              <w:top w:w="105" w:type="dxa"/>
              <w:left w:w="75" w:type="dxa"/>
              <w:bottom w:w="105" w:type="dxa"/>
              <w:right w:w="75" w:type="dxa"/>
            </w:tcMar>
            <w:vAlign w:val="center"/>
            <w:hideMark/>
          </w:tcPr>
          <w:p w14:paraId="40740178" w14:textId="77777777" w:rsidR="003D47E0" w:rsidRPr="003D47E0" w:rsidRDefault="003D47E0" w:rsidP="003D47E0">
            <w:pPr>
              <w:rPr>
                <w:rFonts w:ascii="Serif" w:hAnsi="Serif"/>
                <w:sz w:val="24"/>
                <w:szCs w:val="24"/>
              </w:rPr>
            </w:pPr>
            <w:r w:rsidRPr="003D47E0">
              <w:rPr>
                <w:rFonts w:ascii="Serif" w:hAnsi="Serif"/>
                <w:sz w:val="24"/>
                <w:szCs w:val="24"/>
              </w:rPr>
              <w:t>11.09</w:t>
            </w:r>
          </w:p>
        </w:tc>
      </w:tr>
      <w:tr w:rsidR="003D47E0" w:rsidRPr="003D47E0" w14:paraId="3770B308" w14:textId="77777777" w:rsidTr="003D47E0">
        <w:tc>
          <w:tcPr>
            <w:tcW w:w="2875" w:type="dxa"/>
            <w:shd w:val="clear" w:color="auto" w:fill="FFFFFF"/>
            <w:tcMar>
              <w:top w:w="105" w:type="dxa"/>
              <w:left w:w="75" w:type="dxa"/>
              <w:bottom w:w="105" w:type="dxa"/>
              <w:right w:w="75" w:type="dxa"/>
            </w:tcMar>
            <w:vAlign w:val="center"/>
            <w:hideMark/>
          </w:tcPr>
          <w:p w14:paraId="08D1B1B7" w14:textId="77777777" w:rsidR="003D47E0" w:rsidRPr="003D47E0" w:rsidRDefault="003D47E0" w:rsidP="003D47E0">
            <w:pPr>
              <w:rPr>
                <w:rFonts w:ascii="Serif" w:hAnsi="Serif"/>
                <w:sz w:val="24"/>
                <w:szCs w:val="24"/>
              </w:rPr>
            </w:pPr>
            <w:r w:rsidRPr="003D47E0">
              <w:rPr>
                <w:rFonts w:ascii="Serif" w:hAnsi="Serif"/>
                <w:sz w:val="24"/>
                <w:szCs w:val="24"/>
              </w:rPr>
              <w:t>Trinidad and Tobago</w:t>
            </w:r>
          </w:p>
        </w:tc>
        <w:tc>
          <w:tcPr>
            <w:tcW w:w="2130" w:type="dxa"/>
            <w:shd w:val="clear" w:color="auto" w:fill="FFFFFF"/>
            <w:tcMar>
              <w:top w:w="105" w:type="dxa"/>
              <w:left w:w="75" w:type="dxa"/>
              <w:bottom w:w="105" w:type="dxa"/>
              <w:right w:w="75" w:type="dxa"/>
            </w:tcMar>
            <w:vAlign w:val="center"/>
            <w:hideMark/>
          </w:tcPr>
          <w:p w14:paraId="6F9B64A3" w14:textId="77777777" w:rsidR="003D47E0" w:rsidRPr="003D47E0" w:rsidRDefault="003D47E0" w:rsidP="003D47E0">
            <w:pPr>
              <w:rPr>
                <w:rFonts w:ascii="Serif" w:hAnsi="Serif"/>
                <w:sz w:val="24"/>
                <w:szCs w:val="24"/>
              </w:rPr>
            </w:pPr>
            <w:r w:rsidRPr="003D47E0">
              <w:rPr>
                <w:rFonts w:ascii="Serif" w:hAnsi="Serif"/>
                <w:sz w:val="24"/>
                <w:szCs w:val="24"/>
              </w:rPr>
              <w:t>11.10</w:t>
            </w:r>
          </w:p>
        </w:tc>
      </w:tr>
      <w:tr w:rsidR="003D47E0" w:rsidRPr="003D47E0" w14:paraId="66B7DDCC" w14:textId="77777777" w:rsidTr="003D47E0">
        <w:tc>
          <w:tcPr>
            <w:tcW w:w="2875" w:type="dxa"/>
            <w:shd w:val="clear" w:color="auto" w:fill="FFFFFF"/>
            <w:tcMar>
              <w:top w:w="105" w:type="dxa"/>
              <w:left w:w="75" w:type="dxa"/>
              <w:bottom w:w="105" w:type="dxa"/>
              <w:right w:w="75" w:type="dxa"/>
            </w:tcMar>
            <w:vAlign w:val="center"/>
            <w:hideMark/>
          </w:tcPr>
          <w:p w14:paraId="79911072" w14:textId="77777777" w:rsidR="003D47E0" w:rsidRPr="003D47E0" w:rsidRDefault="003D47E0" w:rsidP="003D47E0">
            <w:pPr>
              <w:rPr>
                <w:rFonts w:ascii="Serif" w:hAnsi="Serif"/>
                <w:sz w:val="24"/>
                <w:szCs w:val="24"/>
              </w:rPr>
            </w:pPr>
            <w:r w:rsidRPr="003D47E0">
              <w:rPr>
                <w:rFonts w:ascii="Serif" w:hAnsi="Serif"/>
                <w:sz w:val="24"/>
                <w:szCs w:val="24"/>
              </w:rPr>
              <w:t>Tunisia</w:t>
            </w:r>
          </w:p>
        </w:tc>
        <w:tc>
          <w:tcPr>
            <w:tcW w:w="2130" w:type="dxa"/>
            <w:shd w:val="clear" w:color="auto" w:fill="FFFFFF"/>
            <w:tcMar>
              <w:top w:w="105" w:type="dxa"/>
              <w:left w:w="75" w:type="dxa"/>
              <w:bottom w:w="105" w:type="dxa"/>
              <w:right w:w="75" w:type="dxa"/>
            </w:tcMar>
            <w:vAlign w:val="center"/>
            <w:hideMark/>
          </w:tcPr>
          <w:p w14:paraId="4D30DDC0" w14:textId="77777777" w:rsidR="003D47E0" w:rsidRPr="003D47E0" w:rsidRDefault="003D47E0" w:rsidP="003D47E0">
            <w:pPr>
              <w:rPr>
                <w:rFonts w:ascii="Serif" w:hAnsi="Serif"/>
                <w:sz w:val="24"/>
                <w:szCs w:val="24"/>
              </w:rPr>
            </w:pPr>
            <w:r w:rsidRPr="003D47E0">
              <w:rPr>
                <w:rFonts w:ascii="Serif" w:hAnsi="Serif"/>
                <w:sz w:val="24"/>
                <w:szCs w:val="24"/>
              </w:rPr>
              <w:t>11.16</w:t>
            </w:r>
          </w:p>
        </w:tc>
      </w:tr>
      <w:tr w:rsidR="003D47E0" w:rsidRPr="003D47E0" w14:paraId="7302A159" w14:textId="77777777" w:rsidTr="003D47E0">
        <w:tc>
          <w:tcPr>
            <w:tcW w:w="2875" w:type="dxa"/>
            <w:shd w:val="clear" w:color="auto" w:fill="FFFFFF"/>
            <w:tcMar>
              <w:top w:w="105" w:type="dxa"/>
              <w:left w:w="75" w:type="dxa"/>
              <w:bottom w:w="105" w:type="dxa"/>
              <w:right w:w="75" w:type="dxa"/>
            </w:tcMar>
            <w:vAlign w:val="center"/>
            <w:hideMark/>
          </w:tcPr>
          <w:p w14:paraId="36C4CD27" w14:textId="77777777" w:rsidR="003D47E0" w:rsidRPr="003D47E0" w:rsidRDefault="003D47E0" w:rsidP="003D47E0">
            <w:pPr>
              <w:rPr>
                <w:rFonts w:ascii="Serif" w:hAnsi="Serif"/>
                <w:sz w:val="24"/>
                <w:szCs w:val="24"/>
              </w:rPr>
            </w:pPr>
            <w:r w:rsidRPr="003D47E0">
              <w:rPr>
                <w:rFonts w:ascii="Serif" w:hAnsi="Serif"/>
                <w:sz w:val="24"/>
                <w:szCs w:val="24"/>
              </w:rPr>
              <w:t>Mongolia</w:t>
            </w:r>
          </w:p>
        </w:tc>
        <w:tc>
          <w:tcPr>
            <w:tcW w:w="2130" w:type="dxa"/>
            <w:shd w:val="clear" w:color="auto" w:fill="FFFFFF"/>
            <w:tcMar>
              <w:top w:w="105" w:type="dxa"/>
              <w:left w:w="75" w:type="dxa"/>
              <w:bottom w:w="105" w:type="dxa"/>
              <w:right w:w="75" w:type="dxa"/>
            </w:tcMar>
            <w:vAlign w:val="center"/>
            <w:hideMark/>
          </w:tcPr>
          <w:p w14:paraId="36FF162E" w14:textId="77777777" w:rsidR="003D47E0" w:rsidRPr="003D47E0" w:rsidRDefault="003D47E0" w:rsidP="003D47E0">
            <w:pPr>
              <w:rPr>
                <w:rFonts w:ascii="Serif" w:hAnsi="Serif"/>
                <w:sz w:val="24"/>
                <w:szCs w:val="24"/>
              </w:rPr>
            </w:pPr>
            <w:r w:rsidRPr="003D47E0">
              <w:rPr>
                <w:rFonts w:ascii="Serif" w:hAnsi="Serif"/>
                <w:sz w:val="24"/>
                <w:szCs w:val="24"/>
              </w:rPr>
              <w:t>11.23</w:t>
            </w:r>
          </w:p>
        </w:tc>
      </w:tr>
      <w:tr w:rsidR="003D47E0" w:rsidRPr="003D47E0" w14:paraId="0F8D38A0" w14:textId="77777777" w:rsidTr="003D47E0">
        <w:tc>
          <w:tcPr>
            <w:tcW w:w="2875" w:type="dxa"/>
            <w:shd w:val="clear" w:color="auto" w:fill="FFFFFF"/>
            <w:tcMar>
              <w:top w:w="105" w:type="dxa"/>
              <w:left w:w="75" w:type="dxa"/>
              <w:bottom w:w="105" w:type="dxa"/>
              <w:right w:w="75" w:type="dxa"/>
            </w:tcMar>
            <w:vAlign w:val="center"/>
            <w:hideMark/>
          </w:tcPr>
          <w:p w14:paraId="46F4CDD7" w14:textId="77777777" w:rsidR="003D47E0" w:rsidRPr="003D47E0" w:rsidRDefault="003D47E0" w:rsidP="003D47E0">
            <w:pPr>
              <w:rPr>
                <w:rFonts w:ascii="Serif" w:hAnsi="Serif"/>
                <w:sz w:val="24"/>
                <w:szCs w:val="24"/>
              </w:rPr>
            </w:pPr>
            <w:r w:rsidRPr="003D47E0">
              <w:rPr>
                <w:rFonts w:ascii="Serif" w:hAnsi="Serif"/>
                <w:sz w:val="24"/>
                <w:szCs w:val="24"/>
              </w:rPr>
              <w:lastRenderedPageBreak/>
              <w:t>Azerbaijan</w:t>
            </w:r>
          </w:p>
        </w:tc>
        <w:tc>
          <w:tcPr>
            <w:tcW w:w="2130" w:type="dxa"/>
            <w:shd w:val="clear" w:color="auto" w:fill="FFFFFF"/>
            <w:tcMar>
              <w:top w:w="105" w:type="dxa"/>
              <w:left w:w="75" w:type="dxa"/>
              <w:bottom w:w="105" w:type="dxa"/>
              <w:right w:w="75" w:type="dxa"/>
            </w:tcMar>
            <w:vAlign w:val="center"/>
            <w:hideMark/>
          </w:tcPr>
          <w:p w14:paraId="38898A59" w14:textId="77777777" w:rsidR="003D47E0" w:rsidRPr="003D47E0" w:rsidRDefault="003D47E0" w:rsidP="003D47E0">
            <w:pPr>
              <w:rPr>
                <w:rFonts w:ascii="Serif" w:hAnsi="Serif"/>
                <w:sz w:val="24"/>
                <w:szCs w:val="24"/>
              </w:rPr>
            </w:pPr>
            <w:r w:rsidRPr="003D47E0">
              <w:rPr>
                <w:rFonts w:ascii="Serif" w:hAnsi="Serif"/>
                <w:sz w:val="24"/>
                <w:szCs w:val="24"/>
              </w:rPr>
              <w:t>11.30</w:t>
            </w:r>
          </w:p>
        </w:tc>
      </w:tr>
      <w:tr w:rsidR="003D47E0" w:rsidRPr="003D47E0" w14:paraId="71BF6150" w14:textId="77777777" w:rsidTr="003D47E0">
        <w:tc>
          <w:tcPr>
            <w:tcW w:w="2875" w:type="dxa"/>
            <w:shd w:val="clear" w:color="auto" w:fill="FFFFFF"/>
            <w:tcMar>
              <w:top w:w="105" w:type="dxa"/>
              <w:left w:w="75" w:type="dxa"/>
              <w:bottom w:w="105" w:type="dxa"/>
              <w:right w:w="75" w:type="dxa"/>
            </w:tcMar>
            <w:vAlign w:val="center"/>
            <w:hideMark/>
          </w:tcPr>
          <w:p w14:paraId="37C1FFC2" w14:textId="77777777" w:rsidR="003D47E0" w:rsidRPr="003D47E0" w:rsidRDefault="003D47E0" w:rsidP="003D47E0">
            <w:pPr>
              <w:rPr>
                <w:rFonts w:ascii="Serif" w:hAnsi="Serif"/>
                <w:sz w:val="24"/>
                <w:szCs w:val="24"/>
              </w:rPr>
            </w:pPr>
            <w:r w:rsidRPr="003D47E0">
              <w:rPr>
                <w:rFonts w:ascii="Serif" w:hAnsi="Serif"/>
                <w:sz w:val="24"/>
                <w:szCs w:val="24"/>
              </w:rPr>
              <w:t>Kuwait</w:t>
            </w:r>
          </w:p>
        </w:tc>
        <w:tc>
          <w:tcPr>
            <w:tcW w:w="2130" w:type="dxa"/>
            <w:shd w:val="clear" w:color="auto" w:fill="FFFFFF"/>
            <w:tcMar>
              <w:top w:w="105" w:type="dxa"/>
              <w:left w:w="75" w:type="dxa"/>
              <w:bottom w:w="105" w:type="dxa"/>
              <w:right w:w="75" w:type="dxa"/>
            </w:tcMar>
            <w:vAlign w:val="center"/>
            <w:hideMark/>
          </w:tcPr>
          <w:p w14:paraId="287D80B5" w14:textId="77777777" w:rsidR="003D47E0" w:rsidRPr="003D47E0" w:rsidRDefault="003D47E0" w:rsidP="003D47E0">
            <w:pPr>
              <w:rPr>
                <w:rFonts w:ascii="Serif" w:hAnsi="Serif"/>
                <w:sz w:val="24"/>
                <w:szCs w:val="24"/>
              </w:rPr>
            </w:pPr>
            <w:r w:rsidRPr="003D47E0">
              <w:rPr>
                <w:rFonts w:ascii="Serif" w:hAnsi="Serif"/>
                <w:sz w:val="24"/>
                <w:szCs w:val="24"/>
              </w:rPr>
              <w:t>11.41</w:t>
            </w:r>
          </w:p>
        </w:tc>
      </w:tr>
      <w:tr w:rsidR="003D47E0" w:rsidRPr="003D47E0" w14:paraId="51A1999D" w14:textId="77777777" w:rsidTr="003D47E0">
        <w:tc>
          <w:tcPr>
            <w:tcW w:w="2875" w:type="dxa"/>
            <w:shd w:val="clear" w:color="auto" w:fill="FFFFFF"/>
            <w:tcMar>
              <w:top w:w="105" w:type="dxa"/>
              <w:left w:w="75" w:type="dxa"/>
              <w:bottom w:w="105" w:type="dxa"/>
              <w:right w:w="75" w:type="dxa"/>
            </w:tcMar>
            <w:vAlign w:val="center"/>
            <w:hideMark/>
          </w:tcPr>
          <w:p w14:paraId="560537CB" w14:textId="77777777" w:rsidR="003D47E0" w:rsidRPr="003D47E0" w:rsidRDefault="003D47E0" w:rsidP="003D47E0">
            <w:pPr>
              <w:rPr>
                <w:rFonts w:ascii="Serif" w:hAnsi="Serif"/>
                <w:sz w:val="24"/>
                <w:szCs w:val="24"/>
              </w:rPr>
            </w:pPr>
            <w:r w:rsidRPr="003D47E0">
              <w:rPr>
                <w:rFonts w:ascii="Serif" w:hAnsi="Serif"/>
                <w:sz w:val="24"/>
                <w:szCs w:val="24"/>
              </w:rPr>
              <w:t>Micronesia (country)</w:t>
            </w:r>
          </w:p>
        </w:tc>
        <w:tc>
          <w:tcPr>
            <w:tcW w:w="2130" w:type="dxa"/>
            <w:shd w:val="clear" w:color="auto" w:fill="FFFFFF"/>
            <w:tcMar>
              <w:top w:w="105" w:type="dxa"/>
              <w:left w:w="75" w:type="dxa"/>
              <w:bottom w:w="105" w:type="dxa"/>
              <w:right w:w="75" w:type="dxa"/>
            </w:tcMar>
            <w:vAlign w:val="center"/>
            <w:hideMark/>
          </w:tcPr>
          <w:p w14:paraId="213A38CB" w14:textId="77777777" w:rsidR="003D47E0" w:rsidRPr="003D47E0" w:rsidRDefault="003D47E0" w:rsidP="003D47E0">
            <w:pPr>
              <w:rPr>
                <w:rFonts w:ascii="Serif" w:hAnsi="Serif"/>
                <w:sz w:val="24"/>
                <w:szCs w:val="24"/>
              </w:rPr>
            </w:pPr>
            <w:r w:rsidRPr="003D47E0">
              <w:rPr>
                <w:rFonts w:ascii="Serif" w:hAnsi="Serif"/>
                <w:sz w:val="24"/>
                <w:szCs w:val="24"/>
              </w:rPr>
              <w:t>11.50</w:t>
            </w:r>
          </w:p>
        </w:tc>
      </w:tr>
      <w:tr w:rsidR="003D47E0" w:rsidRPr="003D47E0" w14:paraId="6D47E4C8" w14:textId="77777777" w:rsidTr="003D47E0">
        <w:tc>
          <w:tcPr>
            <w:tcW w:w="2875" w:type="dxa"/>
            <w:shd w:val="clear" w:color="auto" w:fill="FFFFFF"/>
            <w:tcMar>
              <w:top w:w="105" w:type="dxa"/>
              <w:left w:w="75" w:type="dxa"/>
              <w:bottom w:w="105" w:type="dxa"/>
              <w:right w:w="75" w:type="dxa"/>
            </w:tcMar>
            <w:vAlign w:val="center"/>
            <w:hideMark/>
          </w:tcPr>
          <w:p w14:paraId="3F8EFC05" w14:textId="77777777" w:rsidR="003D47E0" w:rsidRPr="003D47E0" w:rsidRDefault="003D47E0" w:rsidP="003D47E0">
            <w:pPr>
              <w:rPr>
                <w:rFonts w:ascii="Serif" w:hAnsi="Serif"/>
                <w:sz w:val="24"/>
                <w:szCs w:val="24"/>
              </w:rPr>
            </w:pPr>
            <w:r w:rsidRPr="003D47E0">
              <w:rPr>
                <w:rFonts w:ascii="Serif" w:hAnsi="Serif"/>
                <w:sz w:val="24"/>
                <w:szCs w:val="24"/>
              </w:rPr>
              <w:t>Suriname</w:t>
            </w:r>
          </w:p>
        </w:tc>
        <w:tc>
          <w:tcPr>
            <w:tcW w:w="2130" w:type="dxa"/>
            <w:shd w:val="clear" w:color="auto" w:fill="FFFFFF"/>
            <w:tcMar>
              <w:top w:w="105" w:type="dxa"/>
              <w:left w:w="75" w:type="dxa"/>
              <w:bottom w:w="105" w:type="dxa"/>
              <w:right w:w="75" w:type="dxa"/>
            </w:tcMar>
            <w:vAlign w:val="center"/>
            <w:hideMark/>
          </w:tcPr>
          <w:p w14:paraId="6B671971" w14:textId="77777777" w:rsidR="003D47E0" w:rsidRPr="003D47E0" w:rsidRDefault="003D47E0" w:rsidP="003D47E0">
            <w:pPr>
              <w:rPr>
                <w:rFonts w:ascii="Serif" w:hAnsi="Serif"/>
                <w:sz w:val="24"/>
                <w:szCs w:val="24"/>
              </w:rPr>
            </w:pPr>
            <w:r w:rsidRPr="003D47E0">
              <w:rPr>
                <w:rFonts w:ascii="Serif" w:hAnsi="Serif"/>
                <w:sz w:val="24"/>
                <w:szCs w:val="24"/>
              </w:rPr>
              <w:t>11.55</w:t>
            </w:r>
          </w:p>
        </w:tc>
      </w:tr>
      <w:tr w:rsidR="003D47E0" w:rsidRPr="003D47E0" w14:paraId="4E90CD8B" w14:textId="77777777" w:rsidTr="003D47E0">
        <w:tc>
          <w:tcPr>
            <w:tcW w:w="2875" w:type="dxa"/>
            <w:shd w:val="clear" w:color="auto" w:fill="FFFFFF"/>
            <w:tcMar>
              <w:top w:w="105" w:type="dxa"/>
              <w:left w:w="75" w:type="dxa"/>
              <w:bottom w:w="105" w:type="dxa"/>
              <w:right w:w="75" w:type="dxa"/>
            </w:tcMar>
            <w:vAlign w:val="center"/>
            <w:hideMark/>
          </w:tcPr>
          <w:p w14:paraId="7A20B9AC" w14:textId="77777777" w:rsidR="003D47E0" w:rsidRPr="003D47E0" w:rsidRDefault="003D47E0" w:rsidP="003D47E0">
            <w:pPr>
              <w:rPr>
                <w:rFonts w:ascii="Serif" w:hAnsi="Serif"/>
                <w:sz w:val="24"/>
                <w:szCs w:val="24"/>
              </w:rPr>
            </w:pPr>
            <w:r w:rsidRPr="003D47E0">
              <w:rPr>
                <w:rFonts w:ascii="Serif" w:hAnsi="Serif"/>
                <w:sz w:val="24"/>
                <w:szCs w:val="24"/>
              </w:rPr>
              <w:t>Iraq</w:t>
            </w:r>
          </w:p>
        </w:tc>
        <w:tc>
          <w:tcPr>
            <w:tcW w:w="2130" w:type="dxa"/>
            <w:shd w:val="clear" w:color="auto" w:fill="FFFFFF"/>
            <w:tcMar>
              <w:top w:w="105" w:type="dxa"/>
              <w:left w:w="75" w:type="dxa"/>
              <w:bottom w:w="105" w:type="dxa"/>
              <w:right w:w="75" w:type="dxa"/>
            </w:tcMar>
            <w:vAlign w:val="center"/>
            <w:hideMark/>
          </w:tcPr>
          <w:p w14:paraId="548006C6" w14:textId="77777777" w:rsidR="003D47E0" w:rsidRPr="003D47E0" w:rsidRDefault="003D47E0" w:rsidP="003D47E0">
            <w:pPr>
              <w:rPr>
                <w:rFonts w:ascii="Serif" w:hAnsi="Serif"/>
                <w:sz w:val="24"/>
                <w:szCs w:val="24"/>
              </w:rPr>
            </w:pPr>
            <w:r w:rsidRPr="003D47E0">
              <w:rPr>
                <w:rFonts w:ascii="Serif" w:hAnsi="Serif"/>
                <w:sz w:val="24"/>
                <w:szCs w:val="24"/>
              </w:rPr>
              <w:t>11.58</w:t>
            </w:r>
          </w:p>
        </w:tc>
      </w:tr>
      <w:tr w:rsidR="003D47E0" w:rsidRPr="003D47E0" w14:paraId="415D6C33" w14:textId="77777777" w:rsidTr="003D47E0">
        <w:tc>
          <w:tcPr>
            <w:tcW w:w="2875" w:type="dxa"/>
            <w:shd w:val="clear" w:color="auto" w:fill="FFFFFF"/>
            <w:tcMar>
              <w:top w:w="105" w:type="dxa"/>
              <w:left w:w="75" w:type="dxa"/>
              <w:bottom w:w="105" w:type="dxa"/>
              <w:right w:w="75" w:type="dxa"/>
            </w:tcMar>
            <w:vAlign w:val="center"/>
            <w:hideMark/>
          </w:tcPr>
          <w:p w14:paraId="242A31C1" w14:textId="77777777" w:rsidR="003D47E0" w:rsidRPr="003D47E0" w:rsidRDefault="003D47E0" w:rsidP="003D47E0">
            <w:pPr>
              <w:rPr>
                <w:rFonts w:ascii="Serif" w:hAnsi="Serif"/>
                <w:sz w:val="24"/>
                <w:szCs w:val="24"/>
              </w:rPr>
            </w:pPr>
            <w:r w:rsidRPr="003D47E0">
              <w:rPr>
                <w:rFonts w:ascii="Serif" w:hAnsi="Serif"/>
                <w:sz w:val="24"/>
                <w:szCs w:val="24"/>
              </w:rPr>
              <w:t>Jordan</w:t>
            </w:r>
          </w:p>
        </w:tc>
        <w:tc>
          <w:tcPr>
            <w:tcW w:w="2130" w:type="dxa"/>
            <w:shd w:val="clear" w:color="auto" w:fill="FFFFFF"/>
            <w:tcMar>
              <w:top w:w="105" w:type="dxa"/>
              <w:left w:w="75" w:type="dxa"/>
              <w:bottom w:w="105" w:type="dxa"/>
              <w:right w:w="75" w:type="dxa"/>
            </w:tcMar>
            <w:vAlign w:val="center"/>
            <w:hideMark/>
          </w:tcPr>
          <w:p w14:paraId="01C36DF1" w14:textId="77777777" w:rsidR="003D47E0" w:rsidRPr="003D47E0" w:rsidRDefault="003D47E0" w:rsidP="003D47E0">
            <w:pPr>
              <w:rPr>
                <w:rFonts w:ascii="Serif" w:hAnsi="Serif"/>
                <w:sz w:val="24"/>
                <w:szCs w:val="24"/>
              </w:rPr>
            </w:pPr>
            <w:r w:rsidRPr="003D47E0">
              <w:rPr>
                <w:rFonts w:ascii="Serif" w:hAnsi="Serif"/>
                <w:sz w:val="24"/>
                <w:szCs w:val="24"/>
              </w:rPr>
              <w:t>11.64</w:t>
            </w:r>
          </w:p>
        </w:tc>
      </w:tr>
      <w:tr w:rsidR="003D47E0" w:rsidRPr="003D47E0" w14:paraId="32B253EA" w14:textId="77777777" w:rsidTr="003D47E0">
        <w:tc>
          <w:tcPr>
            <w:tcW w:w="2875" w:type="dxa"/>
            <w:shd w:val="clear" w:color="auto" w:fill="FFFFFF"/>
            <w:tcMar>
              <w:top w:w="105" w:type="dxa"/>
              <w:left w:w="75" w:type="dxa"/>
              <w:bottom w:w="105" w:type="dxa"/>
              <w:right w:w="75" w:type="dxa"/>
            </w:tcMar>
            <w:vAlign w:val="center"/>
            <w:hideMark/>
          </w:tcPr>
          <w:p w14:paraId="380CBC78" w14:textId="77777777" w:rsidR="003D47E0" w:rsidRPr="003D47E0" w:rsidRDefault="003D47E0" w:rsidP="003D47E0">
            <w:pPr>
              <w:rPr>
                <w:rFonts w:ascii="Serif" w:hAnsi="Serif"/>
                <w:sz w:val="24"/>
                <w:szCs w:val="24"/>
              </w:rPr>
            </w:pPr>
            <w:r w:rsidRPr="003D47E0">
              <w:rPr>
                <w:rFonts w:ascii="Serif" w:hAnsi="Serif"/>
                <w:sz w:val="24"/>
                <w:szCs w:val="24"/>
              </w:rPr>
              <w:t>Nigeria</w:t>
            </w:r>
          </w:p>
        </w:tc>
        <w:tc>
          <w:tcPr>
            <w:tcW w:w="2130" w:type="dxa"/>
            <w:shd w:val="clear" w:color="auto" w:fill="FFFFFF"/>
            <w:tcMar>
              <w:top w:w="105" w:type="dxa"/>
              <w:left w:w="75" w:type="dxa"/>
              <w:bottom w:w="105" w:type="dxa"/>
              <w:right w:w="75" w:type="dxa"/>
            </w:tcMar>
            <w:vAlign w:val="center"/>
            <w:hideMark/>
          </w:tcPr>
          <w:p w14:paraId="5BA70D33" w14:textId="77777777" w:rsidR="003D47E0" w:rsidRPr="003D47E0" w:rsidRDefault="003D47E0" w:rsidP="003D47E0">
            <w:pPr>
              <w:rPr>
                <w:rFonts w:ascii="Serif" w:hAnsi="Serif"/>
                <w:sz w:val="24"/>
                <w:szCs w:val="24"/>
              </w:rPr>
            </w:pPr>
            <w:r w:rsidRPr="003D47E0">
              <w:rPr>
                <w:rFonts w:ascii="Serif" w:hAnsi="Serif"/>
                <w:sz w:val="24"/>
                <w:szCs w:val="24"/>
              </w:rPr>
              <w:t>11.89</w:t>
            </w:r>
          </w:p>
        </w:tc>
      </w:tr>
      <w:tr w:rsidR="003D47E0" w:rsidRPr="003D47E0" w14:paraId="01F71DD8" w14:textId="77777777" w:rsidTr="003D47E0">
        <w:tc>
          <w:tcPr>
            <w:tcW w:w="2875" w:type="dxa"/>
            <w:shd w:val="clear" w:color="auto" w:fill="FFFFFF"/>
            <w:tcMar>
              <w:top w:w="105" w:type="dxa"/>
              <w:left w:w="75" w:type="dxa"/>
              <w:bottom w:w="105" w:type="dxa"/>
              <w:right w:w="75" w:type="dxa"/>
            </w:tcMar>
            <w:vAlign w:val="center"/>
            <w:hideMark/>
          </w:tcPr>
          <w:p w14:paraId="7E4A118B" w14:textId="77777777" w:rsidR="003D47E0" w:rsidRPr="003D47E0" w:rsidRDefault="003D47E0" w:rsidP="003D47E0">
            <w:pPr>
              <w:rPr>
                <w:rFonts w:ascii="Serif" w:hAnsi="Serif"/>
                <w:sz w:val="24"/>
                <w:szCs w:val="24"/>
              </w:rPr>
            </w:pPr>
            <w:r w:rsidRPr="003D47E0">
              <w:rPr>
                <w:rFonts w:ascii="Serif" w:hAnsi="Serif"/>
                <w:sz w:val="24"/>
                <w:szCs w:val="24"/>
              </w:rPr>
              <w:t>North Macedonia</w:t>
            </w:r>
          </w:p>
        </w:tc>
        <w:tc>
          <w:tcPr>
            <w:tcW w:w="2130" w:type="dxa"/>
            <w:shd w:val="clear" w:color="auto" w:fill="FFFFFF"/>
            <w:tcMar>
              <w:top w:w="105" w:type="dxa"/>
              <w:left w:w="75" w:type="dxa"/>
              <w:bottom w:w="105" w:type="dxa"/>
              <w:right w:w="75" w:type="dxa"/>
            </w:tcMar>
            <w:vAlign w:val="center"/>
            <w:hideMark/>
          </w:tcPr>
          <w:p w14:paraId="7A900405" w14:textId="77777777" w:rsidR="003D47E0" w:rsidRPr="003D47E0" w:rsidRDefault="003D47E0" w:rsidP="003D47E0">
            <w:pPr>
              <w:rPr>
                <w:rFonts w:ascii="Serif" w:hAnsi="Serif"/>
                <w:sz w:val="24"/>
                <w:szCs w:val="24"/>
              </w:rPr>
            </w:pPr>
            <w:r w:rsidRPr="003D47E0">
              <w:rPr>
                <w:rFonts w:ascii="Serif" w:hAnsi="Serif"/>
                <w:sz w:val="24"/>
                <w:szCs w:val="24"/>
              </w:rPr>
              <w:t>11.93</w:t>
            </w:r>
          </w:p>
        </w:tc>
      </w:tr>
      <w:tr w:rsidR="003D47E0" w:rsidRPr="003D47E0" w14:paraId="3ACDEC91" w14:textId="77777777" w:rsidTr="003D47E0">
        <w:tc>
          <w:tcPr>
            <w:tcW w:w="2875" w:type="dxa"/>
            <w:shd w:val="clear" w:color="auto" w:fill="FFFFFF"/>
            <w:tcMar>
              <w:top w:w="105" w:type="dxa"/>
              <w:left w:w="75" w:type="dxa"/>
              <w:bottom w:w="105" w:type="dxa"/>
              <w:right w:w="75" w:type="dxa"/>
            </w:tcMar>
            <w:vAlign w:val="center"/>
            <w:hideMark/>
          </w:tcPr>
          <w:p w14:paraId="00409BD9" w14:textId="77777777" w:rsidR="003D47E0" w:rsidRPr="003D47E0" w:rsidRDefault="003D47E0" w:rsidP="003D47E0">
            <w:pPr>
              <w:rPr>
                <w:rFonts w:ascii="Serif" w:hAnsi="Serif"/>
                <w:sz w:val="24"/>
                <w:szCs w:val="24"/>
              </w:rPr>
            </w:pPr>
            <w:r w:rsidRPr="003D47E0">
              <w:rPr>
                <w:rFonts w:ascii="Serif" w:hAnsi="Serif"/>
                <w:sz w:val="24"/>
                <w:szCs w:val="24"/>
              </w:rPr>
              <w:t>Botswana</w:t>
            </w:r>
          </w:p>
        </w:tc>
        <w:tc>
          <w:tcPr>
            <w:tcW w:w="2130" w:type="dxa"/>
            <w:shd w:val="clear" w:color="auto" w:fill="FFFFFF"/>
            <w:tcMar>
              <w:top w:w="105" w:type="dxa"/>
              <w:left w:w="75" w:type="dxa"/>
              <w:bottom w:w="105" w:type="dxa"/>
              <w:right w:w="75" w:type="dxa"/>
            </w:tcMar>
            <w:vAlign w:val="center"/>
            <w:hideMark/>
          </w:tcPr>
          <w:p w14:paraId="49A78609" w14:textId="77777777" w:rsidR="003D47E0" w:rsidRPr="003D47E0" w:rsidRDefault="003D47E0" w:rsidP="003D47E0">
            <w:pPr>
              <w:rPr>
                <w:rFonts w:ascii="Serif" w:hAnsi="Serif"/>
                <w:sz w:val="24"/>
                <w:szCs w:val="24"/>
              </w:rPr>
            </w:pPr>
            <w:r w:rsidRPr="003D47E0">
              <w:rPr>
                <w:rFonts w:ascii="Serif" w:hAnsi="Serif"/>
                <w:sz w:val="24"/>
                <w:szCs w:val="24"/>
              </w:rPr>
              <w:t>11.95</w:t>
            </w:r>
          </w:p>
        </w:tc>
      </w:tr>
      <w:tr w:rsidR="003D47E0" w:rsidRPr="003D47E0" w14:paraId="203CE5E1" w14:textId="77777777" w:rsidTr="003D47E0">
        <w:tc>
          <w:tcPr>
            <w:tcW w:w="2875" w:type="dxa"/>
            <w:shd w:val="clear" w:color="auto" w:fill="FFFFFF"/>
            <w:tcMar>
              <w:top w:w="105" w:type="dxa"/>
              <w:left w:w="75" w:type="dxa"/>
              <w:bottom w:w="105" w:type="dxa"/>
              <w:right w:w="75" w:type="dxa"/>
            </w:tcMar>
            <w:vAlign w:val="center"/>
            <w:hideMark/>
          </w:tcPr>
          <w:p w14:paraId="08F95670" w14:textId="77777777" w:rsidR="003D47E0" w:rsidRPr="003D47E0" w:rsidRDefault="003D47E0" w:rsidP="003D47E0">
            <w:pPr>
              <w:rPr>
                <w:rFonts w:ascii="Serif" w:hAnsi="Serif"/>
                <w:sz w:val="24"/>
                <w:szCs w:val="24"/>
              </w:rPr>
            </w:pPr>
            <w:r w:rsidRPr="003D47E0">
              <w:rPr>
                <w:rFonts w:ascii="Serif" w:hAnsi="Serif"/>
                <w:sz w:val="24"/>
                <w:szCs w:val="24"/>
              </w:rPr>
              <w:t>Belarus</w:t>
            </w:r>
          </w:p>
        </w:tc>
        <w:tc>
          <w:tcPr>
            <w:tcW w:w="2130" w:type="dxa"/>
            <w:shd w:val="clear" w:color="auto" w:fill="FFFFFF"/>
            <w:tcMar>
              <w:top w:w="105" w:type="dxa"/>
              <w:left w:w="75" w:type="dxa"/>
              <w:bottom w:w="105" w:type="dxa"/>
              <w:right w:w="75" w:type="dxa"/>
            </w:tcMar>
            <w:vAlign w:val="center"/>
            <w:hideMark/>
          </w:tcPr>
          <w:p w14:paraId="6075BF68" w14:textId="77777777" w:rsidR="003D47E0" w:rsidRPr="003D47E0" w:rsidRDefault="003D47E0" w:rsidP="003D47E0">
            <w:pPr>
              <w:rPr>
                <w:rFonts w:ascii="Serif" w:hAnsi="Serif"/>
                <w:sz w:val="24"/>
                <w:szCs w:val="24"/>
              </w:rPr>
            </w:pPr>
            <w:r w:rsidRPr="003D47E0">
              <w:rPr>
                <w:rFonts w:ascii="Serif" w:hAnsi="Serif"/>
                <w:sz w:val="24"/>
                <w:szCs w:val="24"/>
              </w:rPr>
              <w:t>11.99</w:t>
            </w:r>
          </w:p>
        </w:tc>
      </w:tr>
      <w:tr w:rsidR="003D47E0" w:rsidRPr="003D47E0" w14:paraId="589314D1" w14:textId="77777777" w:rsidTr="003D47E0">
        <w:tc>
          <w:tcPr>
            <w:tcW w:w="2875" w:type="dxa"/>
            <w:shd w:val="clear" w:color="auto" w:fill="FFFFFF"/>
            <w:tcMar>
              <w:top w:w="105" w:type="dxa"/>
              <w:left w:w="75" w:type="dxa"/>
              <w:bottom w:w="105" w:type="dxa"/>
              <w:right w:w="75" w:type="dxa"/>
            </w:tcMar>
            <w:vAlign w:val="center"/>
            <w:hideMark/>
          </w:tcPr>
          <w:p w14:paraId="5B4BAE32" w14:textId="77777777" w:rsidR="003D47E0" w:rsidRPr="003D47E0" w:rsidRDefault="003D47E0" w:rsidP="003D47E0">
            <w:pPr>
              <w:rPr>
                <w:rFonts w:ascii="Serif" w:hAnsi="Serif"/>
                <w:sz w:val="24"/>
                <w:szCs w:val="24"/>
              </w:rPr>
            </w:pPr>
            <w:r w:rsidRPr="003D47E0">
              <w:rPr>
                <w:rFonts w:ascii="Serif" w:hAnsi="Serif"/>
                <w:sz w:val="24"/>
                <w:szCs w:val="24"/>
              </w:rPr>
              <w:t>Solomon Islands</w:t>
            </w:r>
          </w:p>
        </w:tc>
        <w:tc>
          <w:tcPr>
            <w:tcW w:w="2130" w:type="dxa"/>
            <w:shd w:val="clear" w:color="auto" w:fill="FFFFFF"/>
            <w:tcMar>
              <w:top w:w="105" w:type="dxa"/>
              <w:left w:w="75" w:type="dxa"/>
              <w:bottom w:w="105" w:type="dxa"/>
              <w:right w:w="75" w:type="dxa"/>
            </w:tcMar>
            <w:vAlign w:val="center"/>
            <w:hideMark/>
          </w:tcPr>
          <w:p w14:paraId="01669C9E" w14:textId="77777777" w:rsidR="003D47E0" w:rsidRPr="003D47E0" w:rsidRDefault="003D47E0" w:rsidP="003D47E0">
            <w:pPr>
              <w:rPr>
                <w:rFonts w:ascii="Serif" w:hAnsi="Serif"/>
                <w:sz w:val="24"/>
                <w:szCs w:val="24"/>
              </w:rPr>
            </w:pPr>
            <w:r w:rsidRPr="003D47E0">
              <w:rPr>
                <w:rFonts w:ascii="Serif" w:hAnsi="Serif"/>
                <w:sz w:val="24"/>
                <w:szCs w:val="24"/>
              </w:rPr>
              <w:t>12.01</w:t>
            </w:r>
          </w:p>
        </w:tc>
      </w:tr>
      <w:tr w:rsidR="003D47E0" w:rsidRPr="003D47E0" w14:paraId="6F0C7DAE" w14:textId="77777777" w:rsidTr="003D47E0">
        <w:tc>
          <w:tcPr>
            <w:tcW w:w="2875" w:type="dxa"/>
            <w:shd w:val="clear" w:color="auto" w:fill="FFFFFF"/>
            <w:tcMar>
              <w:top w:w="105" w:type="dxa"/>
              <w:left w:w="75" w:type="dxa"/>
              <w:bottom w:w="105" w:type="dxa"/>
              <w:right w:w="75" w:type="dxa"/>
            </w:tcMar>
            <w:vAlign w:val="center"/>
            <w:hideMark/>
          </w:tcPr>
          <w:p w14:paraId="1D927158" w14:textId="77777777" w:rsidR="003D47E0" w:rsidRPr="003D47E0" w:rsidRDefault="003D47E0" w:rsidP="003D47E0">
            <w:pPr>
              <w:rPr>
                <w:rFonts w:ascii="Serif" w:hAnsi="Serif"/>
                <w:sz w:val="24"/>
                <w:szCs w:val="24"/>
              </w:rPr>
            </w:pPr>
            <w:r w:rsidRPr="003D47E0">
              <w:rPr>
                <w:rFonts w:ascii="Serif" w:hAnsi="Serif"/>
                <w:sz w:val="24"/>
                <w:szCs w:val="24"/>
              </w:rPr>
              <w:t>Samoa</w:t>
            </w:r>
          </w:p>
        </w:tc>
        <w:tc>
          <w:tcPr>
            <w:tcW w:w="2130" w:type="dxa"/>
            <w:shd w:val="clear" w:color="auto" w:fill="FFFFFF"/>
            <w:tcMar>
              <w:top w:w="105" w:type="dxa"/>
              <w:left w:w="75" w:type="dxa"/>
              <w:bottom w:w="105" w:type="dxa"/>
              <w:right w:w="75" w:type="dxa"/>
            </w:tcMar>
            <w:vAlign w:val="center"/>
            <w:hideMark/>
          </w:tcPr>
          <w:p w14:paraId="1612ECA0" w14:textId="77777777" w:rsidR="003D47E0" w:rsidRPr="003D47E0" w:rsidRDefault="003D47E0" w:rsidP="003D47E0">
            <w:pPr>
              <w:rPr>
                <w:rFonts w:ascii="Serif" w:hAnsi="Serif"/>
                <w:sz w:val="24"/>
                <w:szCs w:val="24"/>
              </w:rPr>
            </w:pPr>
            <w:r w:rsidRPr="003D47E0">
              <w:rPr>
                <w:rFonts w:ascii="Serif" w:hAnsi="Serif"/>
                <w:sz w:val="24"/>
                <w:szCs w:val="24"/>
              </w:rPr>
              <w:t>12.09</w:t>
            </w:r>
          </w:p>
        </w:tc>
      </w:tr>
      <w:tr w:rsidR="003D47E0" w:rsidRPr="003D47E0" w14:paraId="69C351B0" w14:textId="77777777" w:rsidTr="003D47E0">
        <w:tc>
          <w:tcPr>
            <w:tcW w:w="2875" w:type="dxa"/>
            <w:shd w:val="clear" w:color="auto" w:fill="FFFFFF"/>
            <w:tcMar>
              <w:top w:w="105" w:type="dxa"/>
              <w:left w:w="75" w:type="dxa"/>
              <w:bottom w:w="105" w:type="dxa"/>
              <w:right w:w="75" w:type="dxa"/>
            </w:tcMar>
            <w:vAlign w:val="center"/>
            <w:hideMark/>
          </w:tcPr>
          <w:p w14:paraId="4D3E67F5" w14:textId="77777777" w:rsidR="003D47E0" w:rsidRPr="003D47E0" w:rsidRDefault="003D47E0" w:rsidP="003D47E0">
            <w:pPr>
              <w:rPr>
                <w:rFonts w:ascii="Serif" w:hAnsi="Serif"/>
                <w:sz w:val="24"/>
                <w:szCs w:val="24"/>
              </w:rPr>
            </w:pPr>
            <w:r w:rsidRPr="003D47E0">
              <w:rPr>
                <w:rFonts w:ascii="Serif" w:hAnsi="Serif"/>
                <w:sz w:val="24"/>
                <w:szCs w:val="24"/>
              </w:rPr>
              <w:t>Madagascar</w:t>
            </w:r>
          </w:p>
        </w:tc>
        <w:tc>
          <w:tcPr>
            <w:tcW w:w="2130" w:type="dxa"/>
            <w:shd w:val="clear" w:color="auto" w:fill="FFFFFF"/>
            <w:tcMar>
              <w:top w:w="105" w:type="dxa"/>
              <w:left w:w="75" w:type="dxa"/>
              <w:bottom w:w="105" w:type="dxa"/>
              <w:right w:w="75" w:type="dxa"/>
            </w:tcMar>
            <w:vAlign w:val="center"/>
            <w:hideMark/>
          </w:tcPr>
          <w:p w14:paraId="6E2703A2" w14:textId="77777777" w:rsidR="003D47E0" w:rsidRPr="003D47E0" w:rsidRDefault="003D47E0" w:rsidP="003D47E0">
            <w:pPr>
              <w:rPr>
                <w:rFonts w:ascii="Serif" w:hAnsi="Serif"/>
                <w:sz w:val="24"/>
                <w:szCs w:val="24"/>
              </w:rPr>
            </w:pPr>
            <w:r w:rsidRPr="003D47E0">
              <w:rPr>
                <w:rFonts w:ascii="Serif" w:hAnsi="Serif"/>
                <w:sz w:val="24"/>
                <w:szCs w:val="24"/>
              </w:rPr>
              <w:t>12.17</w:t>
            </w:r>
          </w:p>
        </w:tc>
      </w:tr>
      <w:tr w:rsidR="003D47E0" w:rsidRPr="003D47E0" w14:paraId="72602432" w14:textId="77777777" w:rsidTr="003D47E0">
        <w:tc>
          <w:tcPr>
            <w:tcW w:w="2875" w:type="dxa"/>
            <w:shd w:val="clear" w:color="auto" w:fill="FFFFFF"/>
            <w:tcMar>
              <w:top w:w="105" w:type="dxa"/>
              <w:left w:w="75" w:type="dxa"/>
              <w:bottom w:w="105" w:type="dxa"/>
              <w:right w:w="75" w:type="dxa"/>
            </w:tcMar>
            <w:vAlign w:val="center"/>
            <w:hideMark/>
          </w:tcPr>
          <w:p w14:paraId="0521C640" w14:textId="77777777" w:rsidR="003D47E0" w:rsidRPr="003D47E0" w:rsidRDefault="003D47E0" w:rsidP="003D47E0">
            <w:pPr>
              <w:rPr>
                <w:rFonts w:ascii="Serif" w:hAnsi="Serif"/>
                <w:sz w:val="24"/>
                <w:szCs w:val="24"/>
              </w:rPr>
            </w:pPr>
            <w:r w:rsidRPr="003D47E0">
              <w:rPr>
                <w:rFonts w:ascii="Serif" w:hAnsi="Serif"/>
                <w:sz w:val="24"/>
                <w:szCs w:val="24"/>
              </w:rPr>
              <w:t>Bhutan</w:t>
            </w:r>
          </w:p>
        </w:tc>
        <w:tc>
          <w:tcPr>
            <w:tcW w:w="2130" w:type="dxa"/>
            <w:shd w:val="clear" w:color="auto" w:fill="FFFFFF"/>
            <w:tcMar>
              <w:top w:w="105" w:type="dxa"/>
              <w:left w:w="75" w:type="dxa"/>
              <w:bottom w:w="105" w:type="dxa"/>
              <w:right w:w="75" w:type="dxa"/>
            </w:tcMar>
            <w:vAlign w:val="center"/>
            <w:hideMark/>
          </w:tcPr>
          <w:p w14:paraId="7BBF3BA5" w14:textId="77777777" w:rsidR="003D47E0" w:rsidRPr="003D47E0" w:rsidRDefault="003D47E0" w:rsidP="003D47E0">
            <w:pPr>
              <w:rPr>
                <w:rFonts w:ascii="Serif" w:hAnsi="Serif"/>
                <w:sz w:val="24"/>
                <w:szCs w:val="24"/>
              </w:rPr>
            </w:pPr>
            <w:r w:rsidRPr="003D47E0">
              <w:rPr>
                <w:rFonts w:ascii="Serif" w:hAnsi="Serif"/>
                <w:sz w:val="24"/>
                <w:szCs w:val="24"/>
              </w:rPr>
              <w:t>12.22</w:t>
            </w:r>
          </w:p>
        </w:tc>
      </w:tr>
      <w:tr w:rsidR="003D47E0" w:rsidRPr="003D47E0" w14:paraId="6C4E8DC6" w14:textId="77777777" w:rsidTr="003D47E0">
        <w:tc>
          <w:tcPr>
            <w:tcW w:w="2875" w:type="dxa"/>
            <w:shd w:val="clear" w:color="auto" w:fill="FFFFFF"/>
            <w:tcMar>
              <w:top w:w="105" w:type="dxa"/>
              <w:left w:w="75" w:type="dxa"/>
              <w:bottom w:w="105" w:type="dxa"/>
              <w:right w:w="75" w:type="dxa"/>
            </w:tcMar>
            <w:vAlign w:val="center"/>
            <w:hideMark/>
          </w:tcPr>
          <w:p w14:paraId="6D598AB9" w14:textId="77777777" w:rsidR="003D47E0" w:rsidRPr="003D47E0" w:rsidRDefault="003D47E0" w:rsidP="003D47E0">
            <w:pPr>
              <w:rPr>
                <w:rFonts w:ascii="Serif" w:hAnsi="Serif"/>
                <w:sz w:val="24"/>
                <w:szCs w:val="24"/>
              </w:rPr>
            </w:pPr>
            <w:r w:rsidRPr="003D47E0">
              <w:rPr>
                <w:rFonts w:ascii="Serif" w:hAnsi="Serif"/>
                <w:sz w:val="24"/>
                <w:szCs w:val="24"/>
              </w:rPr>
              <w:t>Barbados</w:t>
            </w:r>
          </w:p>
        </w:tc>
        <w:tc>
          <w:tcPr>
            <w:tcW w:w="2130" w:type="dxa"/>
            <w:shd w:val="clear" w:color="auto" w:fill="FFFFFF"/>
            <w:tcMar>
              <w:top w:w="105" w:type="dxa"/>
              <w:left w:w="75" w:type="dxa"/>
              <w:bottom w:w="105" w:type="dxa"/>
              <w:right w:w="75" w:type="dxa"/>
            </w:tcMar>
            <w:vAlign w:val="center"/>
            <w:hideMark/>
          </w:tcPr>
          <w:p w14:paraId="1F2BBF17" w14:textId="77777777" w:rsidR="003D47E0" w:rsidRPr="003D47E0" w:rsidRDefault="003D47E0" w:rsidP="003D47E0">
            <w:pPr>
              <w:rPr>
                <w:rFonts w:ascii="Serif" w:hAnsi="Serif"/>
                <w:sz w:val="24"/>
                <w:szCs w:val="24"/>
              </w:rPr>
            </w:pPr>
            <w:r w:rsidRPr="003D47E0">
              <w:rPr>
                <w:rFonts w:ascii="Serif" w:hAnsi="Serif"/>
                <w:sz w:val="24"/>
                <w:szCs w:val="24"/>
              </w:rPr>
              <w:t>12.36</w:t>
            </w:r>
          </w:p>
        </w:tc>
      </w:tr>
      <w:tr w:rsidR="003D47E0" w:rsidRPr="003D47E0" w14:paraId="6BD7FD24" w14:textId="77777777" w:rsidTr="003D47E0">
        <w:tc>
          <w:tcPr>
            <w:tcW w:w="2875" w:type="dxa"/>
            <w:shd w:val="clear" w:color="auto" w:fill="FFFFFF"/>
            <w:tcMar>
              <w:top w:w="105" w:type="dxa"/>
              <w:left w:w="75" w:type="dxa"/>
              <w:bottom w:w="105" w:type="dxa"/>
              <w:right w:w="75" w:type="dxa"/>
            </w:tcMar>
            <w:vAlign w:val="center"/>
            <w:hideMark/>
          </w:tcPr>
          <w:p w14:paraId="1CA1DC85" w14:textId="77777777" w:rsidR="003D47E0" w:rsidRPr="003D47E0" w:rsidRDefault="003D47E0" w:rsidP="003D47E0">
            <w:pPr>
              <w:rPr>
                <w:rFonts w:ascii="Serif" w:hAnsi="Serif"/>
                <w:sz w:val="24"/>
                <w:szCs w:val="24"/>
              </w:rPr>
            </w:pPr>
            <w:r w:rsidRPr="003D47E0">
              <w:rPr>
                <w:rFonts w:ascii="Serif" w:hAnsi="Serif"/>
                <w:sz w:val="24"/>
                <w:szCs w:val="24"/>
              </w:rPr>
              <w:t>Jersey</w:t>
            </w:r>
          </w:p>
        </w:tc>
        <w:tc>
          <w:tcPr>
            <w:tcW w:w="2130" w:type="dxa"/>
            <w:shd w:val="clear" w:color="auto" w:fill="FFFFFF"/>
            <w:tcMar>
              <w:top w:w="105" w:type="dxa"/>
              <w:left w:w="75" w:type="dxa"/>
              <w:bottom w:w="105" w:type="dxa"/>
              <w:right w:w="75" w:type="dxa"/>
            </w:tcMar>
            <w:vAlign w:val="center"/>
            <w:hideMark/>
          </w:tcPr>
          <w:p w14:paraId="089589E6" w14:textId="77777777" w:rsidR="003D47E0" w:rsidRPr="003D47E0" w:rsidRDefault="003D47E0" w:rsidP="003D47E0">
            <w:pPr>
              <w:rPr>
                <w:rFonts w:ascii="Serif" w:hAnsi="Serif"/>
                <w:sz w:val="24"/>
                <w:szCs w:val="24"/>
              </w:rPr>
            </w:pPr>
            <w:r w:rsidRPr="003D47E0">
              <w:rPr>
                <w:rFonts w:ascii="Serif" w:hAnsi="Serif"/>
                <w:sz w:val="24"/>
                <w:szCs w:val="24"/>
              </w:rPr>
              <w:t>12.40</w:t>
            </w:r>
          </w:p>
        </w:tc>
      </w:tr>
      <w:tr w:rsidR="003D47E0" w:rsidRPr="003D47E0" w14:paraId="1CB0DF1D" w14:textId="77777777" w:rsidTr="003D47E0">
        <w:tc>
          <w:tcPr>
            <w:tcW w:w="2875" w:type="dxa"/>
            <w:shd w:val="clear" w:color="auto" w:fill="FFFFFF"/>
            <w:tcMar>
              <w:top w:w="105" w:type="dxa"/>
              <w:left w:w="75" w:type="dxa"/>
              <w:bottom w:w="105" w:type="dxa"/>
              <w:right w:w="75" w:type="dxa"/>
            </w:tcMar>
            <w:vAlign w:val="center"/>
            <w:hideMark/>
          </w:tcPr>
          <w:p w14:paraId="58173DF2" w14:textId="77777777" w:rsidR="003D47E0" w:rsidRPr="003D47E0" w:rsidRDefault="003D47E0" w:rsidP="003D47E0">
            <w:pPr>
              <w:rPr>
                <w:rFonts w:ascii="Serif" w:hAnsi="Serif"/>
                <w:sz w:val="24"/>
                <w:szCs w:val="24"/>
              </w:rPr>
            </w:pPr>
            <w:r w:rsidRPr="003D47E0">
              <w:rPr>
                <w:rFonts w:ascii="Serif" w:hAnsi="Serif"/>
                <w:sz w:val="24"/>
                <w:szCs w:val="24"/>
              </w:rPr>
              <w:lastRenderedPageBreak/>
              <w:t>Qatar</w:t>
            </w:r>
          </w:p>
        </w:tc>
        <w:tc>
          <w:tcPr>
            <w:tcW w:w="2130" w:type="dxa"/>
            <w:shd w:val="clear" w:color="auto" w:fill="FFFFFF"/>
            <w:tcMar>
              <w:top w:w="105" w:type="dxa"/>
              <w:left w:w="75" w:type="dxa"/>
              <w:bottom w:w="105" w:type="dxa"/>
              <w:right w:w="75" w:type="dxa"/>
            </w:tcMar>
            <w:vAlign w:val="center"/>
            <w:hideMark/>
          </w:tcPr>
          <w:p w14:paraId="0EB04E19" w14:textId="77777777" w:rsidR="003D47E0" w:rsidRPr="003D47E0" w:rsidRDefault="003D47E0" w:rsidP="003D47E0">
            <w:pPr>
              <w:rPr>
                <w:rFonts w:ascii="Serif" w:hAnsi="Serif"/>
                <w:sz w:val="24"/>
                <w:szCs w:val="24"/>
              </w:rPr>
            </w:pPr>
            <w:r w:rsidRPr="003D47E0">
              <w:rPr>
                <w:rFonts w:ascii="Serif" w:hAnsi="Serif"/>
                <w:sz w:val="24"/>
                <w:szCs w:val="24"/>
              </w:rPr>
              <w:t>12.43</w:t>
            </w:r>
          </w:p>
        </w:tc>
      </w:tr>
      <w:tr w:rsidR="003D47E0" w:rsidRPr="003D47E0" w14:paraId="64E82B6D" w14:textId="77777777" w:rsidTr="003D47E0">
        <w:tc>
          <w:tcPr>
            <w:tcW w:w="2875" w:type="dxa"/>
            <w:shd w:val="clear" w:color="auto" w:fill="FFFFFF"/>
            <w:tcMar>
              <w:top w:w="105" w:type="dxa"/>
              <w:left w:w="75" w:type="dxa"/>
              <w:bottom w:w="105" w:type="dxa"/>
              <w:right w:w="75" w:type="dxa"/>
            </w:tcMar>
            <w:vAlign w:val="center"/>
            <w:hideMark/>
          </w:tcPr>
          <w:p w14:paraId="486C20B2" w14:textId="77777777" w:rsidR="003D47E0" w:rsidRPr="003D47E0" w:rsidRDefault="003D47E0" w:rsidP="003D47E0">
            <w:pPr>
              <w:rPr>
                <w:rFonts w:ascii="Serif" w:hAnsi="Serif"/>
                <w:sz w:val="24"/>
                <w:szCs w:val="24"/>
              </w:rPr>
            </w:pPr>
            <w:r w:rsidRPr="003D47E0">
              <w:rPr>
                <w:rFonts w:ascii="Serif" w:hAnsi="Serif"/>
                <w:sz w:val="24"/>
                <w:szCs w:val="24"/>
              </w:rPr>
              <w:t>Gambia</w:t>
            </w:r>
          </w:p>
        </w:tc>
        <w:tc>
          <w:tcPr>
            <w:tcW w:w="2130" w:type="dxa"/>
            <w:shd w:val="clear" w:color="auto" w:fill="FFFFFF"/>
            <w:tcMar>
              <w:top w:w="105" w:type="dxa"/>
              <w:left w:w="75" w:type="dxa"/>
              <w:bottom w:w="105" w:type="dxa"/>
              <w:right w:w="75" w:type="dxa"/>
            </w:tcMar>
            <w:vAlign w:val="center"/>
            <w:hideMark/>
          </w:tcPr>
          <w:p w14:paraId="772F193D" w14:textId="77777777" w:rsidR="003D47E0" w:rsidRPr="003D47E0" w:rsidRDefault="003D47E0" w:rsidP="003D47E0">
            <w:pPr>
              <w:rPr>
                <w:rFonts w:ascii="Serif" w:hAnsi="Serif"/>
                <w:sz w:val="24"/>
                <w:szCs w:val="24"/>
              </w:rPr>
            </w:pPr>
            <w:r w:rsidRPr="003D47E0">
              <w:rPr>
                <w:rFonts w:ascii="Serif" w:hAnsi="Serif"/>
                <w:sz w:val="24"/>
                <w:szCs w:val="24"/>
              </w:rPr>
              <w:t>12.53</w:t>
            </w:r>
          </w:p>
        </w:tc>
      </w:tr>
      <w:tr w:rsidR="003D47E0" w:rsidRPr="003D47E0" w14:paraId="68022697" w14:textId="77777777" w:rsidTr="003D47E0">
        <w:tc>
          <w:tcPr>
            <w:tcW w:w="2875" w:type="dxa"/>
            <w:shd w:val="clear" w:color="auto" w:fill="FFFFFF"/>
            <w:tcMar>
              <w:top w:w="105" w:type="dxa"/>
              <w:left w:w="75" w:type="dxa"/>
              <w:bottom w:w="105" w:type="dxa"/>
              <w:right w:w="75" w:type="dxa"/>
            </w:tcMar>
            <w:vAlign w:val="center"/>
            <w:hideMark/>
          </w:tcPr>
          <w:p w14:paraId="39D6CE96" w14:textId="77777777" w:rsidR="003D47E0" w:rsidRPr="003D47E0" w:rsidRDefault="003D47E0" w:rsidP="003D47E0">
            <w:pPr>
              <w:rPr>
                <w:rFonts w:ascii="Serif" w:hAnsi="Serif"/>
                <w:sz w:val="24"/>
                <w:szCs w:val="24"/>
              </w:rPr>
            </w:pPr>
            <w:r w:rsidRPr="003D47E0">
              <w:rPr>
                <w:rFonts w:ascii="Serif" w:hAnsi="Serif"/>
                <w:sz w:val="24"/>
                <w:szCs w:val="24"/>
              </w:rPr>
              <w:t>Kyrgyzstan</w:t>
            </w:r>
          </w:p>
        </w:tc>
        <w:tc>
          <w:tcPr>
            <w:tcW w:w="2130" w:type="dxa"/>
            <w:shd w:val="clear" w:color="auto" w:fill="FFFFFF"/>
            <w:tcMar>
              <w:top w:w="105" w:type="dxa"/>
              <w:left w:w="75" w:type="dxa"/>
              <w:bottom w:w="105" w:type="dxa"/>
              <w:right w:w="75" w:type="dxa"/>
            </w:tcMar>
            <w:vAlign w:val="center"/>
            <w:hideMark/>
          </w:tcPr>
          <w:p w14:paraId="00C0301B" w14:textId="77777777" w:rsidR="003D47E0" w:rsidRPr="003D47E0" w:rsidRDefault="003D47E0" w:rsidP="003D47E0">
            <w:pPr>
              <w:rPr>
                <w:rFonts w:ascii="Serif" w:hAnsi="Serif"/>
                <w:sz w:val="24"/>
                <w:szCs w:val="24"/>
              </w:rPr>
            </w:pPr>
            <w:r w:rsidRPr="003D47E0">
              <w:rPr>
                <w:rFonts w:ascii="Serif" w:hAnsi="Serif"/>
                <w:sz w:val="24"/>
                <w:szCs w:val="24"/>
              </w:rPr>
              <w:t>12.55</w:t>
            </w:r>
          </w:p>
        </w:tc>
      </w:tr>
      <w:tr w:rsidR="003D47E0" w:rsidRPr="003D47E0" w14:paraId="7B77A4B7" w14:textId="77777777" w:rsidTr="003D47E0">
        <w:tc>
          <w:tcPr>
            <w:tcW w:w="2875" w:type="dxa"/>
            <w:shd w:val="clear" w:color="auto" w:fill="FFFFFF"/>
            <w:tcMar>
              <w:top w:w="105" w:type="dxa"/>
              <w:left w:w="75" w:type="dxa"/>
              <w:bottom w:w="105" w:type="dxa"/>
              <w:right w:w="75" w:type="dxa"/>
            </w:tcMar>
            <w:vAlign w:val="center"/>
            <w:hideMark/>
          </w:tcPr>
          <w:p w14:paraId="358F6432" w14:textId="77777777" w:rsidR="003D47E0" w:rsidRPr="003D47E0" w:rsidRDefault="003D47E0" w:rsidP="003D47E0">
            <w:pPr>
              <w:rPr>
                <w:rFonts w:ascii="Serif" w:hAnsi="Serif"/>
                <w:sz w:val="24"/>
                <w:szCs w:val="24"/>
              </w:rPr>
            </w:pPr>
            <w:r w:rsidRPr="003D47E0">
              <w:rPr>
                <w:rFonts w:ascii="Serif" w:hAnsi="Serif"/>
                <w:sz w:val="24"/>
                <w:szCs w:val="24"/>
              </w:rPr>
              <w:t>Mauritania</w:t>
            </w:r>
          </w:p>
        </w:tc>
        <w:tc>
          <w:tcPr>
            <w:tcW w:w="2130" w:type="dxa"/>
            <w:shd w:val="clear" w:color="auto" w:fill="FFFFFF"/>
            <w:tcMar>
              <w:top w:w="105" w:type="dxa"/>
              <w:left w:w="75" w:type="dxa"/>
              <w:bottom w:w="105" w:type="dxa"/>
              <w:right w:w="75" w:type="dxa"/>
            </w:tcMar>
            <w:vAlign w:val="center"/>
            <w:hideMark/>
          </w:tcPr>
          <w:p w14:paraId="5903A256" w14:textId="77777777" w:rsidR="003D47E0" w:rsidRPr="003D47E0" w:rsidRDefault="003D47E0" w:rsidP="003D47E0">
            <w:pPr>
              <w:rPr>
                <w:rFonts w:ascii="Serif" w:hAnsi="Serif"/>
                <w:sz w:val="24"/>
                <w:szCs w:val="24"/>
              </w:rPr>
            </w:pPr>
            <w:r w:rsidRPr="003D47E0">
              <w:rPr>
                <w:rFonts w:ascii="Serif" w:hAnsi="Serif"/>
                <w:sz w:val="24"/>
                <w:szCs w:val="24"/>
              </w:rPr>
              <w:t>12.55</w:t>
            </w:r>
          </w:p>
        </w:tc>
      </w:tr>
      <w:tr w:rsidR="003D47E0" w:rsidRPr="003D47E0" w14:paraId="081B9BEB" w14:textId="77777777" w:rsidTr="003D47E0">
        <w:tc>
          <w:tcPr>
            <w:tcW w:w="2875" w:type="dxa"/>
            <w:shd w:val="clear" w:color="auto" w:fill="FFFFFF"/>
            <w:tcMar>
              <w:top w:w="105" w:type="dxa"/>
              <w:left w:w="75" w:type="dxa"/>
              <w:bottom w:w="105" w:type="dxa"/>
              <w:right w:w="75" w:type="dxa"/>
            </w:tcMar>
            <w:vAlign w:val="center"/>
            <w:hideMark/>
          </w:tcPr>
          <w:p w14:paraId="37F6FAC4" w14:textId="77777777" w:rsidR="003D47E0" w:rsidRPr="003D47E0" w:rsidRDefault="003D47E0" w:rsidP="003D47E0">
            <w:pPr>
              <w:rPr>
                <w:rFonts w:ascii="Serif" w:hAnsi="Serif"/>
                <w:sz w:val="24"/>
                <w:szCs w:val="24"/>
              </w:rPr>
            </w:pPr>
            <w:r w:rsidRPr="003D47E0">
              <w:rPr>
                <w:rFonts w:ascii="Serif" w:hAnsi="Serif"/>
                <w:sz w:val="24"/>
                <w:szCs w:val="24"/>
              </w:rPr>
              <w:t>Montenegro</w:t>
            </w:r>
          </w:p>
        </w:tc>
        <w:tc>
          <w:tcPr>
            <w:tcW w:w="2130" w:type="dxa"/>
            <w:shd w:val="clear" w:color="auto" w:fill="FFFFFF"/>
            <w:tcMar>
              <w:top w:w="105" w:type="dxa"/>
              <w:left w:w="75" w:type="dxa"/>
              <w:bottom w:w="105" w:type="dxa"/>
              <w:right w:w="75" w:type="dxa"/>
            </w:tcMar>
            <w:vAlign w:val="center"/>
            <w:hideMark/>
          </w:tcPr>
          <w:p w14:paraId="18FEF577" w14:textId="77777777" w:rsidR="003D47E0" w:rsidRPr="003D47E0" w:rsidRDefault="003D47E0" w:rsidP="003D47E0">
            <w:pPr>
              <w:rPr>
                <w:rFonts w:ascii="Serif" w:hAnsi="Serif"/>
                <w:sz w:val="24"/>
                <w:szCs w:val="24"/>
              </w:rPr>
            </w:pPr>
            <w:r w:rsidRPr="003D47E0">
              <w:rPr>
                <w:rFonts w:ascii="Serif" w:hAnsi="Serif"/>
                <w:sz w:val="24"/>
                <w:szCs w:val="24"/>
              </w:rPr>
              <w:t>12.59</w:t>
            </w:r>
          </w:p>
        </w:tc>
      </w:tr>
      <w:tr w:rsidR="003D47E0" w:rsidRPr="003D47E0" w14:paraId="1FEB7569" w14:textId="77777777" w:rsidTr="003D47E0">
        <w:tc>
          <w:tcPr>
            <w:tcW w:w="2875" w:type="dxa"/>
            <w:shd w:val="clear" w:color="auto" w:fill="FFFFFF"/>
            <w:tcMar>
              <w:top w:w="105" w:type="dxa"/>
              <w:left w:w="75" w:type="dxa"/>
              <w:bottom w:w="105" w:type="dxa"/>
              <w:right w:w="75" w:type="dxa"/>
            </w:tcMar>
            <w:vAlign w:val="center"/>
            <w:hideMark/>
          </w:tcPr>
          <w:p w14:paraId="26393700" w14:textId="77777777" w:rsidR="003D47E0" w:rsidRPr="003D47E0" w:rsidRDefault="003D47E0" w:rsidP="003D47E0">
            <w:pPr>
              <w:rPr>
                <w:rFonts w:ascii="Serif" w:hAnsi="Serif"/>
                <w:sz w:val="24"/>
                <w:szCs w:val="24"/>
              </w:rPr>
            </w:pPr>
            <w:r w:rsidRPr="003D47E0">
              <w:rPr>
                <w:rFonts w:ascii="Serif" w:hAnsi="Serif"/>
                <w:sz w:val="24"/>
                <w:szCs w:val="24"/>
              </w:rPr>
              <w:t>World</w:t>
            </w:r>
          </w:p>
        </w:tc>
        <w:tc>
          <w:tcPr>
            <w:tcW w:w="2130" w:type="dxa"/>
            <w:shd w:val="clear" w:color="auto" w:fill="FFFFFF"/>
            <w:tcMar>
              <w:top w:w="105" w:type="dxa"/>
              <w:left w:w="75" w:type="dxa"/>
              <w:bottom w:w="105" w:type="dxa"/>
              <w:right w:w="75" w:type="dxa"/>
            </w:tcMar>
            <w:vAlign w:val="center"/>
            <w:hideMark/>
          </w:tcPr>
          <w:p w14:paraId="7BFFD06A" w14:textId="77777777" w:rsidR="003D47E0" w:rsidRPr="003D47E0" w:rsidRDefault="003D47E0" w:rsidP="003D47E0">
            <w:pPr>
              <w:rPr>
                <w:rFonts w:ascii="Serif" w:hAnsi="Serif"/>
                <w:sz w:val="24"/>
                <w:szCs w:val="24"/>
              </w:rPr>
            </w:pPr>
            <w:r w:rsidRPr="003D47E0">
              <w:rPr>
                <w:rFonts w:ascii="Serif" w:hAnsi="Serif"/>
                <w:sz w:val="24"/>
                <w:szCs w:val="24"/>
              </w:rPr>
              <w:t>12.62</w:t>
            </w:r>
          </w:p>
        </w:tc>
      </w:tr>
      <w:tr w:rsidR="003D47E0" w:rsidRPr="003D47E0" w14:paraId="60685A58" w14:textId="77777777" w:rsidTr="003D47E0">
        <w:tc>
          <w:tcPr>
            <w:tcW w:w="2875" w:type="dxa"/>
            <w:shd w:val="clear" w:color="auto" w:fill="FFFFFF"/>
            <w:tcMar>
              <w:top w:w="105" w:type="dxa"/>
              <w:left w:w="75" w:type="dxa"/>
              <w:bottom w:w="105" w:type="dxa"/>
              <w:right w:w="75" w:type="dxa"/>
            </w:tcMar>
            <w:vAlign w:val="center"/>
            <w:hideMark/>
          </w:tcPr>
          <w:p w14:paraId="2703FD36" w14:textId="77777777" w:rsidR="003D47E0" w:rsidRPr="003D47E0" w:rsidRDefault="003D47E0" w:rsidP="003D47E0">
            <w:pPr>
              <w:rPr>
                <w:rFonts w:ascii="Serif" w:hAnsi="Serif"/>
                <w:sz w:val="24"/>
                <w:szCs w:val="24"/>
              </w:rPr>
            </w:pPr>
            <w:r w:rsidRPr="003D47E0">
              <w:rPr>
                <w:rFonts w:ascii="Serif" w:hAnsi="Serif"/>
                <w:sz w:val="24"/>
                <w:szCs w:val="24"/>
              </w:rPr>
              <w:t>Singapore</w:t>
            </w:r>
          </w:p>
        </w:tc>
        <w:tc>
          <w:tcPr>
            <w:tcW w:w="2130" w:type="dxa"/>
            <w:shd w:val="clear" w:color="auto" w:fill="FFFFFF"/>
            <w:tcMar>
              <w:top w:w="105" w:type="dxa"/>
              <w:left w:w="75" w:type="dxa"/>
              <w:bottom w:w="105" w:type="dxa"/>
              <w:right w:w="75" w:type="dxa"/>
            </w:tcMar>
            <w:vAlign w:val="center"/>
            <w:hideMark/>
          </w:tcPr>
          <w:p w14:paraId="5F15BFB5" w14:textId="77777777" w:rsidR="003D47E0" w:rsidRPr="003D47E0" w:rsidRDefault="003D47E0" w:rsidP="003D47E0">
            <w:pPr>
              <w:rPr>
                <w:rFonts w:ascii="Serif" w:hAnsi="Serif"/>
                <w:sz w:val="24"/>
                <w:szCs w:val="24"/>
              </w:rPr>
            </w:pPr>
            <w:r w:rsidRPr="003D47E0">
              <w:rPr>
                <w:rFonts w:ascii="Serif" w:hAnsi="Serif"/>
                <w:sz w:val="24"/>
                <w:szCs w:val="24"/>
              </w:rPr>
              <w:t>12.86</w:t>
            </w:r>
          </w:p>
        </w:tc>
      </w:tr>
      <w:tr w:rsidR="003D47E0" w:rsidRPr="003D47E0" w14:paraId="4EE4647C" w14:textId="77777777" w:rsidTr="003D47E0">
        <w:tc>
          <w:tcPr>
            <w:tcW w:w="2875" w:type="dxa"/>
            <w:shd w:val="clear" w:color="auto" w:fill="FFFFFF"/>
            <w:tcMar>
              <w:top w:w="105" w:type="dxa"/>
              <w:left w:w="75" w:type="dxa"/>
              <w:bottom w:w="105" w:type="dxa"/>
              <w:right w:w="75" w:type="dxa"/>
            </w:tcMar>
            <w:vAlign w:val="center"/>
            <w:hideMark/>
          </w:tcPr>
          <w:p w14:paraId="1E5EC8C6" w14:textId="77777777" w:rsidR="003D47E0" w:rsidRPr="003D47E0" w:rsidRDefault="003D47E0" w:rsidP="003D47E0">
            <w:pPr>
              <w:rPr>
                <w:rFonts w:ascii="Serif" w:hAnsi="Serif"/>
                <w:sz w:val="24"/>
                <w:szCs w:val="24"/>
              </w:rPr>
            </w:pPr>
            <w:r w:rsidRPr="003D47E0">
              <w:rPr>
                <w:rFonts w:ascii="Serif" w:hAnsi="Serif"/>
                <w:sz w:val="24"/>
                <w:szCs w:val="24"/>
              </w:rPr>
              <w:t>Lesotho</w:t>
            </w:r>
          </w:p>
        </w:tc>
        <w:tc>
          <w:tcPr>
            <w:tcW w:w="2130" w:type="dxa"/>
            <w:shd w:val="clear" w:color="auto" w:fill="FFFFFF"/>
            <w:tcMar>
              <w:top w:w="105" w:type="dxa"/>
              <w:left w:w="75" w:type="dxa"/>
              <w:bottom w:w="105" w:type="dxa"/>
              <w:right w:w="75" w:type="dxa"/>
            </w:tcMar>
            <w:vAlign w:val="center"/>
            <w:hideMark/>
          </w:tcPr>
          <w:p w14:paraId="35490F80" w14:textId="77777777" w:rsidR="003D47E0" w:rsidRPr="003D47E0" w:rsidRDefault="003D47E0" w:rsidP="003D47E0">
            <w:pPr>
              <w:rPr>
                <w:rFonts w:ascii="Serif" w:hAnsi="Serif"/>
                <w:sz w:val="24"/>
                <w:szCs w:val="24"/>
              </w:rPr>
            </w:pPr>
            <w:r w:rsidRPr="003D47E0">
              <w:rPr>
                <w:rFonts w:ascii="Serif" w:hAnsi="Serif"/>
                <w:sz w:val="24"/>
                <w:szCs w:val="24"/>
              </w:rPr>
              <w:t>12.90</w:t>
            </w:r>
          </w:p>
        </w:tc>
      </w:tr>
      <w:tr w:rsidR="003D47E0" w:rsidRPr="003D47E0" w14:paraId="2FC90E75" w14:textId="77777777" w:rsidTr="003D47E0">
        <w:tc>
          <w:tcPr>
            <w:tcW w:w="2875" w:type="dxa"/>
            <w:shd w:val="clear" w:color="auto" w:fill="FFFFFF"/>
            <w:tcMar>
              <w:top w:w="105" w:type="dxa"/>
              <w:left w:w="75" w:type="dxa"/>
              <w:bottom w:w="105" w:type="dxa"/>
              <w:right w:w="75" w:type="dxa"/>
            </w:tcMar>
            <w:vAlign w:val="center"/>
            <w:hideMark/>
          </w:tcPr>
          <w:p w14:paraId="2AEFD1B9" w14:textId="77777777" w:rsidR="003D47E0" w:rsidRPr="003D47E0" w:rsidRDefault="003D47E0" w:rsidP="003D47E0">
            <w:pPr>
              <w:rPr>
                <w:rFonts w:ascii="Serif" w:hAnsi="Serif"/>
                <w:sz w:val="24"/>
                <w:szCs w:val="24"/>
              </w:rPr>
            </w:pPr>
            <w:r w:rsidRPr="003D47E0">
              <w:rPr>
                <w:rFonts w:ascii="Serif" w:hAnsi="Serif"/>
                <w:sz w:val="24"/>
                <w:szCs w:val="24"/>
              </w:rPr>
              <w:t>Cape Verde</w:t>
            </w:r>
          </w:p>
        </w:tc>
        <w:tc>
          <w:tcPr>
            <w:tcW w:w="2130" w:type="dxa"/>
            <w:shd w:val="clear" w:color="auto" w:fill="FFFFFF"/>
            <w:tcMar>
              <w:top w:w="105" w:type="dxa"/>
              <w:left w:w="75" w:type="dxa"/>
              <w:bottom w:w="105" w:type="dxa"/>
              <w:right w:w="75" w:type="dxa"/>
            </w:tcMar>
            <w:vAlign w:val="center"/>
            <w:hideMark/>
          </w:tcPr>
          <w:p w14:paraId="4D4D7688" w14:textId="77777777" w:rsidR="003D47E0" w:rsidRPr="003D47E0" w:rsidRDefault="003D47E0" w:rsidP="003D47E0">
            <w:pPr>
              <w:rPr>
                <w:rFonts w:ascii="Serif" w:hAnsi="Serif"/>
                <w:sz w:val="24"/>
                <w:szCs w:val="24"/>
              </w:rPr>
            </w:pPr>
            <w:r w:rsidRPr="003D47E0">
              <w:rPr>
                <w:rFonts w:ascii="Serif" w:hAnsi="Serif"/>
                <w:sz w:val="24"/>
                <w:szCs w:val="24"/>
              </w:rPr>
              <w:t>12.96</w:t>
            </w:r>
          </w:p>
        </w:tc>
      </w:tr>
      <w:tr w:rsidR="003D47E0" w:rsidRPr="003D47E0" w14:paraId="48D3D4A2" w14:textId="77777777" w:rsidTr="003D47E0">
        <w:tc>
          <w:tcPr>
            <w:tcW w:w="2875" w:type="dxa"/>
            <w:shd w:val="clear" w:color="auto" w:fill="FFFFFF"/>
            <w:tcMar>
              <w:top w:w="105" w:type="dxa"/>
              <w:left w:w="75" w:type="dxa"/>
              <w:bottom w:w="105" w:type="dxa"/>
              <w:right w:w="75" w:type="dxa"/>
            </w:tcMar>
            <w:vAlign w:val="center"/>
            <w:hideMark/>
          </w:tcPr>
          <w:p w14:paraId="4F3C6A2E" w14:textId="77777777" w:rsidR="003D47E0" w:rsidRPr="003D47E0" w:rsidRDefault="003D47E0" w:rsidP="003D47E0">
            <w:pPr>
              <w:rPr>
                <w:rFonts w:ascii="Serif" w:hAnsi="Serif"/>
                <w:sz w:val="24"/>
                <w:szCs w:val="24"/>
              </w:rPr>
            </w:pPr>
            <w:r w:rsidRPr="003D47E0">
              <w:rPr>
                <w:rFonts w:ascii="Serif" w:hAnsi="Serif"/>
                <w:sz w:val="24"/>
                <w:szCs w:val="24"/>
              </w:rPr>
              <w:t>Palestine</w:t>
            </w:r>
          </w:p>
        </w:tc>
        <w:tc>
          <w:tcPr>
            <w:tcW w:w="2130" w:type="dxa"/>
            <w:shd w:val="clear" w:color="auto" w:fill="FFFFFF"/>
            <w:tcMar>
              <w:top w:w="105" w:type="dxa"/>
              <w:left w:w="75" w:type="dxa"/>
              <w:bottom w:w="105" w:type="dxa"/>
              <w:right w:w="75" w:type="dxa"/>
            </w:tcMar>
            <w:vAlign w:val="center"/>
            <w:hideMark/>
          </w:tcPr>
          <w:p w14:paraId="5BC25215" w14:textId="77777777" w:rsidR="003D47E0" w:rsidRPr="003D47E0" w:rsidRDefault="003D47E0" w:rsidP="003D47E0">
            <w:pPr>
              <w:rPr>
                <w:rFonts w:ascii="Serif" w:hAnsi="Serif"/>
                <w:sz w:val="24"/>
                <w:szCs w:val="24"/>
              </w:rPr>
            </w:pPr>
            <w:r w:rsidRPr="003D47E0">
              <w:rPr>
                <w:rFonts w:ascii="Serif" w:hAnsi="Serif"/>
                <w:sz w:val="24"/>
                <w:szCs w:val="24"/>
              </w:rPr>
              <w:t>13.07</w:t>
            </w:r>
          </w:p>
        </w:tc>
      </w:tr>
      <w:tr w:rsidR="003D47E0" w:rsidRPr="003D47E0" w14:paraId="51089928" w14:textId="77777777" w:rsidTr="003D47E0">
        <w:tc>
          <w:tcPr>
            <w:tcW w:w="2875" w:type="dxa"/>
            <w:shd w:val="clear" w:color="auto" w:fill="FFFFFF"/>
            <w:tcMar>
              <w:top w:w="105" w:type="dxa"/>
              <w:left w:w="75" w:type="dxa"/>
              <w:bottom w:w="105" w:type="dxa"/>
              <w:right w:w="75" w:type="dxa"/>
            </w:tcMar>
            <w:vAlign w:val="center"/>
            <w:hideMark/>
          </w:tcPr>
          <w:p w14:paraId="01911F00" w14:textId="77777777" w:rsidR="003D47E0" w:rsidRPr="003D47E0" w:rsidRDefault="003D47E0" w:rsidP="003D47E0">
            <w:pPr>
              <w:rPr>
                <w:rFonts w:ascii="Serif" w:hAnsi="Serif"/>
                <w:sz w:val="24"/>
                <w:szCs w:val="24"/>
              </w:rPr>
            </w:pPr>
            <w:r w:rsidRPr="003D47E0">
              <w:rPr>
                <w:rFonts w:ascii="Serif" w:hAnsi="Serif"/>
                <w:sz w:val="24"/>
                <w:szCs w:val="24"/>
              </w:rPr>
              <w:t>Lebanon</w:t>
            </w:r>
          </w:p>
        </w:tc>
        <w:tc>
          <w:tcPr>
            <w:tcW w:w="2130" w:type="dxa"/>
            <w:shd w:val="clear" w:color="auto" w:fill="FFFFFF"/>
            <w:tcMar>
              <w:top w:w="105" w:type="dxa"/>
              <w:left w:w="75" w:type="dxa"/>
              <w:bottom w:w="105" w:type="dxa"/>
              <w:right w:w="75" w:type="dxa"/>
            </w:tcMar>
            <w:vAlign w:val="center"/>
            <w:hideMark/>
          </w:tcPr>
          <w:p w14:paraId="375EF5CD" w14:textId="77777777" w:rsidR="003D47E0" w:rsidRPr="003D47E0" w:rsidRDefault="003D47E0" w:rsidP="003D47E0">
            <w:pPr>
              <w:rPr>
                <w:rFonts w:ascii="Serif" w:hAnsi="Serif"/>
                <w:sz w:val="24"/>
                <w:szCs w:val="24"/>
              </w:rPr>
            </w:pPr>
            <w:r w:rsidRPr="003D47E0">
              <w:rPr>
                <w:rFonts w:ascii="Serif" w:hAnsi="Serif"/>
                <w:sz w:val="24"/>
                <w:szCs w:val="24"/>
              </w:rPr>
              <w:t>13.12</w:t>
            </w:r>
          </w:p>
        </w:tc>
      </w:tr>
      <w:tr w:rsidR="003D47E0" w:rsidRPr="003D47E0" w14:paraId="32B45540" w14:textId="77777777" w:rsidTr="003D47E0">
        <w:tc>
          <w:tcPr>
            <w:tcW w:w="2875" w:type="dxa"/>
            <w:shd w:val="clear" w:color="auto" w:fill="FFFFFF"/>
            <w:tcMar>
              <w:top w:w="105" w:type="dxa"/>
              <w:left w:w="75" w:type="dxa"/>
              <w:bottom w:w="105" w:type="dxa"/>
              <w:right w:w="75" w:type="dxa"/>
            </w:tcMar>
            <w:vAlign w:val="center"/>
            <w:hideMark/>
          </w:tcPr>
          <w:p w14:paraId="51E8771C" w14:textId="77777777" w:rsidR="003D47E0" w:rsidRPr="003D47E0" w:rsidRDefault="003D47E0" w:rsidP="003D47E0">
            <w:pPr>
              <w:rPr>
                <w:rFonts w:ascii="Serif" w:hAnsi="Serif"/>
                <w:sz w:val="24"/>
                <w:szCs w:val="24"/>
              </w:rPr>
            </w:pPr>
            <w:r w:rsidRPr="003D47E0">
              <w:rPr>
                <w:rFonts w:ascii="Serif" w:hAnsi="Serif"/>
                <w:sz w:val="24"/>
                <w:szCs w:val="24"/>
              </w:rPr>
              <w:t>Laos</w:t>
            </w:r>
          </w:p>
        </w:tc>
        <w:tc>
          <w:tcPr>
            <w:tcW w:w="2130" w:type="dxa"/>
            <w:shd w:val="clear" w:color="auto" w:fill="FFFFFF"/>
            <w:tcMar>
              <w:top w:w="105" w:type="dxa"/>
              <w:left w:w="75" w:type="dxa"/>
              <w:bottom w:w="105" w:type="dxa"/>
              <w:right w:w="75" w:type="dxa"/>
            </w:tcMar>
            <w:vAlign w:val="center"/>
            <w:hideMark/>
          </w:tcPr>
          <w:p w14:paraId="5E2E565F" w14:textId="77777777" w:rsidR="003D47E0" w:rsidRPr="003D47E0" w:rsidRDefault="003D47E0" w:rsidP="003D47E0">
            <w:pPr>
              <w:rPr>
                <w:rFonts w:ascii="Serif" w:hAnsi="Serif"/>
                <w:sz w:val="24"/>
                <w:szCs w:val="24"/>
              </w:rPr>
            </w:pPr>
            <w:r w:rsidRPr="003D47E0">
              <w:rPr>
                <w:rFonts w:ascii="Serif" w:hAnsi="Serif"/>
                <w:sz w:val="24"/>
                <w:szCs w:val="24"/>
              </w:rPr>
              <w:t>13.18</w:t>
            </w:r>
          </w:p>
        </w:tc>
      </w:tr>
      <w:tr w:rsidR="003D47E0" w:rsidRPr="003D47E0" w14:paraId="1B5AF3CB" w14:textId="77777777" w:rsidTr="003D47E0">
        <w:tc>
          <w:tcPr>
            <w:tcW w:w="2875" w:type="dxa"/>
            <w:shd w:val="clear" w:color="auto" w:fill="FFFFFF"/>
            <w:tcMar>
              <w:top w:w="105" w:type="dxa"/>
              <w:left w:w="75" w:type="dxa"/>
              <w:bottom w:w="105" w:type="dxa"/>
              <w:right w:w="75" w:type="dxa"/>
            </w:tcMar>
            <w:vAlign w:val="center"/>
            <w:hideMark/>
          </w:tcPr>
          <w:p w14:paraId="4B3750D1" w14:textId="77777777" w:rsidR="003D47E0" w:rsidRPr="003D47E0" w:rsidRDefault="003D47E0" w:rsidP="003D47E0">
            <w:pPr>
              <w:rPr>
                <w:rFonts w:ascii="Serif" w:hAnsi="Serif"/>
                <w:sz w:val="24"/>
                <w:szCs w:val="24"/>
              </w:rPr>
            </w:pPr>
            <w:r w:rsidRPr="003D47E0">
              <w:rPr>
                <w:rFonts w:ascii="Serif" w:hAnsi="Serif"/>
                <w:sz w:val="24"/>
                <w:szCs w:val="24"/>
              </w:rPr>
              <w:t>Niger</w:t>
            </w:r>
          </w:p>
        </w:tc>
        <w:tc>
          <w:tcPr>
            <w:tcW w:w="2130" w:type="dxa"/>
            <w:shd w:val="clear" w:color="auto" w:fill="FFFFFF"/>
            <w:tcMar>
              <w:top w:w="105" w:type="dxa"/>
              <w:left w:w="75" w:type="dxa"/>
              <w:bottom w:w="105" w:type="dxa"/>
              <w:right w:w="75" w:type="dxa"/>
            </w:tcMar>
            <w:vAlign w:val="center"/>
            <w:hideMark/>
          </w:tcPr>
          <w:p w14:paraId="2424303A" w14:textId="77777777" w:rsidR="003D47E0" w:rsidRPr="003D47E0" w:rsidRDefault="003D47E0" w:rsidP="003D47E0">
            <w:pPr>
              <w:rPr>
                <w:rFonts w:ascii="Serif" w:hAnsi="Serif"/>
                <w:sz w:val="24"/>
                <w:szCs w:val="24"/>
              </w:rPr>
            </w:pPr>
            <w:r w:rsidRPr="003D47E0">
              <w:rPr>
                <w:rFonts w:ascii="Serif" w:hAnsi="Serif"/>
                <w:sz w:val="24"/>
                <w:szCs w:val="24"/>
              </w:rPr>
              <w:t>13.24</w:t>
            </w:r>
          </w:p>
        </w:tc>
      </w:tr>
      <w:tr w:rsidR="003D47E0" w:rsidRPr="003D47E0" w14:paraId="73B366E3" w14:textId="77777777" w:rsidTr="003D47E0">
        <w:tc>
          <w:tcPr>
            <w:tcW w:w="2875" w:type="dxa"/>
            <w:shd w:val="clear" w:color="auto" w:fill="FFFFFF"/>
            <w:tcMar>
              <w:top w:w="105" w:type="dxa"/>
              <w:left w:w="75" w:type="dxa"/>
              <w:bottom w:w="105" w:type="dxa"/>
              <w:right w:w="75" w:type="dxa"/>
            </w:tcMar>
            <w:vAlign w:val="center"/>
            <w:hideMark/>
          </w:tcPr>
          <w:p w14:paraId="0B477A9B" w14:textId="77777777" w:rsidR="003D47E0" w:rsidRPr="003D47E0" w:rsidRDefault="003D47E0" w:rsidP="003D47E0">
            <w:pPr>
              <w:rPr>
                <w:rFonts w:ascii="Serif" w:hAnsi="Serif"/>
                <w:sz w:val="24"/>
                <w:szCs w:val="24"/>
              </w:rPr>
            </w:pPr>
            <w:r w:rsidRPr="003D47E0">
              <w:rPr>
                <w:rFonts w:ascii="Serif" w:hAnsi="Serif"/>
                <w:sz w:val="24"/>
                <w:szCs w:val="24"/>
              </w:rPr>
              <w:t>Yemen</w:t>
            </w:r>
          </w:p>
        </w:tc>
        <w:tc>
          <w:tcPr>
            <w:tcW w:w="2130" w:type="dxa"/>
            <w:shd w:val="clear" w:color="auto" w:fill="FFFFFF"/>
            <w:tcMar>
              <w:top w:w="105" w:type="dxa"/>
              <w:left w:w="75" w:type="dxa"/>
              <w:bottom w:w="105" w:type="dxa"/>
              <w:right w:w="75" w:type="dxa"/>
            </w:tcMar>
            <w:vAlign w:val="center"/>
            <w:hideMark/>
          </w:tcPr>
          <w:p w14:paraId="50374734" w14:textId="77777777" w:rsidR="003D47E0" w:rsidRPr="003D47E0" w:rsidRDefault="003D47E0" w:rsidP="003D47E0">
            <w:pPr>
              <w:rPr>
                <w:rFonts w:ascii="Serif" w:hAnsi="Serif"/>
                <w:sz w:val="24"/>
                <w:szCs w:val="24"/>
              </w:rPr>
            </w:pPr>
            <w:r w:rsidRPr="003D47E0">
              <w:rPr>
                <w:rFonts w:ascii="Serif" w:hAnsi="Serif"/>
                <w:sz w:val="24"/>
                <w:szCs w:val="24"/>
              </w:rPr>
              <w:t>13.24</w:t>
            </w:r>
          </w:p>
        </w:tc>
      </w:tr>
      <w:tr w:rsidR="003D47E0" w:rsidRPr="003D47E0" w14:paraId="1DEC8A54" w14:textId="77777777" w:rsidTr="003D47E0">
        <w:tc>
          <w:tcPr>
            <w:tcW w:w="2875" w:type="dxa"/>
            <w:shd w:val="clear" w:color="auto" w:fill="FFFFFF"/>
            <w:tcMar>
              <w:top w:w="105" w:type="dxa"/>
              <w:left w:w="75" w:type="dxa"/>
              <w:bottom w:w="105" w:type="dxa"/>
              <w:right w:w="75" w:type="dxa"/>
            </w:tcMar>
            <w:vAlign w:val="center"/>
            <w:hideMark/>
          </w:tcPr>
          <w:p w14:paraId="447EF9DE" w14:textId="77777777" w:rsidR="003D47E0" w:rsidRPr="003D47E0" w:rsidRDefault="003D47E0" w:rsidP="003D47E0">
            <w:pPr>
              <w:rPr>
                <w:rFonts w:ascii="Serif" w:hAnsi="Serif"/>
                <w:sz w:val="24"/>
                <w:szCs w:val="24"/>
              </w:rPr>
            </w:pPr>
            <w:r w:rsidRPr="003D47E0">
              <w:rPr>
                <w:rFonts w:ascii="Serif" w:hAnsi="Serif"/>
                <w:sz w:val="24"/>
                <w:szCs w:val="24"/>
              </w:rPr>
              <w:t>Fiji</w:t>
            </w:r>
          </w:p>
        </w:tc>
        <w:tc>
          <w:tcPr>
            <w:tcW w:w="2130" w:type="dxa"/>
            <w:shd w:val="clear" w:color="auto" w:fill="FFFFFF"/>
            <w:tcMar>
              <w:top w:w="105" w:type="dxa"/>
              <w:left w:w="75" w:type="dxa"/>
              <w:bottom w:w="105" w:type="dxa"/>
              <w:right w:w="75" w:type="dxa"/>
            </w:tcMar>
            <w:vAlign w:val="center"/>
            <w:hideMark/>
          </w:tcPr>
          <w:p w14:paraId="56448699" w14:textId="77777777" w:rsidR="003D47E0" w:rsidRPr="003D47E0" w:rsidRDefault="003D47E0" w:rsidP="003D47E0">
            <w:pPr>
              <w:rPr>
                <w:rFonts w:ascii="Serif" w:hAnsi="Serif"/>
                <w:sz w:val="24"/>
                <w:szCs w:val="24"/>
              </w:rPr>
            </w:pPr>
            <w:r w:rsidRPr="003D47E0">
              <w:rPr>
                <w:rFonts w:ascii="Serif" w:hAnsi="Serif"/>
                <w:sz w:val="24"/>
                <w:szCs w:val="24"/>
              </w:rPr>
              <w:t>13.25</w:t>
            </w:r>
          </w:p>
        </w:tc>
      </w:tr>
      <w:tr w:rsidR="003D47E0" w:rsidRPr="003D47E0" w14:paraId="17B74F49" w14:textId="77777777" w:rsidTr="003D47E0">
        <w:tc>
          <w:tcPr>
            <w:tcW w:w="2875" w:type="dxa"/>
            <w:shd w:val="clear" w:color="auto" w:fill="FFFFFF"/>
            <w:tcMar>
              <w:top w:w="105" w:type="dxa"/>
              <w:left w:w="75" w:type="dxa"/>
              <w:bottom w:w="105" w:type="dxa"/>
              <w:right w:w="75" w:type="dxa"/>
            </w:tcMar>
            <w:vAlign w:val="center"/>
            <w:hideMark/>
          </w:tcPr>
          <w:p w14:paraId="16837DD4" w14:textId="77777777" w:rsidR="003D47E0" w:rsidRPr="003D47E0" w:rsidRDefault="003D47E0" w:rsidP="003D47E0">
            <w:pPr>
              <w:rPr>
                <w:rFonts w:ascii="Serif" w:hAnsi="Serif"/>
                <w:sz w:val="24"/>
                <w:szCs w:val="24"/>
              </w:rPr>
            </w:pPr>
            <w:r w:rsidRPr="003D47E0">
              <w:rPr>
                <w:rFonts w:ascii="Serif" w:hAnsi="Serif"/>
                <w:sz w:val="24"/>
                <w:szCs w:val="24"/>
              </w:rPr>
              <w:t>Algeria</w:t>
            </w:r>
          </w:p>
        </w:tc>
        <w:tc>
          <w:tcPr>
            <w:tcW w:w="2130" w:type="dxa"/>
            <w:shd w:val="clear" w:color="auto" w:fill="FFFFFF"/>
            <w:tcMar>
              <w:top w:w="105" w:type="dxa"/>
              <w:left w:w="75" w:type="dxa"/>
              <w:bottom w:w="105" w:type="dxa"/>
              <w:right w:w="75" w:type="dxa"/>
            </w:tcMar>
            <w:vAlign w:val="center"/>
            <w:hideMark/>
          </w:tcPr>
          <w:p w14:paraId="4D7EE22A" w14:textId="77777777" w:rsidR="003D47E0" w:rsidRPr="003D47E0" w:rsidRDefault="003D47E0" w:rsidP="003D47E0">
            <w:pPr>
              <w:rPr>
                <w:rFonts w:ascii="Serif" w:hAnsi="Serif"/>
                <w:sz w:val="24"/>
                <w:szCs w:val="24"/>
              </w:rPr>
            </w:pPr>
            <w:r w:rsidRPr="003D47E0">
              <w:rPr>
                <w:rFonts w:ascii="Serif" w:hAnsi="Serif"/>
                <w:sz w:val="24"/>
                <w:szCs w:val="24"/>
              </w:rPr>
              <w:t>13.26</w:t>
            </w:r>
          </w:p>
        </w:tc>
      </w:tr>
      <w:tr w:rsidR="003D47E0" w:rsidRPr="003D47E0" w14:paraId="6C0BAAF5" w14:textId="77777777" w:rsidTr="003D47E0">
        <w:tc>
          <w:tcPr>
            <w:tcW w:w="2875" w:type="dxa"/>
            <w:shd w:val="clear" w:color="auto" w:fill="FFFFFF"/>
            <w:tcMar>
              <w:top w:w="105" w:type="dxa"/>
              <w:left w:w="75" w:type="dxa"/>
              <w:bottom w:w="105" w:type="dxa"/>
              <w:right w:w="75" w:type="dxa"/>
            </w:tcMar>
            <w:vAlign w:val="center"/>
            <w:hideMark/>
          </w:tcPr>
          <w:p w14:paraId="6E6957D1" w14:textId="77777777" w:rsidR="003D47E0" w:rsidRPr="003D47E0" w:rsidRDefault="003D47E0" w:rsidP="003D47E0">
            <w:pPr>
              <w:rPr>
                <w:rFonts w:ascii="Serif" w:hAnsi="Serif"/>
                <w:sz w:val="24"/>
                <w:szCs w:val="24"/>
              </w:rPr>
            </w:pPr>
            <w:r w:rsidRPr="003D47E0">
              <w:rPr>
                <w:rFonts w:ascii="Serif" w:hAnsi="Serif"/>
                <w:sz w:val="24"/>
                <w:szCs w:val="24"/>
              </w:rPr>
              <w:lastRenderedPageBreak/>
              <w:t>Comoros</w:t>
            </w:r>
          </w:p>
        </w:tc>
        <w:tc>
          <w:tcPr>
            <w:tcW w:w="2130" w:type="dxa"/>
            <w:shd w:val="clear" w:color="auto" w:fill="FFFFFF"/>
            <w:tcMar>
              <w:top w:w="105" w:type="dxa"/>
              <w:left w:w="75" w:type="dxa"/>
              <w:bottom w:w="105" w:type="dxa"/>
              <w:right w:w="75" w:type="dxa"/>
            </w:tcMar>
            <w:vAlign w:val="center"/>
            <w:hideMark/>
          </w:tcPr>
          <w:p w14:paraId="5A5AE4E2" w14:textId="77777777" w:rsidR="003D47E0" w:rsidRPr="003D47E0" w:rsidRDefault="003D47E0" w:rsidP="003D47E0">
            <w:pPr>
              <w:rPr>
                <w:rFonts w:ascii="Serif" w:hAnsi="Serif"/>
                <w:sz w:val="24"/>
                <w:szCs w:val="24"/>
              </w:rPr>
            </w:pPr>
            <w:r w:rsidRPr="003D47E0">
              <w:rPr>
                <w:rFonts w:ascii="Serif" w:hAnsi="Serif"/>
                <w:sz w:val="24"/>
                <w:szCs w:val="24"/>
              </w:rPr>
              <w:t>13.28</w:t>
            </w:r>
          </w:p>
        </w:tc>
      </w:tr>
      <w:tr w:rsidR="003D47E0" w:rsidRPr="003D47E0" w14:paraId="70C7F340" w14:textId="77777777" w:rsidTr="003D47E0">
        <w:tc>
          <w:tcPr>
            <w:tcW w:w="2875" w:type="dxa"/>
            <w:shd w:val="clear" w:color="auto" w:fill="FFFFFF"/>
            <w:tcMar>
              <w:top w:w="105" w:type="dxa"/>
              <w:left w:w="75" w:type="dxa"/>
              <w:bottom w:w="105" w:type="dxa"/>
              <w:right w:w="75" w:type="dxa"/>
            </w:tcMar>
            <w:vAlign w:val="center"/>
            <w:hideMark/>
          </w:tcPr>
          <w:p w14:paraId="16AA78AF" w14:textId="77777777" w:rsidR="003D47E0" w:rsidRPr="003D47E0" w:rsidRDefault="003D47E0" w:rsidP="003D47E0">
            <w:pPr>
              <w:rPr>
                <w:rFonts w:ascii="Serif" w:hAnsi="Serif"/>
                <w:sz w:val="24"/>
                <w:szCs w:val="24"/>
              </w:rPr>
            </w:pPr>
            <w:r w:rsidRPr="003D47E0">
              <w:rPr>
                <w:rFonts w:ascii="Serif" w:hAnsi="Serif"/>
                <w:sz w:val="24"/>
                <w:szCs w:val="24"/>
              </w:rPr>
              <w:t>Vietnam</w:t>
            </w:r>
          </w:p>
        </w:tc>
        <w:tc>
          <w:tcPr>
            <w:tcW w:w="2130" w:type="dxa"/>
            <w:shd w:val="clear" w:color="auto" w:fill="FFFFFF"/>
            <w:tcMar>
              <w:top w:w="105" w:type="dxa"/>
              <w:left w:w="75" w:type="dxa"/>
              <w:bottom w:w="105" w:type="dxa"/>
              <w:right w:w="75" w:type="dxa"/>
            </w:tcMar>
            <w:vAlign w:val="center"/>
            <w:hideMark/>
          </w:tcPr>
          <w:p w14:paraId="24E498D5" w14:textId="77777777" w:rsidR="003D47E0" w:rsidRPr="003D47E0" w:rsidRDefault="003D47E0" w:rsidP="003D47E0">
            <w:pPr>
              <w:rPr>
                <w:rFonts w:ascii="Serif" w:hAnsi="Serif"/>
                <w:sz w:val="24"/>
                <w:szCs w:val="24"/>
              </w:rPr>
            </w:pPr>
            <w:r w:rsidRPr="003D47E0">
              <w:rPr>
                <w:rFonts w:ascii="Serif" w:hAnsi="Serif"/>
                <w:sz w:val="24"/>
                <w:szCs w:val="24"/>
              </w:rPr>
              <w:t>13.31</w:t>
            </w:r>
          </w:p>
        </w:tc>
      </w:tr>
      <w:tr w:rsidR="003D47E0" w:rsidRPr="003D47E0" w14:paraId="666E2298" w14:textId="77777777" w:rsidTr="003D47E0">
        <w:tc>
          <w:tcPr>
            <w:tcW w:w="2875" w:type="dxa"/>
            <w:shd w:val="clear" w:color="auto" w:fill="FFFFFF"/>
            <w:tcMar>
              <w:top w:w="105" w:type="dxa"/>
              <w:left w:w="75" w:type="dxa"/>
              <w:bottom w:w="105" w:type="dxa"/>
              <w:right w:w="75" w:type="dxa"/>
            </w:tcMar>
            <w:vAlign w:val="center"/>
            <w:hideMark/>
          </w:tcPr>
          <w:p w14:paraId="41CBD037" w14:textId="77777777" w:rsidR="003D47E0" w:rsidRPr="003D47E0" w:rsidRDefault="003D47E0" w:rsidP="003D47E0">
            <w:pPr>
              <w:rPr>
                <w:rFonts w:ascii="Serif" w:hAnsi="Serif"/>
                <w:sz w:val="24"/>
                <w:szCs w:val="24"/>
              </w:rPr>
            </w:pPr>
            <w:r w:rsidRPr="003D47E0">
              <w:rPr>
                <w:rFonts w:ascii="Serif" w:hAnsi="Serif"/>
                <w:sz w:val="24"/>
                <w:szCs w:val="24"/>
              </w:rPr>
              <w:t>Liechtenstein</w:t>
            </w:r>
          </w:p>
        </w:tc>
        <w:tc>
          <w:tcPr>
            <w:tcW w:w="2130" w:type="dxa"/>
            <w:shd w:val="clear" w:color="auto" w:fill="FFFFFF"/>
            <w:tcMar>
              <w:top w:w="105" w:type="dxa"/>
              <w:left w:w="75" w:type="dxa"/>
              <w:bottom w:w="105" w:type="dxa"/>
              <w:right w:w="75" w:type="dxa"/>
            </w:tcMar>
            <w:vAlign w:val="center"/>
            <w:hideMark/>
          </w:tcPr>
          <w:p w14:paraId="42FFB276" w14:textId="77777777" w:rsidR="003D47E0" w:rsidRPr="003D47E0" w:rsidRDefault="003D47E0" w:rsidP="003D47E0">
            <w:pPr>
              <w:rPr>
                <w:rFonts w:ascii="Serif" w:hAnsi="Serif"/>
                <w:sz w:val="24"/>
                <w:szCs w:val="24"/>
              </w:rPr>
            </w:pPr>
            <w:r w:rsidRPr="003D47E0">
              <w:rPr>
                <w:rFonts w:ascii="Serif" w:hAnsi="Serif"/>
                <w:sz w:val="24"/>
                <w:szCs w:val="24"/>
              </w:rPr>
              <w:t>13.32</w:t>
            </w:r>
          </w:p>
        </w:tc>
      </w:tr>
      <w:tr w:rsidR="003D47E0" w:rsidRPr="003D47E0" w14:paraId="7009458A" w14:textId="77777777" w:rsidTr="003D47E0">
        <w:tc>
          <w:tcPr>
            <w:tcW w:w="2875" w:type="dxa"/>
            <w:shd w:val="clear" w:color="auto" w:fill="FFFFFF"/>
            <w:tcMar>
              <w:top w:w="105" w:type="dxa"/>
              <w:left w:w="75" w:type="dxa"/>
              <w:bottom w:w="105" w:type="dxa"/>
              <w:right w:w="75" w:type="dxa"/>
            </w:tcMar>
            <w:vAlign w:val="center"/>
            <w:hideMark/>
          </w:tcPr>
          <w:p w14:paraId="2A32173C" w14:textId="77777777" w:rsidR="003D47E0" w:rsidRPr="003D47E0" w:rsidRDefault="003D47E0" w:rsidP="003D47E0">
            <w:pPr>
              <w:rPr>
                <w:rFonts w:ascii="Serif" w:hAnsi="Serif"/>
                <w:sz w:val="24"/>
                <w:szCs w:val="24"/>
              </w:rPr>
            </w:pPr>
            <w:r w:rsidRPr="003D47E0">
              <w:rPr>
                <w:rFonts w:ascii="Serif" w:hAnsi="Serif"/>
                <w:sz w:val="24"/>
                <w:szCs w:val="24"/>
              </w:rPr>
              <w:t>Cambodia</w:t>
            </w:r>
          </w:p>
        </w:tc>
        <w:tc>
          <w:tcPr>
            <w:tcW w:w="2130" w:type="dxa"/>
            <w:shd w:val="clear" w:color="auto" w:fill="FFFFFF"/>
            <w:tcMar>
              <w:top w:w="105" w:type="dxa"/>
              <w:left w:w="75" w:type="dxa"/>
              <w:bottom w:w="105" w:type="dxa"/>
              <w:right w:w="75" w:type="dxa"/>
            </w:tcMar>
            <w:vAlign w:val="center"/>
            <w:hideMark/>
          </w:tcPr>
          <w:p w14:paraId="5EB20F7E" w14:textId="77777777" w:rsidR="003D47E0" w:rsidRPr="003D47E0" w:rsidRDefault="003D47E0" w:rsidP="003D47E0">
            <w:pPr>
              <w:rPr>
                <w:rFonts w:ascii="Serif" w:hAnsi="Serif"/>
                <w:sz w:val="24"/>
                <w:szCs w:val="24"/>
              </w:rPr>
            </w:pPr>
            <w:r w:rsidRPr="003D47E0">
              <w:rPr>
                <w:rFonts w:ascii="Serif" w:hAnsi="Serif"/>
                <w:sz w:val="24"/>
                <w:szCs w:val="24"/>
              </w:rPr>
              <w:t>13.33</w:t>
            </w:r>
          </w:p>
        </w:tc>
      </w:tr>
      <w:tr w:rsidR="003D47E0" w:rsidRPr="003D47E0" w14:paraId="6B64AAB6" w14:textId="77777777" w:rsidTr="003D47E0">
        <w:tc>
          <w:tcPr>
            <w:tcW w:w="2875" w:type="dxa"/>
            <w:shd w:val="clear" w:color="auto" w:fill="FFFFFF"/>
            <w:tcMar>
              <w:top w:w="105" w:type="dxa"/>
              <w:left w:w="75" w:type="dxa"/>
              <w:bottom w:w="105" w:type="dxa"/>
              <w:right w:w="75" w:type="dxa"/>
            </w:tcMar>
            <w:vAlign w:val="center"/>
            <w:hideMark/>
          </w:tcPr>
          <w:p w14:paraId="2EBDA722" w14:textId="77777777" w:rsidR="003D47E0" w:rsidRPr="003D47E0" w:rsidRDefault="003D47E0" w:rsidP="003D47E0">
            <w:pPr>
              <w:rPr>
                <w:rFonts w:ascii="Serif" w:hAnsi="Serif"/>
                <w:sz w:val="24"/>
                <w:szCs w:val="24"/>
              </w:rPr>
            </w:pPr>
            <w:r w:rsidRPr="003D47E0">
              <w:rPr>
                <w:rFonts w:ascii="Serif" w:hAnsi="Serif"/>
                <w:sz w:val="24"/>
                <w:szCs w:val="24"/>
              </w:rPr>
              <w:t>Haiti</w:t>
            </w:r>
          </w:p>
        </w:tc>
        <w:tc>
          <w:tcPr>
            <w:tcW w:w="2130" w:type="dxa"/>
            <w:shd w:val="clear" w:color="auto" w:fill="FFFFFF"/>
            <w:tcMar>
              <w:top w:w="105" w:type="dxa"/>
              <w:left w:w="75" w:type="dxa"/>
              <w:bottom w:w="105" w:type="dxa"/>
              <w:right w:w="75" w:type="dxa"/>
            </w:tcMar>
            <w:vAlign w:val="center"/>
            <w:hideMark/>
          </w:tcPr>
          <w:p w14:paraId="3CC1A1B0" w14:textId="77777777" w:rsidR="003D47E0" w:rsidRPr="003D47E0" w:rsidRDefault="003D47E0" w:rsidP="003D47E0">
            <w:pPr>
              <w:rPr>
                <w:rFonts w:ascii="Serif" w:hAnsi="Serif"/>
                <w:sz w:val="24"/>
                <w:szCs w:val="24"/>
              </w:rPr>
            </w:pPr>
            <w:r w:rsidRPr="003D47E0">
              <w:rPr>
                <w:rFonts w:ascii="Serif" w:hAnsi="Serif"/>
                <w:sz w:val="24"/>
                <w:szCs w:val="24"/>
              </w:rPr>
              <w:t>13.33</w:t>
            </w:r>
          </w:p>
        </w:tc>
      </w:tr>
      <w:tr w:rsidR="003D47E0" w:rsidRPr="003D47E0" w14:paraId="04F9B4B7" w14:textId="77777777" w:rsidTr="003D47E0">
        <w:tc>
          <w:tcPr>
            <w:tcW w:w="2875" w:type="dxa"/>
            <w:shd w:val="clear" w:color="auto" w:fill="FFFFFF"/>
            <w:tcMar>
              <w:top w:w="105" w:type="dxa"/>
              <w:left w:w="75" w:type="dxa"/>
              <w:bottom w:w="105" w:type="dxa"/>
              <w:right w:w="75" w:type="dxa"/>
            </w:tcMar>
            <w:vAlign w:val="center"/>
            <w:hideMark/>
          </w:tcPr>
          <w:p w14:paraId="0FF5F6CA" w14:textId="77777777" w:rsidR="003D47E0" w:rsidRPr="003D47E0" w:rsidRDefault="003D47E0" w:rsidP="003D47E0">
            <w:pPr>
              <w:rPr>
                <w:rFonts w:ascii="Serif" w:hAnsi="Serif"/>
                <w:sz w:val="24"/>
                <w:szCs w:val="24"/>
              </w:rPr>
            </w:pPr>
            <w:r w:rsidRPr="003D47E0">
              <w:rPr>
                <w:rFonts w:ascii="Serif" w:hAnsi="Serif"/>
                <w:sz w:val="24"/>
                <w:szCs w:val="24"/>
              </w:rPr>
              <w:t>Democratic Republic of Congo</w:t>
            </w:r>
          </w:p>
        </w:tc>
        <w:tc>
          <w:tcPr>
            <w:tcW w:w="2130" w:type="dxa"/>
            <w:shd w:val="clear" w:color="auto" w:fill="FFFFFF"/>
            <w:tcMar>
              <w:top w:w="105" w:type="dxa"/>
              <w:left w:w="75" w:type="dxa"/>
              <w:bottom w:w="105" w:type="dxa"/>
              <w:right w:w="75" w:type="dxa"/>
            </w:tcMar>
            <w:vAlign w:val="center"/>
            <w:hideMark/>
          </w:tcPr>
          <w:p w14:paraId="6A0961CC" w14:textId="77777777" w:rsidR="003D47E0" w:rsidRPr="003D47E0" w:rsidRDefault="003D47E0" w:rsidP="003D47E0">
            <w:pPr>
              <w:rPr>
                <w:rFonts w:ascii="Serif" w:hAnsi="Serif"/>
                <w:sz w:val="24"/>
                <w:szCs w:val="24"/>
              </w:rPr>
            </w:pPr>
            <w:r w:rsidRPr="003D47E0">
              <w:rPr>
                <w:rFonts w:ascii="Serif" w:hAnsi="Serif"/>
                <w:sz w:val="24"/>
                <w:szCs w:val="24"/>
              </w:rPr>
              <w:t>13.38</w:t>
            </w:r>
          </w:p>
        </w:tc>
      </w:tr>
      <w:tr w:rsidR="003D47E0" w:rsidRPr="003D47E0" w14:paraId="25219055" w14:textId="77777777" w:rsidTr="003D47E0">
        <w:tc>
          <w:tcPr>
            <w:tcW w:w="2875" w:type="dxa"/>
            <w:shd w:val="clear" w:color="auto" w:fill="FFFFFF"/>
            <w:tcMar>
              <w:top w:w="105" w:type="dxa"/>
              <w:left w:w="75" w:type="dxa"/>
              <w:bottom w:w="105" w:type="dxa"/>
              <w:right w:w="75" w:type="dxa"/>
            </w:tcMar>
            <w:vAlign w:val="center"/>
            <w:hideMark/>
          </w:tcPr>
          <w:p w14:paraId="7A968FA4" w14:textId="77777777" w:rsidR="003D47E0" w:rsidRPr="003D47E0" w:rsidRDefault="003D47E0" w:rsidP="003D47E0">
            <w:pPr>
              <w:rPr>
                <w:rFonts w:ascii="Serif" w:hAnsi="Serif"/>
                <w:sz w:val="24"/>
                <w:szCs w:val="24"/>
              </w:rPr>
            </w:pPr>
            <w:r w:rsidRPr="003D47E0">
              <w:rPr>
                <w:rFonts w:ascii="Serif" w:hAnsi="Serif"/>
                <w:sz w:val="24"/>
                <w:szCs w:val="24"/>
              </w:rPr>
              <w:t>Belize</w:t>
            </w:r>
          </w:p>
        </w:tc>
        <w:tc>
          <w:tcPr>
            <w:tcW w:w="2130" w:type="dxa"/>
            <w:shd w:val="clear" w:color="auto" w:fill="FFFFFF"/>
            <w:tcMar>
              <w:top w:w="105" w:type="dxa"/>
              <w:left w:w="75" w:type="dxa"/>
              <w:bottom w:w="105" w:type="dxa"/>
              <w:right w:w="75" w:type="dxa"/>
            </w:tcMar>
            <w:vAlign w:val="center"/>
            <w:hideMark/>
          </w:tcPr>
          <w:p w14:paraId="7D118B7F" w14:textId="77777777" w:rsidR="003D47E0" w:rsidRPr="003D47E0" w:rsidRDefault="003D47E0" w:rsidP="003D47E0">
            <w:pPr>
              <w:rPr>
                <w:rFonts w:ascii="Serif" w:hAnsi="Serif"/>
                <w:sz w:val="24"/>
                <w:szCs w:val="24"/>
              </w:rPr>
            </w:pPr>
            <w:r w:rsidRPr="003D47E0">
              <w:rPr>
                <w:rFonts w:ascii="Serif" w:hAnsi="Serif"/>
                <w:sz w:val="24"/>
                <w:szCs w:val="24"/>
              </w:rPr>
              <w:t>13.40</w:t>
            </w:r>
          </w:p>
        </w:tc>
      </w:tr>
      <w:tr w:rsidR="003D47E0" w:rsidRPr="003D47E0" w14:paraId="5C51DA85" w14:textId="77777777" w:rsidTr="003D47E0">
        <w:tc>
          <w:tcPr>
            <w:tcW w:w="2875" w:type="dxa"/>
            <w:shd w:val="clear" w:color="auto" w:fill="FFFFFF"/>
            <w:tcMar>
              <w:top w:w="105" w:type="dxa"/>
              <w:left w:w="75" w:type="dxa"/>
              <w:bottom w:w="105" w:type="dxa"/>
              <w:right w:w="75" w:type="dxa"/>
            </w:tcMar>
            <w:vAlign w:val="center"/>
            <w:hideMark/>
          </w:tcPr>
          <w:p w14:paraId="13AAD6D6" w14:textId="77777777" w:rsidR="003D47E0" w:rsidRPr="003D47E0" w:rsidRDefault="003D47E0" w:rsidP="003D47E0">
            <w:pPr>
              <w:rPr>
                <w:rFonts w:ascii="Serif" w:hAnsi="Serif"/>
                <w:sz w:val="24"/>
                <w:szCs w:val="24"/>
              </w:rPr>
            </w:pPr>
            <w:r w:rsidRPr="003D47E0">
              <w:rPr>
                <w:rFonts w:ascii="Serif" w:hAnsi="Serif"/>
                <w:sz w:val="24"/>
                <w:szCs w:val="24"/>
              </w:rPr>
              <w:t>Tajikistan</w:t>
            </w:r>
          </w:p>
        </w:tc>
        <w:tc>
          <w:tcPr>
            <w:tcW w:w="2130" w:type="dxa"/>
            <w:shd w:val="clear" w:color="auto" w:fill="FFFFFF"/>
            <w:tcMar>
              <w:top w:w="105" w:type="dxa"/>
              <w:left w:w="75" w:type="dxa"/>
              <w:bottom w:w="105" w:type="dxa"/>
              <w:right w:w="75" w:type="dxa"/>
            </w:tcMar>
            <w:vAlign w:val="center"/>
            <w:hideMark/>
          </w:tcPr>
          <w:p w14:paraId="1C008DEF" w14:textId="77777777" w:rsidR="003D47E0" w:rsidRPr="003D47E0" w:rsidRDefault="003D47E0" w:rsidP="003D47E0">
            <w:pPr>
              <w:rPr>
                <w:rFonts w:ascii="Serif" w:hAnsi="Serif"/>
                <w:sz w:val="24"/>
                <w:szCs w:val="24"/>
              </w:rPr>
            </w:pPr>
            <w:r w:rsidRPr="003D47E0">
              <w:rPr>
                <w:rFonts w:ascii="Serif" w:hAnsi="Serif"/>
                <w:sz w:val="24"/>
                <w:szCs w:val="24"/>
              </w:rPr>
              <w:t>13.42</w:t>
            </w:r>
          </w:p>
        </w:tc>
      </w:tr>
      <w:tr w:rsidR="003D47E0" w:rsidRPr="003D47E0" w14:paraId="2863452F" w14:textId="77777777" w:rsidTr="003D47E0">
        <w:tc>
          <w:tcPr>
            <w:tcW w:w="2875" w:type="dxa"/>
            <w:shd w:val="clear" w:color="auto" w:fill="FFFFFF"/>
            <w:tcMar>
              <w:top w:w="105" w:type="dxa"/>
              <w:left w:w="75" w:type="dxa"/>
              <w:bottom w:w="105" w:type="dxa"/>
              <w:right w:w="75" w:type="dxa"/>
            </w:tcMar>
            <w:vAlign w:val="center"/>
            <w:hideMark/>
          </w:tcPr>
          <w:p w14:paraId="4B391235" w14:textId="77777777" w:rsidR="003D47E0" w:rsidRPr="003D47E0" w:rsidRDefault="003D47E0" w:rsidP="003D47E0">
            <w:pPr>
              <w:rPr>
                <w:rFonts w:ascii="Serif" w:hAnsi="Serif"/>
                <w:sz w:val="24"/>
                <w:szCs w:val="24"/>
              </w:rPr>
            </w:pPr>
            <w:r w:rsidRPr="003D47E0">
              <w:rPr>
                <w:rFonts w:ascii="Serif" w:hAnsi="Serif"/>
                <w:sz w:val="24"/>
                <w:szCs w:val="24"/>
              </w:rPr>
              <w:t>Guyana</w:t>
            </w:r>
          </w:p>
        </w:tc>
        <w:tc>
          <w:tcPr>
            <w:tcW w:w="2130" w:type="dxa"/>
            <w:shd w:val="clear" w:color="auto" w:fill="FFFFFF"/>
            <w:tcMar>
              <w:top w:w="105" w:type="dxa"/>
              <w:left w:w="75" w:type="dxa"/>
              <w:bottom w:w="105" w:type="dxa"/>
              <w:right w:w="75" w:type="dxa"/>
            </w:tcMar>
            <w:vAlign w:val="center"/>
            <w:hideMark/>
          </w:tcPr>
          <w:p w14:paraId="677C58B0" w14:textId="77777777" w:rsidR="003D47E0" w:rsidRPr="003D47E0" w:rsidRDefault="003D47E0" w:rsidP="003D47E0">
            <w:pPr>
              <w:rPr>
                <w:rFonts w:ascii="Serif" w:hAnsi="Serif"/>
                <w:sz w:val="24"/>
                <w:szCs w:val="24"/>
              </w:rPr>
            </w:pPr>
            <w:r w:rsidRPr="003D47E0">
              <w:rPr>
                <w:rFonts w:ascii="Serif" w:hAnsi="Serif"/>
                <w:sz w:val="24"/>
                <w:szCs w:val="24"/>
              </w:rPr>
              <w:t>13.46</w:t>
            </w:r>
          </w:p>
        </w:tc>
      </w:tr>
      <w:tr w:rsidR="003D47E0" w:rsidRPr="003D47E0" w14:paraId="503AD101" w14:textId="77777777" w:rsidTr="003D47E0">
        <w:tc>
          <w:tcPr>
            <w:tcW w:w="2875" w:type="dxa"/>
            <w:shd w:val="clear" w:color="auto" w:fill="FFFFFF"/>
            <w:tcMar>
              <w:top w:w="105" w:type="dxa"/>
              <w:left w:w="75" w:type="dxa"/>
              <w:bottom w:w="105" w:type="dxa"/>
              <w:right w:w="75" w:type="dxa"/>
            </w:tcMar>
            <w:vAlign w:val="center"/>
            <w:hideMark/>
          </w:tcPr>
          <w:p w14:paraId="0361EF79" w14:textId="77777777" w:rsidR="003D47E0" w:rsidRPr="003D47E0" w:rsidRDefault="003D47E0" w:rsidP="003D47E0">
            <w:pPr>
              <w:rPr>
                <w:rFonts w:ascii="Serif" w:hAnsi="Serif"/>
                <w:sz w:val="24"/>
                <w:szCs w:val="24"/>
              </w:rPr>
            </w:pPr>
            <w:r w:rsidRPr="003D47E0">
              <w:rPr>
                <w:rFonts w:ascii="Serif" w:hAnsi="Serif"/>
                <w:sz w:val="24"/>
                <w:szCs w:val="24"/>
              </w:rPr>
              <w:t>Bahamas</w:t>
            </w:r>
          </w:p>
        </w:tc>
        <w:tc>
          <w:tcPr>
            <w:tcW w:w="2130" w:type="dxa"/>
            <w:shd w:val="clear" w:color="auto" w:fill="FFFFFF"/>
            <w:tcMar>
              <w:top w:w="105" w:type="dxa"/>
              <w:left w:w="75" w:type="dxa"/>
              <w:bottom w:w="105" w:type="dxa"/>
              <w:right w:w="75" w:type="dxa"/>
            </w:tcMar>
            <w:vAlign w:val="center"/>
            <w:hideMark/>
          </w:tcPr>
          <w:p w14:paraId="5F2CAECD" w14:textId="77777777" w:rsidR="003D47E0" w:rsidRPr="003D47E0" w:rsidRDefault="003D47E0" w:rsidP="003D47E0">
            <w:pPr>
              <w:rPr>
                <w:rFonts w:ascii="Serif" w:hAnsi="Serif"/>
                <w:sz w:val="24"/>
                <w:szCs w:val="24"/>
              </w:rPr>
            </w:pPr>
            <w:r w:rsidRPr="003D47E0">
              <w:rPr>
                <w:rFonts w:ascii="Serif" w:hAnsi="Serif"/>
                <w:sz w:val="24"/>
                <w:szCs w:val="24"/>
              </w:rPr>
              <w:t>13.52</w:t>
            </w:r>
          </w:p>
        </w:tc>
      </w:tr>
      <w:tr w:rsidR="003D47E0" w:rsidRPr="003D47E0" w14:paraId="2C55FCC3" w14:textId="77777777" w:rsidTr="003D47E0">
        <w:tc>
          <w:tcPr>
            <w:tcW w:w="2875" w:type="dxa"/>
            <w:shd w:val="clear" w:color="auto" w:fill="FFFFFF"/>
            <w:tcMar>
              <w:top w:w="105" w:type="dxa"/>
              <w:left w:w="75" w:type="dxa"/>
              <w:bottom w:w="105" w:type="dxa"/>
              <w:right w:w="75" w:type="dxa"/>
            </w:tcMar>
            <w:vAlign w:val="center"/>
            <w:hideMark/>
          </w:tcPr>
          <w:p w14:paraId="7B70E7BB" w14:textId="77777777" w:rsidR="003D47E0" w:rsidRPr="003D47E0" w:rsidRDefault="003D47E0" w:rsidP="003D47E0">
            <w:pPr>
              <w:rPr>
                <w:rFonts w:ascii="Serif" w:hAnsi="Serif"/>
                <w:sz w:val="24"/>
                <w:szCs w:val="24"/>
              </w:rPr>
            </w:pPr>
            <w:r w:rsidRPr="003D47E0">
              <w:rPr>
                <w:rFonts w:ascii="Serif" w:hAnsi="Serif"/>
                <w:sz w:val="24"/>
                <w:szCs w:val="24"/>
              </w:rPr>
              <w:t>Liberia</w:t>
            </w:r>
          </w:p>
        </w:tc>
        <w:tc>
          <w:tcPr>
            <w:tcW w:w="2130" w:type="dxa"/>
            <w:shd w:val="clear" w:color="auto" w:fill="FFFFFF"/>
            <w:tcMar>
              <w:top w:w="105" w:type="dxa"/>
              <w:left w:w="75" w:type="dxa"/>
              <w:bottom w:w="105" w:type="dxa"/>
              <w:right w:w="75" w:type="dxa"/>
            </w:tcMar>
            <w:vAlign w:val="center"/>
            <w:hideMark/>
          </w:tcPr>
          <w:p w14:paraId="3576DF01" w14:textId="77777777" w:rsidR="003D47E0" w:rsidRPr="003D47E0" w:rsidRDefault="003D47E0" w:rsidP="003D47E0">
            <w:pPr>
              <w:rPr>
                <w:rFonts w:ascii="Serif" w:hAnsi="Serif"/>
                <w:sz w:val="24"/>
                <w:szCs w:val="24"/>
              </w:rPr>
            </w:pPr>
            <w:r w:rsidRPr="003D47E0">
              <w:rPr>
                <w:rFonts w:ascii="Serif" w:hAnsi="Serif"/>
                <w:sz w:val="24"/>
                <w:szCs w:val="24"/>
              </w:rPr>
              <w:t>13.58</w:t>
            </w:r>
          </w:p>
        </w:tc>
      </w:tr>
      <w:tr w:rsidR="003D47E0" w:rsidRPr="003D47E0" w14:paraId="5E94FA40" w14:textId="77777777" w:rsidTr="003D47E0">
        <w:tc>
          <w:tcPr>
            <w:tcW w:w="2875" w:type="dxa"/>
            <w:shd w:val="clear" w:color="auto" w:fill="FFFFFF"/>
            <w:tcMar>
              <w:top w:w="105" w:type="dxa"/>
              <w:left w:w="75" w:type="dxa"/>
              <w:bottom w:w="105" w:type="dxa"/>
              <w:right w:w="75" w:type="dxa"/>
            </w:tcMar>
            <w:vAlign w:val="center"/>
            <w:hideMark/>
          </w:tcPr>
          <w:p w14:paraId="79CE7EAE" w14:textId="77777777" w:rsidR="003D47E0" w:rsidRPr="003D47E0" w:rsidRDefault="003D47E0" w:rsidP="003D47E0">
            <w:pPr>
              <w:rPr>
                <w:rFonts w:ascii="Serif" w:hAnsi="Serif"/>
                <w:sz w:val="24"/>
                <w:szCs w:val="24"/>
              </w:rPr>
            </w:pPr>
            <w:r w:rsidRPr="003D47E0">
              <w:rPr>
                <w:rFonts w:ascii="Serif" w:hAnsi="Serif"/>
                <w:sz w:val="24"/>
                <w:szCs w:val="24"/>
              </w:rPr>
              <w:t>Mali</w:t>
            </w:r>
          </w:p>
        </w:tc>
        <w:tc>
          <w:tcPr>
            <w:tcW w:w="2130" w:type="dxa"/>
            <w:shd w:val="clear" w:color="auto" w:fill="FFFFFF"/>
            <w:tcMar>
              <w:top w:w="105" w:type="dxa"/>
              <w:left w:w="75" w:type="dxa"/>
              <w:bottom w:w="105" w:type="dxa"/>
              <w:right w:w="75" w:type="dxa"/>
            </w:tcMar>
            <w:vAlign w:val="center"/>
            <w:hideMark/>
          </w:tcPr>
          <w:p w14:paraId="01DEE21C" w14:textId="77777777" w:rsidR="003D47E0" w:rsidRPr="003D47E0" w:rsidRDefault="003D47E0" w:rsidP="003D47E0">
            <w:pPr>
              <w:rPr>
                <w:rFonts w:ascii="Serif" w:hAnsi="Serif"/>
                <w:sz w:val="24"/>
                <w:szCs w:val="24"/>
              </w:rPr>
            </w:pPr>
            <w:r w:rsidRPr="003D47E0">
              <w:rPr>
                <w:rFonts w:ascii="Serif" w:hAnsi="Serif"/>
                <w:sz w:val="24"/>
                <w:szCs w:val="24"/>
              </w:rPr>
              <w:t>13.59</w:t>
            </w:r>
          </w:p>
        </w:tc>
      </w:tr>
      <w:tr w:rsidR="003D47E0" w:rsidRPr="003D47E0" w14:paraId="2A9DD38B" w14:textId="77777777" w:rsidTr="003D47E0">
        <w:tc>
          <w:tcPr>
            <w:tcW w:w="2875" w:type="dxa"/>
            <w:shd w:val="clear" w:color="auto" w:fill="FFFFFF"/>
            <w:tcMar>
              <w:top w:w="105" w:type="dxa"/>
              <w:left w:w="75" w:type="dxa"/>
              <w:bottom w:w="105" w:type="dxa"/>
              <w:right w:w="75" w:type="dxa"/>
            </w:tcMar>
            <w:vAlign w:val="center"/>
            <w:hideMark/>
          </w:tcPr>
          <w:p w14:paraId="14515E4B" w14:textId="77777777" w:rsidR="003D47E0" w:rsidRPr="003D47E0" w:rsidRDefault="003D47E0" w:rsidP="003D47E0">
            <w:pPr>
              <w:rPr>
                <w:rFonts w:ascii="Serif" w:hAnsi="Serif"/>
                <w:sz w:val="24"/>
                <w:szCs w:val="24"/>
              </w:rPr>
            </w:pPr>
            <w:r w:rsidRPr="003D47E0">
              <w:rPr>
                <w:rFonts w:ascii="Serif" w:hAnsi="Serif"/>
                <w:sz w:val="24"/>
                <w:szCs w:val="24"/>
              </w:rPr>
              <w:t>Benin</w:t>
            </w:r>
          </w:p>
        </w:tc>
        <w:tc>
          <w:tcPr>
            <w:tcW w:w="2130" w:type="dxa"/>
            <w:shd w:val="clear" w:color="auto" w:fill="FFFFFF"/>
            <w:tcMar>
              <w:top w:w="105" w:type="dxa"/>
              <w:left w:w="75" w:type="dxa"/>
              <w:bottom w:w="105" w:type="dxa"/>
              <w:right w:w="75" w:type="dxa"/>
            </w:tcMar>
            <w:vAlign w:val="center"/>
            <w:hideMark/>
          </w:tcPr>
          <w:p w14:paraId="109B2317" w14:textId="77777777" w:rsidR="003D47E0" w:rsidRPr="003D47E0" w:rsidRDefault="003D47E0" w:rsidP="003D47E0">
            <w:pPr>
              <w:rPr>
                <w:rFonts w:ascii="Serif" w:hAnsi="Serif"/>
                <w:sz w:val="24"/>
                <w:szCs w:val="24"/>
              </w:rPr>
            </w:pPr>
            <w:r w:rsidRPr="003D47E0">
              <w:rPr>
                <w:rFonts w:ascii="Serif" w:hAnsi="Serif"/>
                <w:sz w:val="24"/>
                <w:szCs w:val="24"/>
              </w:rPr>
              <w:t>13.60</w:t>
            </w:r>
          </w:p>
        </w:tc>
      </w:tr>
      <w:tr w:rsidR="003D47E0" w:rsidRPr="003D47E0" w14:paraId="66611A9E" w14:textId="77777777" w:rsidTr="003D47E0">
        <w:tc>
          <w:tcPr>
            <w:tcW w:w="2875" w:type="dxa"/>
            <w:shd w:val="clear" w:color="auto" w:fill="FFFFFF"/>
            <w:tcMar>
              <w:top w:w="105" w:type="dxa"/>
              <w:left w:w="75" w:type="dxa"/>
              <w:bottom w:w="105" w:type="dxa"/>
              <w:right w:w="75" w:type="dxa"/>
            </w:tcMar>
            <w:vAlign w:val="center"/>
            <w:hideMark/>
          </w:tcPr>
          <w:p w14:paraId="03C93917" w14:textId="77777777" w:rsidR="003D47E0" w:rsidRPr="003D47E0" w:rsidRDefault="003D47E0" w:rsidP="003D47E0">
            <w:pPr>
              <w:rPr>
                <w:rFonts w:ascii="Serif" w:hAnsi="Serif"/>
                <w:sz w:val="24"/>
                <w:szCs w:val="24"/>
              </w:rPr>
            </w:pPr>
            <w:r w:rsidRPr="003D47E0">
              <w:rPr>
                <w:rFonts w:ascii="Serif" w:hAnsi="Serif"/>
                <w:sz w:val="24"/>
                <w:szCs w:val="24"/>
              </w:rPr>
              <w:t>Mauritius</w:t>
            </w:r>
          </w:p>
        </w:tc>
        <w:tc>
          <w:tcPr>
            <w:tcW w:w="2130" w:type="dxa"/>
            <w:shd w:val="clear" w:color="auto" w:fill="FFFFFF"/>
            <w:tcMar>
              <w:top w:w="105" w:type="dxa"/>
              <w:left w:w="75" w:type="dxa"/>
              <w:bottom w:w="105" w:type="dxa"/>
              <w:right w:w="75" w:type="dxa"/>
            </w:tcMar>
            <w:vAlign w:val="center"/>
            <w:hideMark/>
          </w:tcPr>
          <w:p w14:paraId="599FE6AB" w14:textId="77777777" w:rsidR="003D47E0" w:rsidRPr="003D47E0" w:rsidRDefault="003D47E0" w:rsidP="003D47E0">
            <w:pPr>
              <w:rPr>
                <w:rFonts w:ascii="Serif" w:hAnsi="Serif"/>
                <w:sz w:val="24"/>
                <w:szCs w:val="24"/>
              </w:rPr>
            </w:pPr>
            <w:r w:rsidRPr="003D47E0">
              <w:rPr>
                <w:rFonts w:ascii="Serif" w:hAnsi="Serif"/>
                <w:sz w:val="24"/>
                <w:szCs w:val="24"/>
              </w:rPr>
              <w:t>13.67</w:t>
            </w:r>
          </w:p>
        </w:tc>
      </w:tr>
      <w:tr w:rsidR="003D47E0" w:rsidRPr="003D47E0" w14:paraId="714695E4" w14:textId="77777777" w:rsidTr="003D47E0">
        <w:tc>
          <w:tcPr>
            <w:tcW w:w="2875" w:type="dxa"/>
            <w:shd w:val="clear" w:color="auto" w:fill="FFFFFF"/>
            <w:tcMar>
              <w:top w:w="105" w:type="dxa"/>
              <w:left w:w="75" w:type="dxa"/>
              <w:bottom w:w="105" w:type="dxa"/>
              <w:right w:w="75" w:type="dxa"/>
            </w:tcMar>
            <w:vAlign w:val="center"/>
            <w:hideMark/>
          </w:tcPr>
          <w:p w14:paraId="3646F9D6" w14:textId="77777777" w:rsidR="003D47E0" w:rsidRPr="003D47E0" w:rsidRDefault="003D47E0" w:rsidP="003D47E0">
            <w:pPr>
              <w:rPr>
                <w:rFonts w:ascii="Serif" w:hAnsi="Serif"/>
                <w:sz w:val="24"/>
                <w:szCs w:val="24"/>
              </w:rPr>
            </w:pPr>
            <w:r w:rsidRPr="003D47E0">
              <w:rPr>
                <w:rFonts w:ascii="Serif" w:hAnsi="Serif"/>
                <w:sz w:val="24"/>
                <w:szCs w:val="24"/>
              </w:rPr>
              <w:t>Sierra Leone</w:t>
            </w:r>
          </w:p>
        </w:tc>
        <w:tc>
          <w:tcPr>
            <w:tcW w:w="2130" w:type="dxa"/>
            <w:shd w:val="clear" w:color="auto" w:fill="FFFFFF"/>
            <w:tcMar>
              <w:top w:w="105" w:type="dxa"/>
              <w:left w:w="75" w:type="dxa"/>
              <w:bottom w:w="105" w:type="dxa"/>
              <w:right w:w="75" w:type="dxa"/>
            </w:tcMar>
            <w:vAlign w:val="center"/>
            <w:hideMark/>
          </w:tcPr>
          <w:p w14:paraId="5BEB69CC" w14:textId="77777777" w:rsidR="003D47E0" w:rsidRPr="003D47E0" w:rsidRDefault="003D47E0" w:rsidP="003D47E0">
            <w:pPr>
              <w:rPr>
                <w:rFonts w:ascii="Serif" w:hAnsi="Serif"/>
                <w:sz w:val="24"/>
                <w:szCs w:val="24"/>
              </w:rPr>
            </w:pPr>
            <w:r w:rsidRPr="003D47E0">
              <w:rPr>
                <w:rFonts w:ascii="Serif" w:hAnsi="Serif"/>
                <w:sz w:val="24"/>
                <w:szCs w:val="24"/>
              </w:rPr>
              <w:t>13.70</w:t>
            </w:r>
          </w:p>
        </w:tc>
      </w:tr>
      <w:tr w:rsidR="003D47E0" w:rsidRPr="003D47E0" w14:paraId="63C195BA" w14:textId="77777777" w:rsidTr="003D47E0">
        <w:tc>
          <w:tcPr>
            <w:tcW w:w="2875" w:type="dxa"/>
            <w:shd w:val="clear" w:color="auto" w:fill="FFFFFF"/>
            <w:tcMar>
              <w:top w:w="105" w:type="dxa"/>
              <w:left w:w="75" w:type="dxa"/>
              <w:bottom w:w="105" w:type="dxa"/>
              <w:right w:w="75" w:type="dxa"/>
            </w:tcMar>
            <w:vAlign w:val="center"/>
            <w:hideMark/>
          </w:tcPr>
          <w:p w14:paraId="3BF1436A" w14:textId="77777777" w:rsidR="003D47E0" w:rsidRPr="003D47E0" w:rsidRDefault="003D47E0" w:rsidP="003D47E0">
            <w:pPr>
              <w:rPr>
                <w:rFonts w:ascii="Serif" w:hAnsi="Serif"/>
                <w:sz w:val="24"/>
                <w:szCs w:val="24"/>
              </w:rPr>
            </w:pPr>
            <w:r w:rsidRPr="003D47E0">
              <w:rPr>
                <w:rFonts w:ascii="Serif" w:hAnsi="Serif"/>
                <w:sz w:val="24"/>
                <w:szCs w:val="24"/>
              </w:rPr>
              <w:t>Burkina Faso</w:t>
            </w:r>
          </w:p>
        </w:tc>
        <w:tc>
          <w:tcPr>
            <w:tcW w:w="2130" w:type="dxa"/>
            <w:shd w:val="clear" w:color="auto" w:fill="FFFFFF"/>
            <w:tcMar>
              <w:top w:w="105" w:type="dxa"/>
              <w:left w:w="75" w:type="dxa"/>
              <w:bottom w:w="105" w:type="dxa"/>
              <w:right w:w="75" w:type="dxa"/>
            </w:tcMar>
            <w:vAlign w:val="center"/>
            <w:hideMark/>
          </w:tcPr>
          <w:p w14:paraId="31B40F74" w14:textId="77777777" w:rsidR="003D47E0" w:rsidRPr="003D47E0" w:rsidRDefault="003D47E0" w:rsidP="003D47E0">
            <w:pPr>
              <w:rPr>
                <w:rFonts w:ascii="Serif" w:hAnsi="Serif"/>
                <w:sz w:val="24"/>
                <w:szCs w:val="24"/>
              </w:rPr>
            </w:pPr>
            <w:r w:rsidRPr="003D47E0">
              <w:rPr>
                <w:rFonts w:ascii="Serif" w:hAnsi="Serif"/>
                <w:sz w:val="24"/>
                <w:szCs w:val="24"/>
              </w:rPr>
              <w:t>13.71</w:t>
            </w:r>
          </w:p>
        </w:tc>
      </w:tr>
      <w:tr w:rsidR="003D47E0" w:rsidRPr="003D47E0" w14:paraId="3F152A2C" w14:textId="77777777" w:rsidTr="003D47E0">
        <w:tc>
          <w:tcPr>
            <w:tcW w:w="2875" w:type="dxa"/>
            <w:shd w:val="clear" w:color="auto" w:fill="FFFFFF"/>
            <w:tcMar>
              <w:top w:w="105" w:type="dxa"/>
              <w:left w:w="75" w:type="dxa"/>
              <w:bottom w:w="105" w:type="dxa"/>
              <w:right w:w="75" w:type="dxa"/>
            </w:tcMar>
            <w:vAlign w:val="center"/>
            <w:hideMark/>
          </w:tcPr>
          <w:p w14:paraId="1499F071"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Sudan</w:t>
            </w:r>
          </w:p>
        </w:tc>
        <w:tc>
          <w:tcPr>
            <w:tcW w:w="2130" w:type="dxa"/>
            <w:shd w:val="clear" w:color="auto" w:fill="FFFFFF"/>
            <w:tcMar>
              <w:top w:w="105" w:type="dxa"/>
              <w:left w:w="75" w:type="dxa"/>
              <w:bottom w:w="105" w:type="dxa"/>
              <w:right w:w="75" w:type="dxa"/>
            </w:tcMar>
            <w:vAlign w:val="center"/>
            <w:hideMark/>
          </w:tcPr>
          <w:p w14:paraId="70A9D9CB" w14:textId="77777777" w:rsidR="003D47E0" w:rsidRPr="003D47E0" w:rsidRDefault="003D47E0" w:rsidP="003D47E0">
            <w:pPr>
              <w:rPr>
                <w:rFonts w:ascii="Serif" w:hAnsi="Serif"/>
                <w:sz w:val="24"/>
                <w:szCs w:val="24"/>
              </w:rPr>
            </w:pPr>
            <w:r w:rsidRPr="003D47E0">
              <w:rPr>
                <w:rFonts w:ascii="Serif" w:hAnsi="Serif"/>
                <w:sz w:val="24"/>
                <w:szCs w:val="24"/>
              </w:rPr>
              <w:t>13.73</w:t>
            </w:r>
          </w:p>
        </w:tc>
      </w:tr>
      <w:tr w:rsidR="003D47E0" w:rsidRPr="003D47E0" w14:paraId="1C458499" w14:textId="77777777" w:rsidTr="003D47E0">
        <w:tc>
          <w:tcPr>
            <w:tcW w:w="2875" w:type="dxa"/>
            <w:shd w:val="clear" w:color="auto" w:fill="FFFFFF"/>
            <w:tcMar>
              <w:top w:w="105" w:type="dxa"/>
              <w:left w:w="75" w:type="dxa"/>
              <w:bottom w:w="105" w:type="dxa"/>
              <w:right w:w="75" w:type="dxa"/>
            </w:tcMar>
            <w:vAlign w:val="center"/>
            <w:hideMark/>
          </w:tcPr>
          <w:p w14:paraId="29FFA357" w14:textId="77777777" w:rsidR="003D47E0" w:rsidRPr="003D47E0" w:rsidRDefault="003D47E0" w:rsidP="003D47E0">
            <w:pPr>
              <w:rPr>
                <w:rFonts w:ascii="Serif" w:hAnsi="Serif"/>
                <w:sz w:val="24"/>
                <w:szCs w:val="24"/>
              </w:rPr>
            </w:pPr>
            <w:r w:rsidRPr="003D47E0">
              <w:rPr>
                <w:rFonts w:ascii="Serif" w:hAnsi="Serif"/>
                <w:sz w:val="24"/>
                <w:szCs w:val="24"/>
              </w:rPr>
              <w:t>Djibouti</w:t>
            </w:r>
          </w:p>
        </w:tc>
        <w:tc>
          <w:tcPr>
            <w:tcW w:w="2130" w:type="dxa"/>
            <w:shd w:val="clear" w:color="auto" w:fill="FFFFFF"/>
            <w:tcMar>
              <w:top w:w="105" w:type="dxa"/>
              <w:left w:w="75" w:type="dxa"/>
              <w:bottom w:w="105" w:type="dxa"/>
              <w:right w:w="75" w:type="dxa"/>
            </w:tcMar>
            <w:vAlign w:val="center"/>
            <w:hideMark/>
          </w:tcPr>
          <w:p w14:paraId="4F2A13C6" w14:textId="77777777" w:rsidR="003D47E0" w:rsidRPr="003D47E0" w:rsidRDefault="003D47E0" w:rsidP="003D47E0">
            <w:pPr>
              <w:rPr>
                <w:rFonts w:ascii="Serif" w:hAnsi="Serif"/>
                <w:sz w:val="24"/>
                <w:szCs w:val="24"/>
              </w:rPr>
            </w:pPr>
            <w:r w:rsidRPr="003D47E0">
              <w:rPr>
                <w:rFonts w:ascii="Serif" w:hAnsi="Serif"/>
                <w:sz w:val="24"/>
                <w:szCs w:val="24"/>
              </w:rPr>
              <w:t>13.76</w:t>
            </w:r>
          </w:p>
        </w:tc>
      </w:tr>
      <w:tr w:rsidR="003D47E0" w:rsidRPr="003D47E0" w14:paraId="1BACE3EE" w14:textId="77777777" w:rsidTr="003D47E0">
        <w:tc>
          <w:tcPr>
            <w:tcW w:w="2875" w:type="dxa"/>
            <w:shd w:val="clear" w:color="auto" w:fill="FFFFFF"/>
            <w:tcMar>
              <w:top w:w="105" w:type="dxa"/>
              <w:left w:w="75" w:type="dxa"/>
              <w:bottom w:w="105" w:type="dxa"/>
              <w:right w:w="75" w:type="dxa"/>
            </w:tcMar>
            <w:vAlign w:val="center"/>
            <w:hideMark/>
          </w:tcPr>
          <w:p w14:paraId="31FCAA1D" w14:textId="77777777" w:rsidR="003D47E0" w:rsidRPr="003D47E0" w:rsidRDefault="003D47E0" w:rsidP="003D47E0">
            <w:pPr>
              <w:rPr>
                <w:rFonts w:ascii="Serif" w:hAnsi="Serif"/>
                <w:sz w:val="24"/>
                <w:szCs w:val="24"/>
              </w:rPr>
            </w:pPr>
            <w:r w:rsidRPr="003D47E0">
              <w:rPr>
                <w:rFonts w:ascii="Serif" w:hAnsi="Serif"/>
                <w:sz w:val="24"/>
                <w:szCs w:val="24"/>
              </w:rPr>
              <w:t>Egypt</w:t>
            </w:r>
          </w:p>
        </w:tc>
        <w:tc>
          <w:tcPr>
            <w:tcW w:w="2130" w:type="dxa"/>
            <w:shd w:val="clear" w:color="auto" w:fill="FFFFFF"/>
            <w:tcMar>
              <w:top w:w="105" w:type="dxa"/>
              <w:left w:w="75" w:type="dxa"/>
              <w:bottom w:w="105" w:type="dxa"/>
              <w:right w:w="75" w:type="dxa"/>
            </w:tcMar>
            <w:vAlign w:val="center"/>
            <w:hideMark/>
          </w:tcPr>
          <w:p w14:paraId="4516EDC8" w14:textId="77777777" w:rsidR="003D47E0" w:rsidRPr="003D47E0" w:rsidRDefault="003D47E0" w:rsidP="003D47E0">
            <w:pPr>
              <w:rPr>
                <w:rFonts w:ascii="Serif" w:hAnsi="Serif"/>
                <w:sz w:val="24"/>
                <w:szCs w:val="24"/>
              </w:rPr>
            </w:pPr>
            <w:r w:rsidRPr="003D47E0">
              <w:rPr>
                <w:rFonts w:ascii="Serif" w:hAnsi="Serif"/>
                <w:sz w:val="24"/>
                <w:szCs w:val="24"/>
              </w:rPr>
              <w:t>13.77</w:t>
            </w:r>
          </w:p>
        </w:tc>
      </w:tr>
      <w:tr w:rsidR="003D47E0" w:rsidRPr="003D47E0" w14:paraId="391A689A" w14:textId="77777777" w:rsidTr="003D47E0">
        <w:tc>
          <w:tcPr>
            <w:tcW w:w="2875" w:type="dxa"/>
            <w:shd w:val="clear" w:color="auto" w:fill="FFFFFF"/>
            <w:tcMar>
              <w:top w:w="105" w:type="dxa"/>
              <w:left w:w="75" w:type="dxa"/>
              <w:bottom w:w="105" w:type="dxa"/>
              <w:right w:w="75" w:type="dxa"/>
            </w:tcMar>
            <w:vAlign w:val="center"/>
            <w:hideMark/>
          </w:tcPr>
          <w:p w14:paraId="52B0E5DF" w14:textId="77777777" w:rsidR="003D47E0" w:rsidRPr="003D47E0" w:rsidRDefault="003D47E0" w:rsidP="003D47E0">
            <w:pPr>
              <w:rPr>
                <w:rFonts w:ascii="Serif" w:hAnsi="Serif"/>
                <w:sz w:val="24"/>
                <w:szCs w:val="24"/>
              </w:rPr>
            </w:pPr>
            <w:r w:rsidRPr="003D47E0">
              <w:rPr>
                <w:rFonts w:ascii="Serif" w:hAnsi="Serif"/>
                <w:sz w:val="24"/>
                <w:szCs w:val="24"/>
              </w:rPr>
              <w:t>Guernsey</w:t>
            </w:r>
          </w:p>
        </w:tc>
        <w:tc>
          <w:tcPr>
            <w:tcW w:w="2130" w:type="dxa"/>
            <w:shd w:val="clear" w:color="auto" w:fill="FFFFFF"/>
            <w:tcMar>
              <w:top w:w="105" w:type="dxa"/>
              <w:left w:w="75" w:type="dxa"/>
              <w:bottom w:w="105" w:type="dxa"/>
              <w:right w:w="75" w:type="dxa"/>
            </w:tcMar>
            <w:vAlign w:val="center"/>
            <w:hideMark/>
          </w:tcPr>
          <w:p w14:paraId="676F6FA1" w14:textId="77777777" w:rsidR="003D47E0" w:rsidRPr="003D47E0" w:rsidRDefault="003D47E0" w:rsidP="003D47E0">
            <w:pPr>
              <w:rPr>
                <w:rFonts w:ascii="Serif" w:hAnsi="Serif"/>
                <w:sz w:val="24"/>
                <w:szCs w:val="24"/>
              </w:rPr>
            </w:pPr>
            <w:r w:rsidRPr="003D47E0">
              <w:rPr>
                <w:rFonts w:ascii="Serif" w:hAnsi="Serif"/>
                <w:sz w:val="24"/>
                <w:szCs w:val="24"/>
              </w:rPr>
              <w:t>13.80</w:t>
            </w:r>
          </w:p>
        </w:tc>
      </w:tr>
      <w:tr w:rsidR="003D47E0" w:rsidRPr="003D47E0" w14:paraId="5CD8680C" w14:textId="77777777" w:rsidTr="003D47E0">
        <w:tc>
          <w:tcPr>
            <w:tcW w:w="2875" w:type="dxa"/>
            <w:shd w:val="clear" w:color="auto" w:fill="FFFFFF"/>
            <w:tcMar>
              <w:top w:w="105" w:type="dxa"/>
              <w:left w:w="75" w:type="dxa"/>
              <w:bottom w:w="105" w:type="dxa"/>
              <w:right w:w="75" w:type="dxa"/>
            </w:tcMar>
            <w:vAlign w:val="center"/>
            <w:hideMark/>
          </w:tcPr>
          <w:p w14:paraId="452BB21D" w14:textId="77777777" w:rsidR="003D47E0" w:rsidRPr="003D47E0" w:rsidRDefault="003D47E0" w:rsidP="003D47E0">
            <w:pPr>
              <w:rPr>
                <w:rFonts w:ascii="Serif" w:hAnsi="Serif"/>
                <w:sz w:val="24"/>
                <w:szCs w:val="24"/>
              </w:rPr>
            </w:pPr>
            <w:r w:rsidRPr="003D47E0">
              <w:rPr>
                <w:rFonts w:ascii="Serif" w:hAnsi="Serif"/>
                <w:sz w:val="24"/>
                <w:szCs w:val="24"/>
              </w:rPr>
              <w:t>Tanzania</w:t>
            </w:r>
          </w:p>
        </w:tc>
        <w:tc>
          <w:tcPr>
            <w:tcW w:w="2130" w:type="dxa"/>
            <w:shd w:val="clear" w:color="auto" w:fill="FFFFFF"/>
            <w:tcMar>
              <w:top w:w="105" w:type="dxa"/>
              <w:left w:w="75" w:type="dxa"/>
              <w:bottom w:w="105" w:type="dxa"/>
              <w:right w:w="75" w:type="dxa"/>
            </w:tcMar>
            <w:vAlign w:val="center"/>
            <w:hideMark/>
          </w:tcPr>
          <w:p w14:paraId="385CD807" w14:textId="77777777" w:rsidR="003D47E0" w:rsidRPr="003D47E0" w:rsidRDefault="003D47E0" w:rsidP="003D47E0">
            <w:pPr>
              <w:rPr>
                <w:rFonts w:ascii="Serif" w:hAnsi="Serif"/>
                <w:sz w:val="24"/>
                <w:szCs w:val="24"/>
              </w:rPr>
            </w:pPr>
            <w:r w:rsidRPr="003D47E0">
              <w:rPr>
                <w:rFonts w:ascii="Serif" w:hAnsi="Serif"/>
                <w:sz w:val="24"/>
                <w:szCs w:val="24"/>
              </w:rPr>
              <w:t>13.83</w:t>
            </w:r>
          </w:p>
        </w:tc>
      </w:tr>
      <w:tr w:rsidR="003D47E0" w:rsidRPr="003D47E0" w14:paraId="3C5E0DD2" w14:textId="77777777" w:rsidTr="003D47E0">
        <w:tc>
          <w:tcPr>
            <w:tcW w:w="2875" w:type="dxa"/>
            <w:shd w:val="clear" w:color="auto" w:fill="FFFFFF"/>
            <w:tcMar>
              <w:top w:w="105" w:type="dxa"/>
              <w:left w:w="75" w:type="dxa"/>
              <w:bottom w:w="105" w:type="dxa"/>
              <w:right w:w="75" w:type="dxa"/>
            </w:tcMar>
            <w:vAlign w:val="center"/>
            <w:hideMark/>
          </w:tcPr>
          <w:p w14:paraId="751C7696" w14:textId="77777777" w:rsidR="003D47E0" w:rsidRPr="003D47E0" w:rsidRDefault="003D47E0" w:rsidP="003D47E0">
            <w:pPr>
              <w:rPr>
                <w:rFonts w:ascii="Serif" w:hAnsi="Serif"/>
                <w:sz w:val="24"/>
                <w:szCs w:val="24"/>
              </w:rPr>
            </w:pPr>
            <w:r w:rsidRPr="003D47E0">
              <w:rPr>
                <w:rFonts w:ascii="Serif" w:hAnsi="Serif"/>
                <w:sz w:val="24"/>
                <w:szCs w:val="24"/>
              </w:rPr>
              <w:t>Congo</w:t>
            </w:r>
          </w:p>
        </w:tc>
        <w:tc>
          <w:tcPr>
            <w:tcW w:w="2130" w:type="dxa"/>
            <w:shd w:val="clear" w:color="auto" w:fill="FFFFFF"/>
            <w:tcMar>
              <w:top w:w="105" w:type="dxa"/>
              <w:left w:w="75" w:type="dxa"/>
              <w:bottom w:w="105" w:type="dxa"/>
              <w:right w:w="75" w:type="dxa"/>
            </w:tcMar>
            <w:vAlign w:val="center"/>
            <w:hideMark/>
          </w:tcPr>
          <w:p w14:paraId="5FFE5DB7" w14:textId="77777777" w:rsidR="003D47E0" w:rsidRPr="003D47E0" w:rsidRDefault="003D47E0" w:rsidP="003D47E0">
            <w:pPr>
              <w:rPr>
                <w:rFonts w:ascii="Serif" w:hAnsi="Serif"/>
                <w:sz w:val="24"/>
                <w:szCs w:val="24"/>
              </w:rPr>
            </w:pPr>
            <w:r w:rsidRPr="003D47E0">
              <w:rPr>
                <w:rFonts w:ascii="Serif" w:hAnsi="Serif"/>
                <w:sz w:val="24"/>
                <w:szCs w:val="24"/>
              </w:rPr>
              <w:t>13.96</w:t>
            </w:r>
          </w:p>
        </w:tc>
      </w:tr>
      <w:tr w:rsidR="003D47E0" w:rsidRPr="003D47E0" w14:paraId="369B5439" w14:textId="77777777" w:rsidTr="003D47E0">
        <w:tc>
          <w:tcPr>
            <w:tcW w:w="2875" w:type="dxa"/>
            <w:shd w:val="clear" w:color="auto" w:fill="FFFFFF"/>
            <w:tcMar>
              <w:top w:w="105" w:type="dxa"/>
              <w:left w:w="75" w:type="dxa"/>
              <w:bottom w:w="105" w:type="dxa"/>
              <w:right w:w="75" w:type="dxa"/>
            </w:tcMar>
            <w:vAlign w:val="center"/>
            <w:hideMark/>
          </w:tcPr>
          <w:p w14:paraId="7F45110B" w14:textId="77777777" w:rsidR="003D47E0" w:rsidRPr="003D47E0" w:rsidRDefault="003D47E0" w:rsidP="003D47E0">
            <w:pPr>
              <w:rPr>
                <w:rFonts w:ascii="Serif" w:hAnsi="Serif"/>
                <w:sz w:val="24"/>
                <w:szCs w:val="24"/>
              </w:rPr>
            </w:pPr>
            <w:r w:rsidRPr="003D47E0">
              <w:rPr>
                <w:rFonts w:ascii="Serif" w:hAnsi="Serif"/>
                <w:sz w:val="24"/>
                <w:szCs w:val="24"/>
              </w:rPr>
              <w:t>Honduras</w:t>
            </w:r>
          </w:p>
        </w:tc>
        <w:tc>
          <w:tcPr>
            <w:tcW w:w="2130" w:type="dxa"/>
            <w:shd w:val="clear" w:color="auto" w:fill="FFFFFF"/>
            <w:tcMar>
              <w:top w:w="105" w:type="dxa"/>
              <w:left w:w="75" w:type="dxa"/>
              <w:bottom w:w="105" w:type="dxa"/>
              <w:right w:w="75" w:type="dxa"/>
            </w:tcMar>
            <w:vAlign w:val="center"/>
            <w:hideMark/>
          </w:tcPr>
          <w:p w14:paraId="17ABD872" w14:textId="77777777" w:rsidR="003D47E0" w:rsidRPr="003D47E0" w:rsidRDefault="003D47E0" w:rsidP="003D47E0">
            <w:pPr>
              <w:rPr>
                <w:rFonts w:ascii="Serif" w:hAnsi="Serif"/>
                <w:sz w:val="24"/>
                <w:szCs w:val="24"/>
              </w:rPr>
            </w:pPr>
            <w:r w:rsidRPr="003D47E0">
              <w:rPr>
                <w:rFonts w:ascii="Serif" w:hAnsi="Serif"/>
                <w:sz w:val="24"/>
                <w:szCs w:val="24"/>
              </w:rPr>
              <w:t>13.97</w:t>
            </w:r>
          </w:p>
        </w:tc>
      </w:tr>
      <w:tr w:rsidR="003D47E0" w:rsidRPr="003D47E0" w14:paraId="30BC7471" w14:textId="77777777" w:rsidTr="003D47E0">
        <w:tc>
          <w:tcPr>
            <w:tcW w:w="2875" w:type="dxa"/>
            <w:shd w:val="clear" w:color="auto" w:fill="FFFFFF"/>
            <w:tcMar>
              <w:top w:w="105" w:type="dxa"/>
              <w:left w:w="75" w:type="dxa"/>
              <w:bottom w:w="105" w:type="dxa"/>
              <w:right w:w="75" w:type="dxa"/>
            </w:tcMar>
            <w:vAlign w:val="center"/>
            <w:hideMark/>
          </w:tcPr>
          <w:p w14:paraId="7FFADB21" w14:textId="77777777" w:rsidR="003D47E0" w:rsidRPr="003D47E0" w:rsidRDefault="003D47E0" w:rsidP="003D47E0">
            <w:pPr>
              <w:rPr>
                <w:rFonts w:ascii="Serif" w:hAnsi="Serif"/>
                <w:sz w:val="24"/>
                <w:szCs w:val="24"/>
              </w:rPr>
            </w:pPr>
            <w:r w:rsidRPr="003D47E0">
              <w:rPr>
                <w:rFonts w:ascii="Serif" w:hAnsi="Serif"/>
                <w:sz w:val="24"/>
                <w:szCs w:val="24"/>
              </w:rPr>
              <w:t>Timor</w:t>
            </w:r>
          </w:p>
        </w:tc>
        <w:tc>
          <w:tcPr>
            <w:tcW w:w="2130" w:type="dxa"/>
            <w:shd w:val="clear" w:color="auto" w:fill="FFFFFF"/>
            <w:tcMar>
              <w:top w:w="105" w:type="dxa"/>
              <w:left w:w="75" w:type="dxa"/>
              <w:bottom w:w="105" w:type="dxa"/>
              <w:right w:w="75" w:type="dxa"/>
            </w:tcMar>
            <w:vAlign w:val="center"/>
            <w:hideMark/>
          </w:tcPr>
          <w:p w14:paraId="55B58BAE" w14:textId="77777777" w:rsidR="003D47E0" w:rsidRPr="003D47E0" w:rsidRDefault="003D47E0" w:rsidP="003D47E0">
            <w:pPr>
              <w:rPr>
                <w:rFonts w:ascii="Serif" w:hAnsi="Serif"/>
                <w:sz w:val="24"/>
                <w:szCs w:val="24"/>
              </w:rPr>
            </w:pPr>
            <w:r w:rsidRPr="003D47E0">
              <w:rPr>
                <w:rFonts w:ascii="Serif" w:hAnsi="Serif"/>
                <w:sz w:val="24"/>
                <w:szCs w:val="24"/>
              </w:rPr>
              <w:t>13.99</w:t>
            </w:r>
          </w:p>
        </w:tc>
      </w:tr>
      <w:tr w:rsidR="003D47E0" w:rsidRPr="003D47E0" w14:paraId="1A5F9691" w14:textId="77777777" w:rsidTr="003D47E0">
        <w:tc>
          <w:tcPr>
            <w:tcW w:w="2875" w:type="dxa"/>
            <w:shd w:val="clear" w:color="auto" w:fill="FFFFFF"/>
            <w:tcMar>
              <w:top w:w="105" w:type="dxa"/>
              <w:left w:w="75" w:type="dxa"/>
              <w:bottom w:w="105" w:type="dxa"/>
              <w:right w:w="75" w:type="dxa"/>
            </w:tcMar>
            <w:vAlign w:val="center"/>
            <w:hideMark/>
          </w:tcPr>
          <w:p w14:paraId="48CBF1E9" w14:textId="77777777" w:rsidR="003D47E0" w:rsidRPr="003D47E0" w:rsidRDefault="003D47E0" w:rsidP="003D47E0">
            <w:pPr>
              <w:rPr>
                <w:rFonts w:ascii="Serif" w:hAnsi="Serif"/>
                <w:sz w:val="24"/>
                <w:szCs w:val="24"/>
              </w:rPr>
            </w:pPr>
            <w:r w:rsidRPr="003D47E0">
              <w:rPr>
                <w:rFonts w:ascii="Serif" w:hAnsi="Serif"/>
                <w:sz w:val="24"/>
                <w:szCs w:val="24"/>
              </w:rPr>
              <w:t>Gabon</w:t>
            </w:r>
          </w:p>
        </w:tc>
        <w:tc>
          <w:tcPr>
            <w:tcW w:w="2130" w:type="dxa"/>
            <w:shd w:val="clear" w:color="auto" w:fill="FFFFFF"/>
            <w:tcMar>
              <w:top w:w="105" w:type="dxa"/>
              <w:left w:w="75" w:type="dxa"/>
              <w:bottom w:w="105" w:type="dxa"/>
              <w:right w:w="75" w:type="dxa"/>
            </w:tcMar>
            <w:vAlign w:val="center"/>
            <w:hideMark/>
          </w:tcPr>
          <w:p w14:paraId="530C4FD6" w14:textId="77777777" w:rsidR="003D47E0" w:rsidRPr="003D47E0" w:rsidRDefault="003D47E0" w:rsidP="003D47E0">
            <w:pPr>
              <w:rPr>
                <w:rFonts w:ascii="Serif" w:hAnsi="Serif"/>
                <w:sz w:val="24"/>
                <w:szCs w:val="24"/>
              </w:rPr>
            </w:pPr>
            <w:r w:rsidRPr="003D47E0">
              <w:rPr>
                <w:rFonts w:ascii="Serif" w:hAnsi="Serif"/>
                <w:sz w:val="24"/>
                <w:szCs w:val="24"/>
              </w:rPr>
              <w:t>14.01</w:t>
            </w:r>
          </w:p>
        </w:tc>
      </w:tr>
      <w:tr w:rsidR="003D47E0" w:rsidRPr="003D47E0" w14:paraId="5DD936D0" w14:textId="77777777" w:rsidTr="003D47E0">
        <w:tc>
          <w:tcPr>
            <w:tcW w:w="2875" w:type="dxa"/>
            <w:shd w:val="clear" w:color="auto" w:fill="FFFFFF"/>
            <w:tcMar>
              <w:top w:w="105" w:type="dxa"/>
              <w:left w:w="75" w:type="dxa"/>
              <w:bottom w:w="105" w:type="dxa"/>
              <w:right w:w="75" w:type="dxa"/>
            </w:tcMar>
            <w:vAlign w:val="center"/>
            <w:hideMark/>
          </w:tcPr>
          <w:p w14:paraId="601FF9A3" w14:textId="77777777" w:rsidR="003D47E0" w:rsidRPr="003D47E0" w:rsidRDefault="003D47E0" w:rsidP="003D47E0">
            <w:pPr>
              <w:rPr>
                <w:rFonts w:ascii="Serif" w:hAnsi="Serif"/>
                <w:sz w:val="24"/>
                <w:szCs w:val="24"/>
              </w:rPr>
            </w:pPr>
            <w:r w:rsidRPr="003D47E0">
              <w:rPr>
                <w:rFonts w:ascii="Serif" w:hAnsi="Serif"/>
                <w:sz w:val="24"/>
                <w:szCs w:val="24"/>
              </w:rPr>
              <w:t>Oman</w:t>
            </w:r>
          </w:p>
        </w:tc>
        <w:tc>
          <w:tcPr>
            <w:tcW w:w="2130" w:type="dxa"/>
            <w:shd w:val="clear" w:color="auto" w:fill="FFFFFF"/>
            <w:tcMar>
              <w:top w:w="105" w:type="dxa"/>
              <w:left w:w="75" w:type="dxa"/>
              <w:bottom w:w="105" w:type="dxa"/>
              <w:right w:w="75" w:type="dxa"/>
            </w:tcMar>
            <w:vAlign w:val="center"/>
            <w:hideMark/>
          </w:tcPr>
          <w:p w14:paraId="45B8CE90" w14:textId="77777777" w:rsidR="003D47E0" w:rsidRPr="003D47E0" w:rsidRDefault="003D47E0" w:rsidP="003D47E0">
            <w:pPr>
              <w:rPr>
                <w:rFonts w:ascii="Serif" w:hAnsi="Serif"/>
                <w:sz w:val="24"/>
                <w:szCs w:val="24"/>
              </w:rPr>
            </w:pPr>
            <w:r w:rsidRPr="003D47E0">
              <w:rPr>
                <w:rFonts w:ascii="Serif" w:hAnsi="Serif"/>
                <w:sz w:val="24"/>
                <w:szCs w:val="24"/>
              </w:rPr>
              <w:t>14.01</w:t>
            </w:r>
          </w:p>
        </w:tc>
      </w:tr>
      <w:tr w:rsidR="003D47E0" w:rsidRPr="003D47E0" w14:paraId="1DBF4459" w14:textId="77777777" w:rsidTr="003D47E0">
        <w:tc>
          <w:tcPr>
            <w:tcW w:w="2875" w:type="dxa"/>
            <w:shd w:val="clear" w:color="auto" w:fill="FFFFFF"/>
            <w:tcMar>
              <w:top w:w="105" w:type="dxa"/>
              <w:left w:w="75" w:type="dxa"/>
              <w:bottom w:w="105" w:type="dxa"/>
              <w:right w:w="75" w:type="dxa"/>
            </w:tcMar>
            <w:vAlign w:val="center"/>
            <w:hideMark/>
          </w:tcPr>
          <w:p w14:paraId="7118B4DB" w14:textId="77777777" w:rsidR="003D47E0" w:rsidRPr="003D47E0" w:rsidRDefault="003D47E0" w:rsidP="003D47E0">
            <w:pPr>
              <w:rPr>
                <w:rFonts w:ascii="Serif" w:hAnsi="Serif"/>
                <w:sz w:val="24"/>
                <w:szCs w:val="24"/>
              </w:rPr>
            </w:pPr>
            <w:r w:rsidRPr="003D47E0">
              <w:rPr>
                <w:rFonts w:ascii="Serif" w:hAnsi="Serif"/>
                <w:sz w:val="24"/>
                <w:szCs w:val="24"/>
              </w:rPr>
              <w:t>Eswatini</w:t>
            </w:r>
          </w:p>
        </w:tc>
        <w:tc>
          <w:tcPr>
            <w:tcW w:w="2130" w:type="dxa"/>
            <w:shd w:val="clear" w:color="auto" w:fill="FFFFFF"/>
            <w:tcMar>
              <w:top w:w="105" w:type="dxa"/>
              <w:left w:w="75" w:type="dxa"/>
              <w:bottom w:w="105" w:type="dxa"/>
              <w:right w:w="75" w:type="dxa"/>
            </w:tcMar>
            <w:vAlign w:val="center"/>
            <w:hideMark/>
          </w:tcPr>
          <w:p w14:paraId="5BDF39F5" w14:textId="77777777" w:rsidR="003D47E0" w:rsidRPr="003D47E0" w:rsidRDefault="003D47E0" w:rsidP="003D47E0">
            <w:pPr>
              <w:rPr>
                <w:rFonts w:ascii="Serif" w:hAnsi="Serif"/>
                <w:sz w:val="24"/>
                <w:szCs w:val="24"/>
              </w:rPr>
            </w:pPr>
            <w:r w:rsidRPr="003D47E0">
              <w:rPr>
                <w:rFonts w:ascii="Serif" w:hAnsi="Serif"/>
                <w:sz w:val="24"/>
                <w:szCs w:val="24"/>
              </w:rPr>
              <w:t>14.02</w:t>
            </w:r>
          </w:p>
        </w:tc>
      </w:tr>
      <w:tr w:rsidR="003D47E0" w:rsidRPr="003D47E0" w14:paraId="488C14C3" w14:textId="77777777" w:rsidTr="003D47E0">
        <w:tc>
          <w:tcPr>
            <w:tcW w:w="2875" w:type="dxa"/>
            <w:shd w:val="clear" w:color="auto" w:fill="FFFFFF"/>
            <w:tcMar>
              <w:top w:w="105" w:type="dxa"/>
              <w:left w:w="75" w:type="dxa"/>
              <w:bottom w:w="105" w:type="dxa"/>
              <w:right w:w="75" w:type="dxa"/>
            </w:tcMar>
            <w:vAlign w:val="center"/>
            <w:hideMark/>
          </w:tcPr>
          <w:p w14:paraId="4DADC3BA" w14:textId="77777777" w:rsidR="003D47E0" w:rsidRPr="003D47E0" w:rsidRDefault="003D47E0" w:rsidP="003D47E0">
            <w:pPr>
              <w:rPr>
                <w:rFonts w:ascii="Serif" w:hAnsi="Serif"/>
                <w:sz w:val="24"/>
                <w:szCs w:val="24"/>
              </w:rPr>
            </w:pPr>
            <w:r w:rsidRPr="003D47E0">
              <w:rPr>
                <w:rFonts w:ascii="Serif" w:hAnsi="Serif"/>
                <w:sz w:val="24"/>
                <w:szCs w:val="24"/>
              </w:rPr>
              <w:t>Libya</w:t>
            </w:r>
          </w:p>
        </w:tc>
        <w:tc>
          <w:tcPr>
            <w:tcW w:w="2130" w:type="dxa"/>
            <w:shd w:val="clear" w:color="auto" w:fill="FFFFFF"/>
            <w:tcMar>
              <w:top w:w="105" w:type="dxa"/>
              <w:left w:w="75" w:type="dxa"/>
              <w:bottom w:w="105" w:type="dxa"/>
              <w:right w:w="75" w:type="dxa"/>
            </w:tcMar>
            <w:vAlign w:val="center"/>
            <w:hideMark/>
          </w:tcPr>
          <w:p w14:paraId="1E3A95A8" w14:textId="77777777" w:rsidR="003D47E0" w:rsidRPr="003D47E0" w:rsidRDefault="003D47E0" w:rsidP="003D47E0">
            <w:pPr>
              <w:rPr>
                <w:rFonts w:ascii="Serif" w:hAnsi="Serif"/>
                <w:sz w:val="24"/>
                <w:szCs w:val="24"/>
              </w:rPr>
            </w:pPr>
            <w:r w:rsidRPr="003D47E0">
              <w:rPr>
                <w:rFonts w:ascii="Serif" w:hAnsi="Serif"/>
                <w:sz w:val="24"/>
                <w:szCs w:val="24"/>
              </w:rPr>
              <w:t>14.03</w:t>
            </w:r>
          </w:p>
        </w:tc>
      </w:tr>
      <w:tr w:rsidR="003D47E0" w:rsidRPr="003D47E0" w14:paraId="47D95740" w14:textId="77777777" w:rsidTr="003D47E0">
        <w:tc>
          <w:tcPr>
            <w:tcW w:w="2875" w:type="dxa"/>
            <w:shd w:val="clear" w:color="auto" w:fill="FFFFFF"/>
            <w:tcMar>
              <w:top w:w="105" w:type="dxa"/>
              <w:left w:w="75" w:type="dxa"/>
              <w:bottom w:w="105" w:type="dxa"/>
              <w:right w:w="75" w:type="dxa"/>
            </w:tcMar>
            <w:vAlign w:val="center"/>
            <w:hideMark/>
          </w:tcPr>
          <w:p w14:paraId="410568A9" w14:textId="77777777" w:rsidR="003D47E0" w:rsidRPr="003D47E0" w:rsidRDefault="003D47E0" w:rsidP="003D47E0">
            <w:pPr>
              <w:rPr>
                <w:rFonts w:ascii="Serif" w:hAnsi="Serif"/>
                <w:sz w:val="24"/>
                <w:szCs w:val="24"/>
              </w:rPr>
            </w:pPr>
            <w:r w:rsidRPr="003D47E0">
              <w:rPr>
                <w:rFonts w:ascii="Serif" w:hAnsi="Serif"/>
                <w:sz w:val="24"/>
                <w:szCs w:val="24"/>
              </w:rPr>
              <w:t>Brunei</w:t>
            </w:r>
          </w:p>
        </w:tc>
        <w:tc>
          <w:tcPr>
            <w:tcW w:w="2130" w:type="dxa"/>
            <w:shd w:val="clear" w:color="auto" w:fill="FFFFFF"/>
            <w:tcMar>
              <w:top w:w="105" w:type="dxa"/>
              <w:left w:w="75" w:type="dxa"/>
              <w:bottom w:w="105" w:type="dxa"/>
              <w:right w:w="75" w:type="dxa"/>
            </w:tcMar>
            <w:vAlign w:val="center"/>
            <w:hideMark/>
          </w:tcPr>
          <w:p w14:paraId="078D03D9" w14:textId="77777777" w:rsidR="003D47E0" w:rsidRPr="003D47E0" w:rsidRDefault="003D47E0" w:rsidP="003D47E0">
            <w:pPr>
              <w:rPr>
                <w:rFonts w:ascii="Serif" w:hAnsi="Serif"/>
                <w:sz w:val="24"/>
                <w:szCs w:val="24"/>
              </w:rPr>
            </w:pPr>
            <w:r w:rsidRPr="003D47E0">
              <w:rPr>
                <w:rFonts w:ascii="Serif" w:hAnsi="Serif"/>
                <w:sz w:val="24"/>
                <w:szCs w:val="24"/>
              </w:rPr>
              <w:t>14.04</w:t>
            </w:r>
          </w:p>
        </w:tc>
      </w:tr>
      <w:tr w:rsidR="003D47E0" w:rsidRPr="003D47E0" w14:paraId="7317B5B5" w14:textId="77777777" w:rsidTr="003D47E0">
        <w:tc>
          <w:tcPr>
            <w:tcW w:w="2875" w:type="dxa"/>
            <w:shd w:val="clear" w:color="auto" w:fill="FFFFFF"/>
            <w:tcMar>
              <w:top w:w="105" w:type="dxa"/>
              <w:left w:w="75" w:type="dxa"/>
              <w:bottom w:w="105" w:type="dxa"/>
              <w:right w:w="75" w:type="dxa"/>
            </w:tcMar>
            <w:vAlign w:val="center"/>
            <w:hideMark/>
          </w:tcPr>
          <w:p w14:paraId="77F50DA9" w14:textId="77777777" w:rsidR="003D47E0" w:rsidRPr="003D47E0" w:rsidRDefault="003D47E0" w:rsidP="003D47E0">
            <w:pPr>
              <w:rPr>
                <w:rFonts w:ascii="Serif" w:hAnsi="Serif"/>
                <w:sz w:val="24"/>
                <w:szCs w:val="24"/>
              </w:rPr>
            </w:pPr>
            <w:r w:rsidRPr="003D47E0">
              <w:rPr>
                <w:rFonts w:ascii="Serif" w:hAnsi="Serif"/>
                <w:sz w:val="24"/>
                <w:szCs w:val="24"/>
              </w:rPr>
              <w:t>Uzbekistan</w:t>
            </w:r>
          </w:p>
        </w:tc>
        <w:tc>
          <w:tcPr>
            <w:tcW w:w="2130" w:type="dxa"/>
            <w:shd w:val="clear" w:color="auto" w:fill="FFFFFF"/>
            <w:tcMar>
              <w:top w:w="105" w:type="dxa"/>
              <w:left w:w="75" w:type="dxa"/>
              <w:bottom w:w="105" w:type="dxa"/>
              <w:right w:w="75" w:type="dxa"/>
            </w:tcMar>
            <w:vAlign w:val="center"/>
            <w:hideMark/>
          </w:tcPr>
          <w:p w14:paraId="0F19FD51" w14:textId="77777777" w:rsidR="003D47E0" w:rsidRPr="003D47E0" w:rsidRDefault="003D47E0" w:rsidP="003D47E0">
            <w:pPr>
              <w:rPr>
                <w:rFonts w:ascii="Serif" w:hAnsi="Serif"/>
                <w:sz w:val="24"/>
                <w:szCs w:val="24"/>
              </w:rPr>
            </w:pPr>
            <w:r w:rsidRPr="003D47E0">
              <w:rPr>
                <w:rFonts w:ascii="Serif" w:hAnsi="Serif"/>
                <w:sz w:val="24"/>
                <w:szCs w:val="24"/>
              </w:rPr>
              <w:t>14.06</w:t>
            </w:r>
          </w:p>
        </w:tc>
      </w:tr>
      <w:tr w:rsidR="003D47E0" w:rsidRPr="003D47E0" w14:paraId="6270975A" w14:textId="77777777" w:rsidTr="003D47E0">
        <w:tc>
          <w:tcPr>
            <w:tcW w:w="2875" w:type="dxa"/>
            <w:shd w:val="clear" w:color="auto" w:fill="FFFFFF"/>
            <w:tcMar>
              <w:top w:w="105" w:type="dxa"/>
              <w:left w:w="75" w:type="dxa"/>
              <w:bottom w:w="105" w:type="dxa"/>
              <w:right w:w="75" w:type="dxa"/>
            </w:tcMar>
            <w:vAlign w:val="center"/>
            <w:hideMark/>
          </w:tcPr>
          <w:p w14:paraId="6FA2E42D" w14:textId="77777777" w:rsidR="003D47E0" w:rsidRPr="003D47E0" w:rsidRDefault="003D47E0" w:rsidP="003D47E0">
            <w:pPr>
              <w:rPr>
                <w:rFonts w:ascii="Serif" w:hAnsi="Serif"/>
                <w:sz w:val="24"/>
                <w:szCs w:val="24"/>
              </w:rPr>
            </w:pPr>
            <w:r w:rsidRPr="003D47E0">
              <w:rPr>
                <w:rFonts w:ascii="Serif" w:hAnsi="Serif"/>
                <w:sz w:val="24"/>
                <w:szCs w:val="24"/>
              </w:rPr>
              <w:t>China</w:t>
            </w:r>
          </w:p>
        </w:tc>
        <w:tc>
          <w:tcPr>
            <w:tcW w:w="2130" w:type="dxa"/>
            <w:shd w:val="clear" w:color="auto" w:fill="FFFFFF"/>
            <w:tcMar>
              <w:top w:w="105" w:type="dxa"/>
              <w:left w:w="75" w:type="dxa"/>
              <w:bottom w:w="105" w:type="dxa"/>
              <w:right w:w="75" w:type="dxa"/>
            </w:tcMar>
            <w:vAlign w:val="center"/>
            <w:hideMark/>
          </w:tcPr>
          <w:p w14:paraId="57188343" w14:textId="77777777" w:rsidR="003D47E0" w:rsidRPr="003D47E0" w:rsidRDefault="003D47E0" w:rsidP="003D47E0">
            <w:pPr>
              <w:rPr>
                <w:rFonts w:ascii="Serif" w:hAnsi="Serif"/>
                <w:sz w:val="24"/>
                <w:szCs w:val="24"/>
              </w:rPr>
            </w:pPr>
            <w:r w:rsidRPr="003D47E0">
              <w:rPr>
                <w:rFonts w:ascii="Serif" w:hAnsi="Serif"/>
                <w:sz w:val="24"/>
                <w:szCs w:val="24"/>
              </w:rPr>
              <w:t>14.10</w:t>
            </w:r>
          </w:p>
        </w:tc>
      </w:tr>
      <w:tr w:rsidR="003D47E0" w:rsidRPr="003D47E0" w14:paraId="299B5FBE" w14:textId="77777777" w:rsidTr="003D47E0">
        <w:tc>
          <w:tcPr>
            <w:tcW w:w="2875" w:type="dxa"/>
            <w:shd w:val="clear" w:color="auto" w:fill="FFFFFF"/>
            <w:tcMar>
              <w:top w:w="105" w:type="dxa"/>
              <w:left w:w="75" w:type="dxa"/>
              <w:bottom w:w="105" w:type="dxa"/>
              <w:right w:w="75" w:type="dxa"/>
            </w:tcMar>
            <w:vAlign w:val="center"/>
            <w:hideMark/>
          </w:tcPr>
          <w:p w14:paraId="146B34C2" w14:textId="77777777" w:rsidR="003D47E0" w:rsidRPr="003D47E0" w:rsidRDefault="003D47E0" w:rsidP="003D47E0">
            <w:pPr>
              <w:rPr>
                <w:rFonts w:ascii="Serif" w:hAnsi="Serif"/>
                <w:sz w:val="24"/>
                <w:szCs w:val="24"/>
              </w:rPr>
            </w:pPr>
            <w:r w:rsidRPr="003D47E0">
              <w:rPr>
                <w:rFonts w:ascii="Serif" w:hAnsi="Serif"/>
                <w:sz w:val="24"/>
                <w:szCs w:val="24"/>
              </w:rPr>
              <w:t>Taiwan</w:t>
            </w:r>
          </w:p>
        </w:tc>
        <w:tc>
          <w:tcPr>
            <w:tcW w:w="2130" w:type="dxa"/>
            <w:shd w:val="clear" w:color="auto" w:fill="FFFFFF"/>
            <w:tcMar>
              <w:top w:w="105" w:type="dxa"/>
              <w:left w:w="75" w:type="dxa"/>
              <w:bottom w:w="105" w:type="dxa"/>
              <w:right w:w="75" w:type="dxa"/>
            </w:tcMar>
            <w:vAlign w:val="center"/>
            <w:hideMark/>
          </w:tcPr>
          <w:p w14:paraId="6FD3C0E1" w14:textId="77777777" w:rsidR="003D47E0" w:rsidRPr="003D47E0" w:rsidRDefault="003D47E0" w:rsidP="003D47E0">
            <w:pPr>
              <w:rPr>
                <w:rFonts w:ascii="Serif" w:hAnsi="Serif"/>
                <w:sz w:val="24"/>
                <w:szCs w:val="24"/>
              </w:rPr>
            </w:pPr>
            <w:r w:rsidRPr="003D47E0">
              <w:rPr>
                <w:rFonts w:ascii="Serif" w:hAnsi="Serif"/>
                <w:sz w:val="24"/>
                <w:szCs w:val="24"/>
              </w:rPr>
              <w:t>14.13</w:t>
            </w:r>
          </w:p>
        </w:tc>
      </w:tr>
      <w:tr w:rsidR="003D47E0" w:rsidRPr="003D47E0" w14:paraId="1A44A9D1" w14:textId="77777777" w:rsidTr="003D47E0">
        <w:tc>
          <w:tcPr>
            <w:tcW w:w="2875" w:type="dxa"/>
            <w:shd w:val="clear" w:color="auto" w:fill="FFFFFF"/>
            <w:tcMar>
              <w:top w:w="105" w:type="dxa"/>
              <w:left w:w="75" w:type="dxa"/>
              <w:bottom w:w="105" w:type="dxa"/>
              <w:right w:w="75" w:type="dxa"/>
            </w:tcMar>
            <w:vAlign w:val="center"/>
            <w:hideMark/>
          </w:tcPr>
          <w:p w14:paraId="48B4B3FF" w14:textId="77777777" w:rsidR="003D47E0" w:rsidRPr="003D47E0" w:rsidRDefault="003D47E0" w:rsidP="003D47E0">
            <w:pPr>
              <w:rPr>
                <w:rFonts w:ascii="Serif" w:hAnsi="Serif"/>
                <w:sz w:val="24"/>
                <w:szCs w:val="24"/>
              </w:rPr>
            </w:pPr>
            <w:r w:rsidRPr="003D47E0">
              <w:rPr>
                <w:rFonts w:ascii="Serif" w:hAnsi="Serif"/>
                <w:sz w:val="24"/>
                <w:szCs w:val="24"/>
              </w:rPr>
              <w:lastRenderedPageBreak/>
              <w:t>Guinea</w:t>
            </w:r>
          </w:p>
        </w:tc>
        <w:tc>
          <w:tcPr>
            <w:tcW w:w="2130" w:type="dxa"/>
            <w:shd w:val="clear" w:color="auto" w:fill="FFFFFF"/>
            <w:tcMar>
              <w:top w:w="105" w:type="dxa"/>
              <w:left w:w="75" w:type="dxa"/>
              <w:bottom w:w="105" w:type="dxa"/>
              <w:right w:w="75" w:type="dxa"/>
            </w:tcMar>
            <w:vAlign w:val="center"/>
            <w:hideMark/>
          </w:tcPr>
          <w:p w14:paraId="576A0B69" w14:textId="77777777" w:rsidR="003D47E0" w:rsidRPr="003D47E0" w:rsidRDefault="003D47E0" w:rsidP="003D47E0">
            <w:pPr>
              <w:rPr>
                <w:rFonts w:ascii="Serif" w:hAnsi="Serif"/>
                <w:sz w:val="24"/>
                <w:szCs w:val="24"/>
              </w:rPr>
            </w:pPr>
            <w:r w:rsidRPr="003D47E0">
              <w:rPr>
                <w:rFonts w:ascii="Serif" w:hAnsi="Serif"/>
                <w:sz w:val="24"/>
                <w:szCs w:val="24"/>
              </w:rPr>
              <w:t>14.14</w:t>
            </w:r>
          </w:p>
        </w:tc>
      </w:tr>
      <w:tr w:rsidR="003D47E0" w:rsidRPr="003D47E0" w14:paraId="1E7C1CE5" w14:textId="77777777" w:rsidTr="003D47E0">
        <w:tc>
          <w:tcPr>
            <w:tcW w:w="2875" w:type="dxa"/>
            <w:shd w:val="clear" w:color="auto" w:fill="FFFFFF"/>
            <w:tcMar>
              <w:top w:w="105" w:type="dxa"/>
              <w:left w:w="75" w:type="dxa"/>
              <w:bottom w:w="105" w:type="dxa"/>
              <w:right w:w="75" w:type="dxa"/>
            </w:tcMar>
            <w:vAlign w:val="center"/>
            <w:hideMark/>
          </w:tcPr>
          <w:p w14:paraId="57337544" w14:textId="77777777" w:rsidR="003D47E0" w:rsidRPr="003D47E0" w:rsidRDefault="003D47E0" w:rsidP="003D47E0">
            <w:pPr>
              <w:rPr>
                <w:rFonts w:ascii="Serif" w:hAnsi="Serif"/>
                <w:sz w:val="24"/>
                <w:szCs w:val="24"/>
              </w:rPr>
            </w:pPr>
            <w:r w:rsidRPr="003D47E0">
              <w:rPr>
                <w:rFonts w:ascii="Serif" w:hAnsi="Serif"/>
                <w:sz w:val="24"/>
                <w:szCs w:val="24"/>
              </w:rPr>
              <w:t>Hong Kong</w:t>
            </w:r>
          </w:p>
        </w:tc>
        <w:tc>
          <w:tcPr>
            <w:tcW w:w="2130" w:type="dxa"/>
            <w:shd w:val="clear" w:color="auto" w:fill="FFFFFF"/>
            <w:tcMar>
              <w:top w:w="105" w:type="dxa"/>
              <w:left w:w="75" w:type="dxa"/>
              <w:bottom w:w="105" w:type="dxa"/>
              <w:right w:w="75" w:type="dxa"/>
            </w:tcMar>
            <w:vAlign w:val="center"/>
            <w:hideMark/>
          </w:tcPr>
          <w:p w14:paraId="6C269056" w14:textId="77777777" w:rsidR="003D47E0" w:rsidRPr="003D47E0" w:rsidRDefault="003D47E0" w:rsidP="003D47E0">
            <w:pPr>
              <w:rPr>
                <w:rFonts w:ascii="Serif" w:hAnsi="Serif"/>
                <w:sz w:val="24"/>
                <w:szCs w:val="24"/>
              </w:rPr>
            </w:pPr>
            <w:r w:rsidRPr="003D47E0">
              <w:rPr>
                <w:rFonts w:ascii="Serif" w:hAnsi="Serif"/>
                <w:sz w:val="24"/>
                <w:szCs w:val="24"/>
              </w:rPr>
              <w:t>14.23</w:t>
            </w:r>
          </w:p>
        </w:tc>
      </w:tr>
      <w:tr w:rsidR="003D47E0" w:rsidRPr="003D47E0" w14:paraId="3193D394" w14:textId="77777777" w:rsidTr="003D47E0">
        <w:tc>
          <w:tcPr>
            <w:tcW w:w="2875" w:type="dxa"/>
            <w:shd w:val="clear" w:color="auto" w:fill="FFFFFF"/>
            <w:tcMar>
              <w:top w:w="105" w:type="dxa"/>
              <w:left w:w="75" w:type="dxa"/>
              <w:bottom w:w="105" w:type="dxa"/>
              <w:right w:w="75" w:type="dxa"/>
            </w:tcMar>
            <w:vAlign w:val="center"/>
            <w:hideMark/>
          </w:tcPr>
          <w:p w14:paraId="1A6D352A" w14:textId="77777777" w:rsidR="003D47E0" w:rsidRPr="003D47E0" w:rsidRDefault="003D47E0" w:rsidP="003D47E0">
            <w:pPr>
              <w:rPr>
                <w:rFonts w:ascii="Serif" w:hAnsi="Serif"/>
                <w:sz w:val="24"/>
                <w:szCs w:val="24"/>
              </w:rPr>
            </w:pPr>
            <w:r w:rsidRPr="003D47E0">
              <w:rPr>
                <w:rFonts w:ascii="Serif" w:hAnsi="Serif"/>
                <w:sz w:val="24"/>
                <w:szCs w:val="24"/>
              </w:rPr>
              <w:t>Equatorial Guinea</w:t>
            </w:r>
          </w:p>
        </w:tc>
        <w:tc>
          <w:tcPr>
            <w:tcW w:w="2130" w:type="dxa"/>
            <w:shd w:val="clear" w:color="auto" w:fill="FFFFFF"/>
            <w:tcMar>
              <w:top w:w="105" w:type="dxa"/>
              <w:left w:w="75" w:type="dxa"/>
              <w:bottom w:w="105" w:type="dxa"/>
              <w:right w:w="75" w:type="dxa"/>
            </w:tcMar>
            <w:vAlign w:val="center"/>
            <w:hideMark/>
          </w:tcPr>
          <w:p w14:paraId="6A9D5A08" w14:textId="77777777" w:rsidR="003D47E0" w:rsidRPr="003D47E0" w:rsidRDefault="003D47E0" w:rsidP="003D47E0">
            <w:pPr>
              <w:rPr>
                <w:rFonts w:ascii="Serif" w:hAnsi="Serif"/>
                <w:sz w:val="24"/>
                <w:szCs w:val="24"/>
              </w:rPr>
            </w:pPr>
            <w:r w:rsidRPr="003D47E0">
              <w:rPr>
                <w:rFonts w:ascii="Serif" w:hAnsi="Serif"/>
                <w:sz w:val="24"/>
                <w:szCs w:val="24"/>
              </w:rPr>
              <w:t>14.24</w:t>
            </w:r>
          </w:p>
        </w:tc>
      </w:tr>
      <w:tr w:rsidR="003D47E0" w:rsidRPr="003D47E0" w14:paraId="7B6145B2" w14:textId="77777777" w:rsidTr="003D47E0">
        <w:tc>
          <w:tcPr>
            <w:tcW w:w="2875" w:type="dxa"/>
            <w:shd w:val="clear" w:color="auto" w:fill="FFFFFF"/>
            <w:tcMar>
              <w:top w:w="105" w:type="dxa"/>
              <w:left w:w="75" w:type="dxa"/>
              <w:bottom w:w="105" w:type="dxa"/>
              <w:right w:w="75" w:type="dxa"/>
            </w:tcMar>
            <w:vAlign w:val="center"/>
            <w:hideMark/>
          </w:tcPr>
          <w:p w14:paraId="0F28931C" w14:textId="77777777" w:rsidR="003D47E0" w:rsidRPr="003D47E0" w:rsidRDefault="003D47E0" w:rsidP="003D47E0">
            <w:pPr>
              <w:rPr>
                <w:rFonts w:ascii="Serif" w:hAnsi="Serif"/>
                <w:sz w:val="24"/>
                <w:szCs w:val="24"/>
              </w:rPr>
            </w:pPr>
            <w:r w:rsidRPr="003D47E0">
              <w:rPr>
                <w:rFonts w:ascii="Serif" w:hAnsi="Serif"/>
                <w:sz w:val="24"/>
                <w:szCs w:val="24"/>
              </w:rPr>
              <w:t>Wallis and Futuna</w:t>
            </w:r>
          </w:p>
        </w:tc>
        <w:tc>
          <w:tcPr>
            <w:tcW w:w="2130" w:type="dxa"/>
            <w:shd w:val="clear" w:color="auto" w:fill="FFFFFF"/>
            <w:tcMar>
              <w:top w:w="105" w:type="dxa"/>
              <w:left w:w="75" w:type="dxa"/>
              <w:bottom w:w="105" w:type="dxa"/>
              <w:right w:w="75" w:type="dxa"/>
            </w:tcMar>
            <w:vAlign w:val="center"/>
            <w:hideMark/>
          </w:tcPr>
          <w:p w14:paraId="22A05172" w14:textId="77777777" w:rsidR="003D47E0" w:rsidRPr="003D47E0" w:rsidRDefault="003D47E0" w:rsidP="003D47E0">
            <w:pPr>
              <w:rPr>
                <w:rFonts w:ascii="Serif" w:hAnsi="Serif"/>
                <w:sz w:val="24"/>
                <w:szCs w:val="24"/>
              </w:rPr>
            </w:pPr>
            <w:r w:rsidRPr="003D47E0">
              <w:rPr>
                <w:rFonts w:ascii="Serif" w:hAnsi="Serif"/>
                <w:sz w:val="24"/>
                <w:szCs w:val="24"/>
              </w:rPr>
              <w:t>14.28</w:t>
            </w:r>
          </w:p>
        </w:tc>
      </w:tr>
      <w:tr w:rsidR="003D47E0" w:rsidRPr="003D47E0" w14:paraId="040263B6" w14:textId="77777777" w:rsidTr="003D47E0">
        <w:tc>
          <w:tcPr>
            <w:tcW w:w="2875" w:type="dxa"/>
            <w:shd w:val="clear" w:color="auto" w:fill="FFFFFF"/>
            <w:tcMar>
              <w:top w:w="105" w:type="dxa"/>
              <w:left w:w="75" w:type="dxa"/>
              <w:bottom w:w="105" w:type="dxa"/>
              <w:right w:w="75" w:type="dxa"/>
            </w:tcMar>
            <w:vAlign w:val="center"/>
            <w:hideMark/>
          </w:tcPr>
          <w:p w14:paraId="5DBBC236" w14:textId="77777777" w:rsidR="003D47E0" w:rsidRPr="003D47E0" w:rsidRDefault="003D47E0" w:rsidP="003D47E0">
            <w:pPr>
              <w:rPr>
                <w:rFonts w:ascii="Serif" w:hAnsi="Serif"/>
                <w:sz w:val="24"/>
                <w:szCs w:val="24"/>
              </w:rPr>
            </w:pPr>
            <w:r w:rsidRPr="003D47E0">
              <w:rPr>
                <w:rFonts w:ascii="Serif" w:hAnsi="Serif"/>
                <w:sz w:val="24"/>
                <w:szCs w:val="24"/>
              </w:rPr>
              <w:t>Sao Tome and Principe</w:t>
            </w:r>
          </w:p>
        </w:tc>
        <w:tc>
          <w:tcPr>
            <w:tcW w:w="2130" w:type="dxa"/>
            <w:shd w:val="clear" w:color="auto" w:fill="FFFFFF"/>
            <w:tcMar>
              <w:top w:w="105" w:type="dxa"/>
              <w:left w:w="75" w:type="dxa"/>
              <w:bottom w:w="105" w:type="dxa"/>
              <w:right w:w="75" w:type="dxa"/>
            </w:tcMar>
            <w:vAlign w:val="center"/>
            <w:hideMark/>
          </w:tcPr>
          <w:p w14:paraId="071677E6" w14:textId="77777777" w:rsidR="003D47E0" w:rsidRPr="003D47E0" w:rsidRDefault="003D47E0" w:rsidP="003D47E0">
            <w:pPr>
              <w:rPr>
                <w:rFonts w:ascii="Serif" w:hAnsi="Serif"/>
                <w:sz w:val="24"/>
                <w:szCs w:val="24"/>
              </w:rPr>
            </w:pPr>
            <w:r w:rsidRPr="003D47E0">
              <w:rPr>
                <w:rFonts w:ascii="Serif" w:hAnsi="Serif"/>
                <w:sz w:val="24"/>
                <w:szCs w:val="24"/>
              </w:rPr>
              <w:t>14.33</w:t>
            </w:r>
          </w:p>
        </w:tc>
      </w:tr>
      <w:tr w:rsidR="003D47E0" w:rsidRPr="003D47E0" w14:paraId="5C49C378" w14:textId="77777777" w:rsidTr="003D47E0">
        <w:tc>
          <w:tcPr>
            <w:tcW w:w="2875" w:type="dxa"/>
            <w:shd w:val="clear" w:color="auto" w:fill="FFFFFF"/>
            <w:tcMar>
              <w:top w:w="105" w:type="dxa"/>
              <w:left w:w="75" w:type="dxa"/>
              <w:bottom w:w="105" w:type="dxa"/>
              <w:right w:w="75" w:type="dxa"/>
            </w:tcMar>
            <w:vAlign w:val="center"/>
            <w:hideMark/>
          </w:tcPr>
          <w:p w14:paraId="6AB7F696" w14:textId="77777777" w:rsidR="003D47E0" w:rsidRPr="003D47E0" w:rsidRDefault="003D47E0" w:rsidP="003D47E0">
            <w:pPr>
              <w:rPr>
                <w:rFonts w:ascii="Serif" w:hAnsi="Serif"/>
                <w:sz w:val="24"/>
                <w:szCs w:val="24"/>
              </w:rPr>
            </w:pPr>
            <w:r w:rsidRPr="003D47E0">
              <w:rPr>
                <w:rFonts w:ascii="Serif" w:hAnsi="Serif"/>
                <w:sz w:val="24"/>
                <w:szCs w:val="24"/>
              </w:rPr>
              <w:t>Burundi</w:t>
            </w:r>
          </w:p>
        </w:tc>
        <w:tc>
          <w:tcPr>
            <w:tcW w:w="2130" w:type="dxa"/>
            <w:shd w:val="clear" w:color="auto" w:fill="FFFFFF"/>
            <w:tcMar>
              <w:top w:w="105" w:type="dxa"/>
              <w:left w:w="75" w:type="dxa"/>
              <w:bottom w:w="105" w:type="dxa"/>
              <w:right w:w="75" w:type="dxa"/>
            </w:tcMar>
            <w:vAlign w:val="center"/>
            <w:hideMark/>
          </w:tcPr>
          <w:p w14:paraId="2E7BBE8C" w14:textId="77777777" w:rsidR="003D47E0" w:rsidRPr="003D47E0" w:rsidRDefault="003D47E0" w:rsidP="003D47E0">
            <w:pPr>
              <w:rPr>
                <w:rFonts w:ascii="Serif" w:hAnsi="Serif"/>
                <w:sz w:val="24"/>
                <w:szCs w:val="24"/>
              </w:rPr>
            </w:pPr>
            <w:r w:rsidRPr="003D47E0">
              <w:rPr>
                <w:rFonts w:ascii="Serif" w:hAnsi="Serif"/>
                <w:sz w:val="24"/>
                <w:szCs w:val="24"/>
              </w:rPr>
              <w:t>14.40</w:t>
            </w:r>
          </w:p>
        </w:tc>
      </w:tr>
      <w:tr w:rsidR="003D47E0" w:rsidRPr="003D47E0" w14:paraId="7D9A3A3C" w14:textId="77777777" w:rsidTr="003D47E0">
        <w:tc>
          <w:tcPr>
            <w:tcW w:w="2875" w:type="dxa"/>
            <w:shd w:val="clear" w:color="auto" w:fill="FFFFFF"/>
            <w:tcMar>
              <w:top w:w="105" w:type="dxa"/>
              <w:left w:w="75" w:type="dxa"/>
              <w:bottom w:w="105" w:type="dxa"/>
              <w:right w:w="75" w:type="dxa"/>
            </w:tcMar>
            <w:vAlign w:val="center"/>
            <w:hideMark/>
          </w:tcPr>
          <w:p w14:paraId="14DCBECB" w14:textId="77777777" w:rsidR="003D47E0" w:rsidRPr="003D47E0" w:rsidRDefault="003D47E0" w:rsidP="003D47E0">
            <w:pPr>
              <w:rPr>
                <w:rFonts w:ascii="Serif" w:hAnsi="Serif"/>
                <w:sz w:val="24"/>
                <w:szCs w:val="24"/>
              </w:rPr>
            </w:pPr>
            <w:r w:rsidRPr="003D47E0">
              <w:rPr>
                <w:rFonts w:ascii="Serif" w:hAnsi="Serif"/>
                <w:sz w:val="24"/>
                <w:szCs w:val="24"/>
              </w:rPr>
              <w:t>Cameroon</w:t>
            </w:r>
          </w:p>
        </w:tc>
        <w:tc>
          <w:tcPr>
            <w:tcW w:w="2130" w:type="dxa"/>
            <w:shd w:val="clear" w:color="auto" w:fill="FFFFFF"/>
            <w:tcMar>
              <w:top w:w="105" w:type="dxa"/>
              <w:left w:w="75" w:type="dxa"/>
              <w:bottom w:w="105" w:type="dxa"/>
              <w:right w:w="75" w:type="dxa"/>
            </w:tcMar>
            <w:vAlign w:val="center"/>
            <w:hideMark/>
          </w:tcPr>
          <w:p w14:paraId="7390304F" w14:textId="77777777" w:rsidR="003D47E0" w:rsidRPr="003D47E0" w:rsidRDefault="003D47E0" w:rsidP="003D47E0">
            <w:pPr>
              <w:rPr>
                <w:rFonts w:ascii="Serif" w:hAnsi="Serif"/>
                <w:sz w:val="24"/>
                <w:szCs w:val="24"/>
              </w:rPr>
            </w:pPr>
            <w:r w:rsidRPr="003D47E0">
              <w:rPr>
                <w:rFonts w:ascii="Serif" w:hAnsi="Serif"/>
                <w:sz w:val="24"/>
                <w:szCs w:val="24"/>
              </w:rPr>
              <w:t>14.49</w:t>
            </w:r>
          </w:p>
        </w:tc>
      </w:tr>
      <w:tr w:rsidR="003D47E0" w:rsidRPr="003D47E0" w14:paraId="4528D77F" w14:textId="77777777" w:rsidTr="003D47E0">
        <w:tc>
          <w:tcPr>
            <w:tcW w:w="2875" w:type="dxa"/>
            <w:shd w:val="clear" w:color="auto" w:fill="FFFFFF"/>
            <w:tcMar>
              <w:top w:w="105" w:type="dxa"/>
              <w:left w:w="75" w:type="dxa"/>
              <w:bottom w:w="105" w:type="dxa"/>
              <w:right w:w="75" w:type="dxa"/>
            </w:tcMar>
            <w:vAlign w:val="center"/>
            <w:hideMark/>
          </w:tcPr>
          <w:p w14:paraId="20B91399" w14:textId="77777777" w:rsidR="003D47E0" w:rsidRPr="003D47E0" w:rsidRDefault="003D47E0" w:rsidP="003D47E0">
            <w:pPr>
              <w:rPr>
                <w:rFonts w:ascii="Serif" w:hAnsi="Serif"/>
                <w:sz w:val="24"/>
                <w:szCs w:val="24"/>
              </w:rPr>
            </w:pPr>
            <w:r w:rsidRPr="003D47E0">
              <w:rPr>
                <w:rFonts w:ascii="Serif" w:hAnsi="Serif"/>
                <w:sz w:val="24"/>
                <w:szCs w:val="24"/>
              </w:rPr>
              <w:t>Seychelles</w:t>
            </w:r>
          </w:p>
        </w:tc>
        <w:tc>
          <w:tcPr>
            <w:tcW w:w="2130" w:type="dxa"/>
            <w:shd w:val="clear" w:color="auto" w:fill="FFFFFF"/>
            <w:tcMar>
              <w:top w:w="105" w:type="dxa"/>
              <w:left w:w="75" w:type="dxa"/>
              <w:bottom w:w="105" w:type="dxa"/>
              <w:right w:w="75" w:type="dxa"/>
            </w:tcMar>
            <w:vAlign w:val="center"/>
            <w:hideMark/>
          </w:tcPr>
          <w:p w14:paraId="77319B89" w14:textId="77777777" w:rsidR="003D47E0" w:rsidRPr="003D47E0" w:rsidRDefault="003D47E0" w:rsidP="003D47E0">
            <w:pPr>
              <w:rPr>
                <w:rFonts w:ascii="Serif" w:hAnsi="Serif"/>
                <w:sz w:val="24"/>
                <w:szCs w:val="24"/>
              </w:rPr>
            </w:pPr>
            <w:r w:rsidRPr="003D47E0">
              <w:rPr>
                <w:rFonts w:ascii="Serif" w:hAnsi="Serif"/>
                <w:sz w:val="24"/>
                <w:szCs w:val="24"/>
              </w:rPr>
              <w:t>14.59</w:t>
            </w:r>
          </w:p>
        </w:tc>
      </w:tr>
      <w:tr w:rsidR="003D47E0" w:rsidRPr="003D47E0" w14:paraId="66C9FBA9" w14:textId="77777777" w:rsidTr="003D47E0">
        <w:tc>
          <w:tcPr>
            <w:tcW w:w="2875" w:type="dxa"/>
            <w:shd w:val="clear" w:color="auto" w:fill="FFFFFF"/>
            <w:tcMar>
              <w:top w:w="105" w:type="dxa"/>
              <w:left w:w="75" w:type="dxa"/>
              <w:bottom w:w="105" w:type="dxa"/>
              <w:right w:w="75" w:type="dxa"/>
            </w:tcMar>
            <w:vAlign w:val="center"/>
            <w:hideMark/>
          </w:tcPr>
          <w:p w14:paraId="4ADFFF60" w14:textId="77777777" w:rsidR="003D47E0" w:rsidRPr="003D47E0" w:rsidRDefault="003D47E0" w:rsidP="003D47E0">
            <w:pPr>
              <w:rPr>
                <w:rFonts w:ascii="Serif" w:hAnsi="Serif"/>
                <w:sz w:val="24"/>
                <w:szCs w:val="24"/>
              </w:rPr>
            </w:pPr>
            <w:r w:rsidRPr="003D47E0">
              <w:rPr>
                <w:rFonts w:ascii="Serif" w:hAnsi="Serif"/>
                <w:sz w:val="24"/>
                <w:szCs w:val="24"/>
              </w:rPr>
              <w:t>Nicaragua</w:t>
            </w:r>
          </w:p>
        </w:tc>
        <w:tc>
          <w:tcPr>
            <w:tcW w:w="2130" w:type="dxa"/>
            <w:shd w:val="clear" w:color="auto" w:fill="FFFFFF"/>
            <w:tcMar>
              <w:top w:w="105" w:type="dxa"/>
              <w:left w:w="75" w:type="dxa"/>
              <w:bottom w:w="105" w:type="dxa"/>
              <w:right w:w="75" w:type="dxa"/>
            </w:tcMar>
            <w:vAlign w:val="center"/>
            <w:hideMark/>
          </w:tcPr>
          <w:p w14:paraId="0E54D05B" w14:textId="77777777" w:rsidR="003D47E0" w:rsidRPr="003D47E0" w:rsidRDefault="003D47E0" w:rsidP="003D47E0">
            <w:pPr>
              <w:rPr>
                <w:rFonts w:ascii="Serif" w:hAnsi="Serif"/>
                <w:sz w:val="24"/>
                <w:szCs w:val="24"/>
              </w:rPr>
            </w:pPr>
            <w:r w:rsidRPr="003D47E0">
              <w:rPr>
                <w:rFonts w:ascii="Serif" w:hAnsi="Serif"/>
                <w:sz w:val="24"/>
                <w:szCs w:val="24"/>
              </w:rPr>
              <w:t>14.61</w:t>
            </w:r>
          </w:p>
        </w:tc>
      </w:tr>
      <w:tr w:rsidR="003D47E0" w:rsidRPr="003D47E0" w14:paraId="25351D88" w14:textId="77777777" w:rsidTr="003D47E0">
        <w:tc>
          <w:tcPr>
            <w:tcW w:w="2875" w:type="dxa"/>
            <w:shd w:val="clear" w:color="auto" w:fill="FFFFFF"/>
            <w:tcMar>
              <w:top w:w="105" w:type="dxa"/>
              <w:left w:w="75" w:type="dxa"/>
              <w:bottom w:w="105" w:type="dxa"/>
              <w:right w:w="75" w:type="dxa"/>
            </w:tcMar>
            <w:vAlign w:val="center"/>
            <w:hideMark/>
          </w:tcPr>
          <w:p w14:paraId="6DC882F8" w14:textId="77777777" w:rsidR="003D47E0" w:rsidRPr="003D47E0" w:rsidRDefault="003D47E0" w:rsidP="003D47E0">
            <w:pPr>
              <w:rPr>
                <w:rFonts w:ascii="Serif" w:hAnsi="Serif"/>
                <w:sz w:val="24"/>
                <w:szCs w:val="24"/>
              </w:rPr>
            </w:pPr>
            <w:r w:rsidRPr="003D47E0">
              <w:rPr>
                <w:rFonts w:ascii="Serif" w:hAnsi="Serif"/>
                <w:sz w:val="24"/>
                <w:szCs w:val="24"/>
              </w:rPr>
              <w:t>Chad</w:t>
            </w:r>
          </w:p>
        </w:tc>
        <w:tc>
          <w:tcPr>
            <w:tcW w:w="2130" w:type="dxa"/>
            <w:shd w:val="clear" w:color="auto" w:fill="FFFFFF"/>
            <w:tcMar>
              <w:top w:w="105" w:type="dxa"/>
              <w:left w:w="75" w:type="dxa"/>
              <w:bottom w:w="105" w:type="dxa"/>
              <w:right w:w="75" w:type="dxa"/>
            </w:tcMar>
            <w:vAlign w:val="center"/>
            <w:hideMark/>
          </w:tcPr>
          <w:p w14:paraId="4055589C" w14:textId="77777777" w:rsidR="003D47E0" w:rsidRPr="003D47E0" w:rsidRDefault="003D47E0" w:rsidP="003D47E0">
            <w:pPr>
              <w:rPr>
                <w:rFonts w:ascii="Serif" w:hAnsi="Serif"/>
                <w:sz w:val="24"/>
                <w:szCs w:val="24"/>
              </w:rPr>
            </w:pPr>
            <w:r w:rsidRPr="003D47E0">
              <w:rPr>
                <w:rFonts w:ascii="Serif" w:hAnsi="Serif"/>
                <w:sz w:val="24"/>
                <w:szCs w:val="24"/>
              </w:rPr>
              <w:t>14.65</w:t>
            </w:r>
          </w:p>
        </w:tc>
      </w:tr>
      <w:tr w:rsidR="003D47E0" w:rsidRPr="003D47E0" w14:paraId="4A2ED763" w14:textId="77777777" w:rsidTr="003D47E0">
        <w:tc>
          <w:tcPr>
            <w:tcW w:w="2875" w:type="dxa"/>
            <w:shd w:val="clear" w:color="auto" w:fill="FFFFFF"/>
            <w:tcMar>
              <w:top w:w="105" w:type="dxa"/>
              <w:left w:w="75" w:type="dxa"/>
              <w:bottom w:w="105" w:type="dxa"/>
              <w:right w:w="75" w:type="dxa"/>
            </w:tcMar>
            <w:vAlign w:val="center"/>
            <w:hideMark/>
          </w:tcPr>
          <w:p w14:paraId="01BAC17A" w14:textId="77777777" w:rsidR="003D47E0" w:rsidRPr="003D47E0" w:rsidRDefault="003D47E0" w:rsidP="003D47E0">
            <w:pPr>
              <w:rPr>
                <w:rFonts w:ascii="Serif" w:hAnsi="Serif"/>
                <w:sz w:val="24"/>
                <w:szCs w:val="24"/>
              </w:rPr>
            </w:pPr>
            <w:r w:rsidRPr="003D47E0">
              <w:rPr>
                <w:rFonts w:ascii="Serif" w:hAnsi="Serif"/>
                <w:sz w:val="24"/>
                <w:szCs w:val="24"/>
              </w:rPr>
              <w:t>Angola</w:t>
            </w:r>
          </w:p>
        </w:tc>
        <w:tc>
          <w:tcPr>
            <w:tcW w:w="2130" w:type="dxa"/>
            <w:shd w:val="clear" w:color="auto" w:fill="FFFFFF"/>
            <w:tcMar>
              <w:top w:w="105" w:type="dxa"/>
              <w:left w:w="75" w:type="dxa"/>
              <w:bottom w:w="105" w:type="dxa"/>
              <w:right w:w="75" w:type="dxa"/>
            </w:tcMar>
            <w:vAlign w:val="center"/>
            <w:hideMark/>
          </w:tcPr>
          <w:p w14:paraId="749D1B57" w14:textId="77777777" w:rsidR="003D47E0" w:rsidRPr="003D47E0" w:rsidRDefault="003D47E0" w:rsidP="003D47E0">
            <w:pPr>
              <w:rPr>
                <w:rFonts w:ascii="Serif" w:hAnsi="Serif"/>
                <w:sz w:val="24"/>
                <w:szCs w:val="24"/>
              </w:rPr>
            </w:pPr>
            <w:r w:rsidRPr="003D47E0">
              <w:rPr>
                <w:rFonts w:ascii="Serif" w:hAnsi="Serif"/>
                <w:sz w:val="24"/>
                <w:szCs w:val="24"/>
              </w:rPr>
              <w:t>14.78</w:t>
            </w:r>
          </w:p>
        </w:tc>
      </w:tr>
      <w:tr w:rsidR="003D47E0" w:rsidRPr="003D47E0" w14:paraId="3723A21E" w14:textId="77777777" w:rsidTr="003D47E0">
        <w:tc>
          <w:tcPr>
            <w:tcW w:w="2875" w:type="dxa"/>
            <w:shd w:val="clear" w:color="auto" w:fill="FFFFFF"/>
            <w:tcMar>
              <w:top w:w="105" w:type="dxa"/>
              <w:left w:w="75" w:type="dxa"/>
              <w:bottom w:w="105" w:type="dxa"/>
              <w:right w:w="75" w:type="dxa"/>
            </w:tcMar>
            <w:vAlign w:val="center"/>
            <w:hideMark/>
          </w:tcPr>
          <w:p w14:paraId="0209C869" w14:textId="77777777" w:rsidR="003D47E0" w:rsidRPr="003D47E0" w:rsidRDefault="003D47E0" w:rsidP="003D47E0">
            <w:pPr>
              <w:rPr>
                <w:rFonts w:ascii="Serif" w:hAnsi="Serif"/>
                <w:sz w:val="24"/>
                <w:szCs w:val="24"/>
              </w:rPr>
            </w:pPr>
            <w:r w:rsidRPr="003D47E0">
              <w:rPr>
                <w:rFonts w:ascii="Serif" w:hAnsi="Serif"/>
                <w:sz w:val="24"/>
                <w:szCs w:val="24"/>
              </w:rPr>
              <w:t>Central African Republic</w:t>
            </w:r>
          </w:p>
        </w:tc>
        <w:tc>
          <w:tcPr>
            <w:tcW w:w="2130" w:type="dxa"/>
            <w:shd w:val="clear" w:color="auto" w:fill="FFFFFF"/>
            <w:tcMar>
              <w:top w:w="105" w:type="dxa"/>
              <w:left w:w="75" w:type="dxa"/>
              <w:bottom w:w="105" w:type="dxa"/>
              <w:right w:w="75" w:type="dxa"/>
            </w:tcMar>
            <w:vAlign w:val="center"/>
            <w:hideMark/>
          </w:tcPr>
          <w:p w14:paraId="4C5A16A5" w14:textId="77777777" w:rsidR="003D47E0" w:rsidRPr="003D47E0" w:rsidRDefault="003D47E0" w:rsidP="003D47E0">
            <w:pPr>
              <w:rPr>
                <w:rFonts w:ascii="Serif" w:hAnsi="Serif"/>
                <w:sz w:val="24"/>
                <w:szCs w:val="24"/>
              </w:rPr>
            </w:pPr>
            <w:r w:rsidRPr="003D47E0">
              <w:rPr>
                <w:rFonts w:ascii="Serif" w:hAnsi="Serif"/>
                <w:sz w:val="24"/>
                <w:szCs w:val="24"/>
              </w:rPr>
              <w:t>14.88</w:t>
            </w:r>
          </w:p>
        </w:tc>
      </w:tr>
      <w:tr w:rsidR="003D47E0" w:rsidRPr="003D47E0" w14:paraId="49089D4B" w14:textId="77777777" w:rsidTr="003D47E0">
        <w:tc>
          <w:tcPr>
            <w:tcW w:w="2875" w:type="dxa"/>
            <w:shd w:val="clear" w:color="auto" w:fill="FFFFFF"/>
            <w:tcMar>
              <w:top w:w="105" w:type="dxa"/>
              <w:left w:w="75" w:type="dxa"/>
              <w:bottom w:w="105" w:type="dxa"/>
              <w:right w:w="75" w:type="dxa"/>
            </w:tcMar>
            <w:vAlign w:val="center"/>
            <w:hideMark/>
          </w:tcPr>
          <w:p w14:paraId="6D0F3223" w14:textId="77777777" w:rsidR="003D47E0" w:rsidRPr="003D47E0" w:rsidRDefault="003D47E0" w:rsidP="003D47E0">
            <w:pPr>
              <w:rPr>
                <w:rFonts w:ascii="Serif" w:hAnsi="Serif"/>
                <w:sz w:val="24"/>
                <w:szCs w:val="24"/>
              </w:rPr>
            </w:pPr>
            <w:r w:rsidRPr="003D47E0">
              <w:rPr>
                <w:rFonts w:ascii="Serif" w:hAnsi="Serif"/>
                <w:sz w:val="24"/>
                <w:szCs w:val="24"/>
              </w:rPr>
              <w:t>Antigua and Barbuda</w:t>
            </w:r>
          </w:p>
        </w:tc>
        <w:tc>
          <w:tcPr>
            <w:tcW w:w="2130" w:type="dxa"/>
            <w:shd w:val="clear" w:color="auto" w:fill="FFFFFF"/>
            <w:tcMar>
              <w:top w:w="105" w:type="dxa"/>
              <w:left w:w="75" w:type="dxa"/>
              <w:bottom w:w="105" w:type="dxa"/>
              <w:right w:w="75" w:type="dxa"/>
            </w:tcMar>
            <w:vAlign w:val="center"/>
            <w:hideMark/>
          </w:tcPr>
          <w:p w14:paraId="7B034F5D" w14:textId="77777777" w:rsidR="003D47E0" w:rsidRPr="003D47E0" w:rsidRDefault="003D47E0" w:rsidP="003D47E0">
            <w:pPr>
              <w:rPr>
                <w:rFonts w:ascii="Serif" w:hAnsi="Serif"/>
                <w:sz w:val="24"/>
                <w:szCs w:val="24"/>
              </w:rPr>
            </w:pPr>
            <w:r w:rsidRPr="003D47E0">
              <w:rPr>
                <w:rFonts w:ascii="Serif" w:hAnsi="Serif"/>
                <w:sz w:val="24"/>
                <w:szCs w:val="24"/>
              </w:rPr>
              <w:t>14.88</w:t>
            </w:r>
          </w:p>
        </w:tc>
      </w:tr>
      <w:tr w:rsidR="003D47E0" w:rsidRPr="003D47E0" w14:paraId="28D3AD06" w14:textId="77777777" w:rsidTr="003D47E0">
        <w:tc>
          <w:tcPr>
            <w:tcW w:w="2875" w:type="dxa"/>
            <w:shd w:val="clear" w:color="auto" w:fill="FFFFFF"/>
            <w:tcMar>
              <w:top w:w="105" w:type="dxa"/>
              <w:left w:w="75" w:type="dxa"/>
              <w:bottom w:w="105" w:type="dxa"/>
              <w:right w:w="75" w:type="dxa"/>
            </w:tcMar>
            <w:vAlign w:val="center"/>
            <w:hideMark/>
          </w:tcPr>
          <w:p w14:paraId="6A871F7C" w14:textId="77777777" w:rsidR="003D47E0" w:rsidRPr="003D47E0" w:rsidRDefault="003D47E0" w:rsidP="003D47E0">
            <w:pPr>
              <w:rPr>
                <w:rFonts w:ascii="Serif" w:hAnsi="Serif"/>
                <w:sz w:val="24"/>
                <w:szCs w:val="24"/>
              </w:rPr>
            </w:pPr>
            <w:r w:rsidRPr="003D47E0">
              <w:rPr>
                <w:rFonts w:ascii="Serif" w:hAnsi="Serif"/>
                <w:sz w:val="24"/>
                <w:szCs w:val="24"/>
              </w:rPr>
              <w:t>Sudan</w:t>
            </w:r>
          </w:p>
        </w:tc>
        <w:tc>
          <w:tcPr>
            <w:tcW w:w="2130" w:type="dxa"/>
            <w:shd w:val="clear" w:color="auto" w:fill="FFFFFF"/>
            <w:tcMar>
              <w:top w:w="105" w:type="dxa"/>
              <w:left w:w="75" w:type="dxa"/>
              <w:bottom w:w="105" w:type="dxa"/>
              <w:right w:w="75" w:type="dxa"/>
            </w:tcMar>
            <w:vAlign w:val="center"/>
            <w:hideMark/>
          </w:tcPr>
          <w:p w14:paraId="5CCFBEB2" w14:textId="77777777" w:rsidR="003D47E0" w:rsidRPr="003D47E0" w:rsidRDefault="003D47E0" w:rsidP="003D47E0">
            <w:pPr>
              <w:rPr>
                <w:rFonts w:ascii="Serif" w:hAnsi="Serif"/>
                <w:sz w:val="24"/>
                <w:szCs w:val="24"/>
              </w:rPr>
            </w:pPr>
            <w:r w:rsidRPr="003D47E0">
              <w:rPr>
                <w:rFonts w:ascii="Serif" w:hAnsi="Serif"/>
                <w:sz w:val="24"/>
                <w:szCs w:val="24"/>
              </w:rPr>
              <w:t>14.91</w:t>
            </w:r>
          </w:p>
        </w:tc>
      </w:tr>
      <w:tr w:rsidR="003D47E0" w:rsidRPr="003D47E0" w14:paraId="59C6BA1E" w14:textId="77777777" w:rsidTr="003D47E0">
        <w:tc>
          <w:tcPr>
            <w:tcW w:w="2875" w:type="dxa"/>
            <w:shd w:val="clear" w:color="auto" w:fill="FFFFFF"/>
            <w:tcMar>
              <w:top w:w="105" w:type="dxa"/>
              <w:left w:w="75" w:type="dxa"/>
              <w:bottom w:w="105" w:type="dxa"/>
              <w:right w:w="75" w:type="dxa"/>
            </w:tcMar>
            <w:vAlign w:val="center"/>
            <w:hideMark/>
          </w:tcPr>
          <w:p w14:paraId="5BA18A68" w14:textId="77777777" w:rsidR="003D47E0" w:rsidRPr="003D47E0" w:rsidRDefault="003D47E0" w:rsidP="003D47E0">
            <w:pPr>
              <w:rPr>
                <w:rFonts w:ascii="Serif" w:hAnsi="Serif"/>
                <w:sz w:val="24"/>
                <w:szCs w:val="24"/>
              </w:rPr>
            </w:pPr>
            <w:r w:rsidRPr="003D47E0">
              <w:rPr>
                <w:rFonts w:ascii="Serif" w:hAnsi="Serif"/>
                <w:sz w:val="24"/>
                <w:szCs w:val="24"/>
              </w:rPr>
              <w:t>Andorra</w:t>
            </w:r>
          </w:p>
        </w:tc>
        <w:tc>
          <w:tcPr>
            <w:tcW w:w="2130" w:type="dxa"/>
            <w:shd w:val="clear" w:color="auto" w:fill="FFFFFF"/>
            <w:tcMar>
              <w:top w:w="105" w:type="dxa"/>
              <w:left w:w="75" w:type="dxa"/>
              <w:bottom w:w="105" w:type="dxa"/>
              <w:right w:w="75" w:type="dxa"/>
            </w:tcMar>
            <w:vAlign w:val="center"/>
            <w:hideMark/>
          </w:tcPr>
          <w:p w14:paraId="5F479FB5" w14:textId="77777777" w:rsidR="003D47E0" w:rsidRPr="003D47E0" w:rsidRDefault="003D47E0" w:rsidP="003D47E0">
            <w:pPr>
              <w:rPr>
                <w:rFonts w:ascii="Serif" w:hAnsi="Serif"/>
                <w:sz w:val="24"/>
                <w:szCs w:val="24"/>
              </w:rPr>
            </w:pPr>
            <w:r w:rsidRPr="003D47E0">
              <w:rPr>
                <w:rFonts w:ascii="Serif" w:hAnsi="Serif"/>
                <w:sz w:val="24"/>
                <w:szCs w:val="24"/>
              </w:rPr>
              <w:t>15.11</w:t>
            </w:r>
          </w:p>
        </w:tc>
      </w:tr>
      <w:tr w:rsidR="003D47E0" w:rsidRPr="003D47E0" w14:paraId="7ED753E0" w14:textId="77777777" w:rsidTr="003D47E0">
        <w:tc>
          <w:tcPr>
            <w:tcW w:w="2875" w:type="dxa"/>
            <w:shd w:val="clear" w:color="auto" w:fill="FFFFFF"/>
            <w:tcMar>
              <w:top w:w="105" w:type="dxa"/>
              <w:left w:w="75" w:type="dxa"/>
              <w:bottom w:w="105" w:type="dxa"/>
              <w:right w:w="75" w:type="dxa"/>
            </w:tcMar>
            <w:vAlign w:val="center"/>
            <w:hideMark/>
          </w:tcPr>
          <w:p w14:paraId="37DF0929" w14:textId="77777777" w:rsidR="003D47E0" w:rsidRPr="003D47E0" w:rsidRDefault="003D47E0" w:rsidP="003D47E0">
            <w:pPr>
              <w:rPr>
                <w:rFonts w:ascii="Serif" w:hAnsi="Serif"/>
                <w:sz w:val="24"/>
                <w:szCs w:val="24"/>
              </w:rPr>
            </w:pPr>
            <w:r w:rsidRPr="003D47E0">
              <w:rPr>
                <w:rFonts w:ascii="Serif" w:hAnsi="Serif"/>
                <w:sz w:val="24"/>
                <w:szCs w:val="24"/>
              </w:rPr>
              <w:t>Papua New Guinea</w:t>
            </w:r>
          </w:p>
        </w:tc>
        <w:tc>
          <w:tcPr>
            <w:tcW w:w="2130" w:type="dxa"/>
            <w:shd w:val="clear" w:color="auto" w:fill="FFFFFF"/>
            <w:tcMar>
              <w:top w:w="105" w:type="dxa"/>
              <w:left w:w="75" w:type="dxa"/>
              <w:bottom w:w="105" w:type="dxa"/>
              <w:right w:w="75" w:type="dxa"/>
            </w:tcMar>
            <w:vAlign w:val="center"/>
            <w:hideMark/>
          </w:tcPr>
          <w:p w14:paraId="026F31D4" w14:textId="77777777" w:rsidR="003D47E0" w:rsidRPr="003D47E0" w:rsidRDefault="003D47E0" w:rsidP="003D47E0">
            <w:pPr>
              <w:rPr>
                <w:rFonts w:ascii="Serif" w:hAnsi="Serif"/>
                <w:sz w:val="24"/>
                <w:szCs w:val="24"/>
              </w:rPr>
            </w:pPr>
            <w:r w:rsidRPr="003D47E0">
              <w:rPr>
                <w:rFonts w:ascii="Serif" w:hAnsi="Serif"/>
                <w:sz w:val="24"/>
                <w:szCs w:val="24"/>
              </w:rPr>
              <w:t>15.13</w:t>
            </w:r>
          </w:p>
        </w:tc>
      </w:tr>
      <w:tr w:rsidR="003D47E0" w:rsidRPr="003D47E0" w14:paraId="2A378629" w14:textId="77777777" w:rsidTr="003D47E0">
        <w:tc>
          <w:tcPr>
            <w:tcW w:w="2875" w:type="dxa"/>
            <w:shd w:val="clear" w:color="auto" w:fill="FFFFFF"/>
            <w:tcMar>
              <w:top w:w="105" w:type="dxa"/>
              <w:left w:w="75" w:type="dxa"/>
              <w:bottom w:w="105" w:type="dxa"/>
              <w:right w:w="75" w:type="dxa"/>
            </w:tcMar>
            <w:vAlign w:val="center"/>
            <w:hideMark/>
          </w:tcPr>
          <w:p w14:paraId="25B9AB9E" w14:textId="77777777" w:rsidR="003D47E0" w:rsidRPr="003D47E0" w:rsidRDefault="003D47E0" w:rsidP="003D47E0">
            <w:pPr>
              <w:rPr>
                <w:rFonts w:ascii="Serif" w:hAnsi="Serif"/>
                <w:sz w:val="24"/>
                <w:szCs w:val="24"/>
              </w:rPr>
            </w:pPr>
            <w:r w:rsidRPr="003D47E0">
              <w:rPr>
                <w:rFonts w:ascii="Serif" w:hAnsi="Serif"/>
                <w:sz w:val="24"/>
                <w:szCs w:val="24"/>
              </w:rPr>
              <w:lastRenderedPageBreak/>
              <w:t>Guinea-Bissau</w:t>
            </w:r>
          </w:p>
        </w:tc>
        <w:tc>
          <w:tcPr>
            <w:tcW w:w="2130" w:type="dxa"/>
            <w:shd w:val="clear" w:color="auto" w:fill="FFFFFF"/>
            <w:tcMar>
              <w:top w:w="105" w:type="dxa"/>
              <w:left w:w="75" w:type="dxa"/>
              <w:bottom w:w="105" w:type="dxa"/>
              <w:right w:w="75" w:type="dxa"/>
            </w:tcMar>
            <w:vAlign w:val="center"/>
            <w:hideMark/>
          </w:tcPr>
          <w:p w14:paraId="5EF9A4E3" w14:textId="77777777" w:rsidR="003D47E0" w:rsidRPr="003D47E0" w:rsidRDefault="003D47E0" w:rsidP="003D47E0">
            <w:pPr>
              <w:rPr>
                <w:rFonts w:ascii="Serif" w:hAnsi="Serif"/>
                <w:sz w:val="24"/>
                <w:szCs w:val="24"/>
              </w:rPr>
            </w:pPr>
            <w:r w:rsidRPr="003D47E0">
              <w:rPr>
                <w:rFonts w:ascii="Serif" w:hAnsi="Serif"/>
                <w:sz w:val="24"/>
                <w:szCs w:val="24"/>
              </w:rPr>
              <w:t>15.14</w:t>
            </w:r>
          </w:p>
        </w:tc>
      </w:tr>
      <w:tr w:rsidR="003D47E0" w:rsidRPr="003D47E0" w14:paraId="42D86CDB" w14:textId="77777777" w:rsidTr="003D47E0">
        <w:tc>
          <w:tcPr>
            <w:tcW w:w="2875" w:type="dxa"/>
            <w:shd w:val="clear" w:color="auto" w:fill="FFFFFF"/>
            <w:tcMar>
              <w:top w:w="105" w:type="dxa"/>
              <w:left w:w="75" w:type="dxa"/>
              <w:bottom w:w="105" w:type="dxa"/>
              <w:right w:w="75" w:type="dxa"/>
            </w:tcMar>
            <w:vAlign w:val="center"/>
            <w:hideMark/>
          </w:tcPr>
          <w:p w14:paraId="2F22A9BD" w14:textId="77777777" w:rsidR="003D47E0" w:rsidRPr="003D47E0" w:rsidRDefault="003D47E0" w:rsidP="003D47E0">
            <w:pPr>
              <w:rPr>
                <w:rFonts w:ascii="Serif" w:hAnsi="Serif"/>
                <w:sz w:val="24"/>
                <w:szCs w:val="24"/>
              </w:rPr>
            </w:pPr>
            <w:r w:rsidRPr="003D47E0">
              <w:rPr>
                <w:rFonts w:ascii="Serif" w:hAnsi="Serif"/>
                <w:sz w:val="24"/>
                <w:szCs w:val="24"/>
              </w:rPr>
              <w:t>Afghanistan</w:t>
            </w:r>
          </w:p>
        </w:tc>
        <w:tc>
          <w:tcPr>
            <w:tcW w:w="2130" w:type="dxa"/>
            <w:shd w:val="clear" w:color="auto" w:fill="FFFFFF"/>
            <w:tcMar>
              <w:top w:w="105" w:type="dxa"/>
              <w:left w:w="75" w:type="dxa"/>
              <w:bottom w:w="105" w:type="dxa"/>
              <w:right w:w="75" w:type="dxa"/>
            </w:tcMar>
            <w:vAlign w:val="center"/>
            <w:hideMark/>
          </w:tcPr>
          <w:p w14:paraId="5FD67F24" w14:textId="77777777" w:rsidR="003D47E0" w:rsidRPr="003D47E0" w:rsidRDefault="003D47E0" w:rsidP="003D47E0">
            <w:pPr>
              <w:rPr>
                <w:rFonts w:ascii="Serif" w:hAnsi="Serif"/>
                <w:sz w:val="24"/>
                <w:szCs w:val="24"/>
              </w:rPr>
            </w:pPr>
            <w:r w:rsidRPr="003D47E0">
              <w:rPr>
                <w:rFonts w:ascii="Serif" w:hAnsi="Serif"/>
                <w:sz w:val="24"/>
                <w:szCs w:val="24"/>
              </w:rPr>
              <w:t>15.15</w:t>
            </w:r>
          </w:p>
        </w:tc>
      </w:tr>
      <w:tr w:rsidR="003D47E0" w:rsidRPr="003D47E0" w14:paraId="4B1D7ACB" w14:textId="77777777" w:rsidTr="003D47E0">
        <w:tc>
          <w:tcPr>
            <w:tcW w:w="2875" w:type="dxa"/>
            <w:shd w:val="clear" w:color="auto" w:fill="FFFFFF"/>
            <w:tcMar>
              <w:top w:w="105" w:type="dxa"/>
              <w:left w:w="75" w:type="dxa"/>
              <w:bottom w:w="105" w:type="dxa"/>
              <w:right w:w="75" w:type="dxa"/>
            </w:tcMar>
            <w:vAlign w:val="center"/>
            <w:hideMark/>
          </w:tcPr>
          <w:p w14:paraId="03D4F32A" w14:textId="77777777" w:rsidR="003D47E0" w:rsidRPr="003D47E0" w:rsidRDefault="003D47E0" w:rsidP="003D47E0">
            <w:pPr>
              <w:rPr>
                <w:rFonts w:ascii="Serif" w:hAnsi="Serif"/>
                <w:sz w:val="24"/>
                <w:szCs w:val="24"/>
              </w:rPr>
            </w:pPr>
            <w:r w:rsidRPr="003D47E0">
              <w:rPr>
                <w:rFonts w:ascii="Serif" w:hAnsi="Serif"/>
                <w:sz w:val="24"/>
                <w:szCs w:val="24"/>
              </w:rPr>
              <w:t>Venezuela</w:t>
            </w:r>
          </w:p>
        </w:tc>
        <w:tc>
          <w:tcPr>
            <w:tcW w:w="2130" w:type="dxa"/>
            <w:shd w:val="clear" w:color="auto" w:fill="FFFFFF"/>
            <w:tcMar>
              <w:top w:w="105" w:type="dxa"/>
              <w:left w:w="75" w:type="dxa"/>
              <w:bottom w:w="105" w:type="dxa"/>
              <w:right w:w="75" w:type="dxa"/>
            </w:tcMar>
            <w:vAlign w:val="center"/>
            <w:hideMark/>
          </w:tcPr>
          <w:p w14:paraId="1B81516D" w14:textId="77777777" w:rsidR="003D47E0" w:rsidRPr="003D47E0" w:rsidRDefault="003D47E0" w:rsidP="003D47E0">
            <w:pPr>
              <w:rPr>
                <w:rFonts w:ascii="Serif" w:hAnsi="Serif"/>
                <w:sz w:val="24"/>
                <w:szCs w:val="24"/>
              </w:rPr>
            </w:pPr>
            <w:r w:rsidRPr="003D47E0">
              <w:rPr>
                <w:rFonts w:ascii="Serif" w:hAnsi="Serif"/>
                <w:sz w:val="24"/>
                <w:szCs w:val="24"/>
              </w:rPr>
              <w:t>15.38</w:t>
            </w:r>
          </w:p>
        </w:tc>
      </w:tr>
      <w:tr w:rsidR="003D47E0" w:rsidRPr="003D47E0" w14:paraId="57701EBF" w14:textId="77777777" w:rsidTr="003D47E0">
        <w:tc>
          <w:tcPr>
            <w:tcW w:w="2875" w:type="dxa"/>
            <w:shd w:val="clear" w:color="auto" w:fill="FFFFFF"/>
            <w:tcMar>
              <w:top w:w="105" w:type="dxa"/>
              <w:left w:w="75" w:type="dxa"/>
              <w:bottom w:w="105" w:type="dxa"/>
              <w:right w:w="75" w:type="dxa"/>
            </w:tcMar>
            <w:vAlign w:val="center"/>
            <w:hideMark/>
          </w:tcPr>
          <w:p w14:paraId="44FCA06D" w14:textId="77777777" w:rsidR="003D47E0" w:rsidRPr="003D47E0" w:rsidRDefault="003D47E0" w:rsidP="003D47E0">
            <w:pPr>
              <w:rPr>
                <w:rFonts w:ascii="Serif" w:hAnsi="Serif"/>
                <w:sz w:val="24"/>
                <w:szCs w:val="24"/>
              </w:rPr>
            </w:pPr>
            <w:r w:rsidRPr="003D47E0">
              <w:rPr>
                <w:rFonts w:ascii="Serif" w:hAnsi="Serif"/>
                <w:sz w:val="24"/>
                <w:szCs w:val="24"/>
              </w:rPr>
              <w:t>Saint Lucia</w:t>
            </w:r>
          </w:p>
        </w:tc>
        <w:tc>
          <w:tcPr>
            <w:tcW w:w="2130" w:type="dxa"/>
            <w:shd w:val="clear" w:color="auto" w:fill="FFFFFF"/>
            <w:tcMar>
              <w:top w:w="105" w:type="dxa"/>
              <w:left w:w="75" w:type="dxa"/>
              <w:bottom w:w="105" w:type="dxa"/>
              <w:right w:w="75" w:type="dxa"/>
            </w:tcMar>
            <w:vAlign w:val="center"/>
            <w:hideMark/>
          </w:tcPr>
          <w:p w14:paraId="2AA357E8" w14:textId="77777777" w:rsidR="003D47E0" w:rsidRPr="003D47E0" w:rsidRDefault="003D47E0" w:rsidP="003D47E0">
            <w:pPr>
              <w:rPr>
                <w:rFonts w:ascii="Serif" w:hAnsi="Serif"/>
                <w:sz w:val="24"/>
                <w:szCs w:val="24"/>
              </w:rPr>
            </w:pPr>
            <w:r w:rsidRPr="003D47E0">
              <w:rPr>
                <w:rFonts w:ascii="Serif" w:hAnsi="Serif"/>
                <w:sz w:val="24"/>
                <w:szCs w:val="24"/>
              </w:rPr>
              <w:t>15.43</w:t>
            </w:r>
          </w:p>
        </w:tc>
      </w:tr>
      <w:tr w:rsidR="003D47E0" w:rsidRPr="003D47E0" w14:paraId="379D49D5" w14:textId="77777777" w:rsidTr="003D47E0">
        <w:tc>
          <w:tcPr>
            <w:tcW w:w="2875" w:type="dxa"/>
            <w:shd w:val="clear" w:color="auto" w:fill="FFFFFF"/>
            <w:tcMar>
              <w:top w:w="105" w:type="dxa"/>
              <w:left w:w="75" w:type="dxa"/>
              <w:bottom w:w="105" w:type="dxa"/>
              <w:right w:w="75" w:type="dxa"/>
            </w:tcMar>
            <w:vAlign w:val="center"/>
            <w:hideMark/>
          </w:tcPr>
          <w:p w14:paraId="03585976" w14:textId="77777777" w:rsidR="003D47E0" w:rsidRPr="003D47E0" w:rsidRDefault="003D47E0" w:rsidP="003D47E0">
            <w:pPr>
              <w:rPr>
                <w:rFonts w:ascii="Serif" w:hAnsi="Serif"/>
                <w:sz w:val="24"/>
                <w:szCs w:val="24"/>
              </w:rPr>
            </w:pPr>
            <w:r w:rsidRPr="003D47E0">
              <w:rPr>
                <w:rFonts w:ascii="Serif" w:hAnsi="Serif"/>
                <w:sz w:val="24"/>
                <w:szCs w:val="24"/>
              </w:rPr>
              <w:t>Somalia</w:t>
            </w:r>
          </w:p>
        </w:tc>
        <w:tc>
          <w:tcPr>
            <w:tcW w:w="2130" w:type="dxa"/>
            <w:shd w:val="clear" w:color="auto" w:fill="FFFFFF"/>
            <w:tcMar>
              <w:top w:w="105" w:type="dxa"/>
              <w:left w:w="75" w:type="dxa"/>
              <w:bottom w:w="105" w:type="dxa"/>
              <w:right w:w="75" w:type="dxa"/>
            </w:tcMar>
            <w:vAlign w:val="center"/>
            <w:hideMark/>
          </w:tcPr>
          <w:p w14:paraId="6F6CAFB3" w14:textId="77777777" w:rsidR="003D47E0" w:rsidRPr="003D47E0" w:rsidRDefault="003D47E0" w:rsidP="003D47E0">
            <w:pPr>
              <w:rPr>
                <w:rFonts w:ascii="Serif" w:hAnsi="Serif"/>
                <w:sz w:val="24"/>
                <w:szCs w:val="24"/>
              </w:rPr>
            </w:pPr>
            <w:r w:rsidRPr="003D47E0">
              <w:rPr>
                <w:rFonts w:ascii="Serif" w:hAnsi="Serif"/>
                <w:sz w:val="24"/>
                <w:szCs w:val="24"/>
              </w:rPr>
              <w:t>15.56</w:t>
            </w:r>
          </w:p>
        </w:tc>
      </w:tr>
      <w:tr w:rsidR="003D47E0" w:rsidRPr="003D47E0" w14:paraId="08C495E8" w14:textId="77777777" w:rsidTr="003D47E0">
        <w:tc>
          <w:tcPr>
            <w:tcW w:w="2875" w:type="dxa"/>
            <w:shd w:val="clear" w:color="auto" w:fill="FFFFFF"/>
            <w:tcMar>
              <w:top w:w="105" w:type="dxa"/>
              <w:left w:w="75" w:type="dxa"/>
              <w:bottom w:w="105" w:type="dxa"/>
              <w:right w:w="75" w:type="dxa"/>
            </w:tcMar>
            <w:vAlign w:val="center"/>
            <w:hideMark/>
          </w:tcPr>
          <w:p w14:paraId="2826481F" w14:textId="77777777" w:rsidR="003D47E0" w:rsidRPr="003D47E0" w:rsidRDefault="003D47E0" w:rsidP="003D47E0">
            <w:pPr>
              <w:rPr>
                <w:rFonts w:ascii="Serif" w:hAnsi="Serif"/>
                <w:sz w:val="24"/>
                <w:szCs w:val="24"/>
              </w:rPr>
            </w:pPr>
            <w:r w:rsidRPr="003D47E0">
              <w:rPr>
                <w:rFonts w:ascii="Serif" w:hAnsi="Serif"/>
                <w:sz w:val="24"/>
                <w:szCs w:val="24"/>
              </w:rPr>
              <w:t>Saint Vincent and the Grenadines</w:t>
            </w:r>
          </w:p>
        </w:tc>
        <w:tc>
          <w:tcPr>
            <w:tcW w:w="2130" w:type="dxa"/>
            <w:shd w:val="clear" w:color="auto" w:fill="FFFFFF"/>
            <w:tcMar>
              <w:top w:w="105" w:type="dxa"/>
              <w:left w:w="75" w:type="dxa"/>
              <w:bottom w:w="105" w:type="dxa"/>
              <w:right w:w="75" w:type="dxa"/>
            </w:tcMar>
            <w:vAlign w:val="center"/>
            <w:hideMark/>
          </w:tcPr>
          <w:p w14:paraId="5FA99BA3" w14:textId="77777777" w:rsidR="003D47E0" w:rsidRPr="003D47E0" w:rsidRDefault="003D47E0" w:rsidP="003D47E0">
            <w:pPr>
              <w:rPr>
                <w:rFonts w:ascii="Serif" w:hAnsi="Serif"/>
                <w:sz w:val="24"/>
                <w:szCs w:val="24"/>
              </w:rPr>
            </w:pPr>
            <w:r w:rsidRPr="003D47E0">
              <w:rPr>
                <w:rFonts w:ascii="Serif" w:hAnsi="Serif"/>
                <w:sz w:val="24"/>
                <w:szCs w:val="24"/>
              </w:rPr>
              <w:t>16.02</w:t>
            </w:r>
          </w:p>
        </w:tc>
      </w:tr>
      <w:tr w:rsidR="003D47E0" w:rsidRPr="003D47E0" w14:paraId="6630798A" w14:textId="77777777" w:rsidTr="003D47E0">
        <w:tc>
          <w:tcPr>
            <w:tcW w:w="2875" w:type="dxa"/>
            <w:shd w:val="clear" w:color="auto" w:fill="FFFFFF"/>
            <w:tcMar>
              <w:top w:w="105" w:type="dxa"/>
              <w:left w:w="75" w:type="dxa"/>
              <w:bottom w:w="105" w:type="dxa"/>
              <w:right w:w="75" w:type="dxa"/>
            </w:tcMar>
            <w:vAlign w:val="center"/>
            <w:hideMark/>
          </w:tcPr>
          <w:p w14:paraId="78B7A903" w14:textId="77777777" w:rsidR="003D47E0" w:rsidRPr="003D47E0" w:rsidRDefault="003D47E0" w:rsidP="003D47E0">
            <w:pPr>
              <w:rPr>
                <w:rFonts w:ascii="Serif" w:hAnsi="Serif"/>
                <w:sz w:val="24"/>
                <w:szCs w:val="24"/>
              </w:rPr>
            </w:pPr>
            <w:r w:rsidRPr="003D47E0">
              <w:rPr>
                <w:rFonts w:ascii="Serif" w:hAnsi="Serif"/>
                <w:sz w:val="24"/>
                <w:szCs w:val="24"/>
              </w:rPr>
              <w:t>Eritrea</w:t>
            </w:r>
          </w:p>
        </w:tc>
        <w:tc>
          <w:tcPr>
            <w:tcW w:w="2130" w:type="dxa"/>
            <w:shd w:val="clear" w:color="auto" w:fill="FFFFFF"/>
            <w:tcMar>
              <w:top w:w="105" w:type="dxa"/>
              <w:left w:w="75" w:type="dxa"/>
              <w:bottom w:w="105" w:type="dxa"/>
              <w:right w:w="75" w:type="dxa"/>
            </w:tcMar>
            <w:vAlign w:val="center"/>
            <w:hideMark/>
          </w:tcPr>
          <w:p w14:paraId="38DBE016" w14:textId="77777777" w:rsidR="003D47E0" w:rsidRPr="003D47E0" w:rsidRDefault="003D47E0" w:rsidP="003D47E0">
            <w:pPr>
              <w:rPr>
                <w:rFonts w:ascii="Serif" w:hAnsi="Serif"/>
                <w:sz w:val="24"/>
                <w:szCs w:val="24"/>
              </w:rPr>
            </w:pPr>
            <w:r w:rsidRPr="003D47E0">
              <w:rPr>
                <w:rFonts w:ascii="Serif" w:hAnsi="Serif"/>
                <w:sz w:val="24"/>
                <w:szCs w:val="24"/>
              </w:rPr>
              <w:t>16.09</w:t>
            </w:r>
          </w:p>
        </w:tc>
      </w:tr>
      <w:tr w:rsidR="003D47E0" w:rsidRPr="003D47E0" w14:paraId="6B59DF94" w14:textId="77777777" w:rsidTr="003D47E0">
        <w:tc>
          <w:tcPr>
            <w:tcW w:w="2875" w:type="dxa"/>
            <w:shd w:val="clear" w:color="auto" w:fill="FFFFFF"/>
            <w:tcMar>
              <w:top w:w="105" w:type="dxa"/>
              <w:left w:w="75" w:type="dxa"/>
              <w:bottom w:w="105" w:type="dxa"/>
              <w:right w:w="75" w:type="dxa"/>
            </w:tcMar>
            <w:vAlign w:val="center"/>
            <w:hideMark/>
          </w:tcPr>
          <w:p w14:paraId="6CB3A342" w14:textId="77777777" w:rsidR="003D47E0" w:rsidRPr="003D47E0" w:rsidRDefault="003D47E0" w:rsidP="003D47E0">
            <w:pPr>
              <w:rPr>
                <w:rFonts w:ascii="Serif" w:hAnsi="Serif"/>
                <w:sz w:val="24"/>
                <w:szCs w:val="24"/>
              </w:rPr>
            </w:pPr>
            <w:r w:rsidRPr="003D47E0">
              <w:rPr>
                <w:rFonts w:ascii="Serif" w:hAnsi="Serif"/>
                <w:sz w:val="24"/>
                <w:szCs w:val="24"/>
              </w:rPr>
              <w:t>Aruba</w:t>
            </w:r>
          </w:p>
        </w:tc>
        <w:tc>
          <w:tcPr>
            <w:tcW w:w="2130" w:type="dxa"/>
            <w:shd w:val="clear" w:color="auto" w:fill="FFFFFF"/>
            <w:tcMar>
              <w:top w:w="105" w:type="dxa"/>
              <w:left w:w="75" w:type="dxa"/>
              <w:bottom w:w="105" w:type="dxa"/>
              <w:right w:w="75" w:type="dxa"/>
            </w:tcMar>
            <w:vAlign w:val="center"/>
            <w:hideMark/>
          </w:tcPr>
          <w:p w14:paraId="428B0C0B" w14:textId="77777777" w:rsidR="003D47E0" w:rsidRPr="003D47E0" w:rsidRDefault="003D47E0" w:rsidP="003D47E0">
            <w:pPr>
              <w:rPr>
                <w:rFonts w:ascii="Serif" w:hAnsi="Serif"/>
                <w:sz w:val="24"/>
                <w:szCs w:val="24"/>
              </w:rPr>
            </w:pPr>
            <w:r w:rsidRPr="003D47E0">
              <w:rPr>
                <w:rFonts w:ascii="Serif" w:hAnsi="Serif"/>
                <w:sz w:val="24"/>
                <w:szCs w:val="24"/>
              </w:rPr>
              <w:t>16.14</w:t>
            </w:r>
          </w:p>
        </w:tc>
      </w:tr>
      <w:tr w:rsidR="003D47E0" w:rsidRPr="003D47E0" w14:paraId="00F760FF" w14:textId="77777777" w:rsidTr="003D47E0">
        <w:tc>
          <w:tcPr>
            <w:tcW w:w="2875" w:type="dxa"/>
            <w:shd w:val="clear" w:color="auto" w:fill="FFFFFF"/>
            <w:tcMar>
              <w:top w:w="105" w:type="dxa"/>
              <w:left w:w="75" w:type="dxa"/>
              <w:bottom w:w="105" w:type="dxa"/>
              <w:right w:w="75" w:type="dxa"/>
            </w:tcMar>
            <w:vAlign w:val="center"/>
            <w:hideMark/>
          </w:tcPr>
          <w:p w14:paraId="71E32BF2" w14:textId="77777777" w:rsidR="003D47E0" w:rsidRPr="003D47E0" w:rsidRDefault="003D47E0" w:rsidP="003D47E0">
            <w:pPr>
              <w:rPr>
                <w:rFonts w:ascii="Serif" w:hAnsi="Serif"/>
                <w:sz w:val="24"/>
                <w:szCs w:val="24"/>
              </w:rPr>
            </w:pPr>
            <w:r w:rsidRPr="003D47E0">
              <w:rPr>
                <w:rFonts w:ascii="Serif" w:hAnsi="Serif"/>
                <w:sz w:val="24"/>
                <w:szCs w:val="24"/>
              </w:rPr>
              <w:t>Kosovo</w:t>
            </w:r>
          </w:p>
        </w:tc>
        <w:tc>
          <w:tcPr>
            <w:tcW w:w="2130" w:type="dxa"/>
            <w:shd w:val="clear" w:color="auto" w:fill="FFFFFF"/>
            <w:tcMar>
              <w:top w:w="105" w:type="dxa"/>
              <w:left w:w="75" w:type="dxa"/>
              <w:bottom w:w="105" w:type="dxa"/>
              <w:right w:w="75" w:type="dxa"/>
            </w:tcMar>
            <w:vAlign w:val="center"/>
            <w:hideMark/>
          </w:tcPr>
          <w:p w14:paraId="3319D46E" w14:textId="77777777" w:rsidR="003D47E0" w:rsidRPr="003D47E0" w:rsidRDefault="003D47E0" w:rsidP="003D47E0">
            <w:pPr>
              <w:rPr>
                <w:rFonts w:ascii="Serif" w:hAnsi="Serif"/>
                <w:sz w:val="24"/>
                <w:szCs w:val="24"/>
              </w:rPr>
            </w:pPr>
            <w:r w:rsidRPr="003D47E0">
              <w:rPr>
                <w:rFonts w:ascii="Serif" w:hAnsi="Serif"/>
                <w:sz w:val="24"/>
                <w:szCs w:val="24"/>
              </w:rPr>
              <w:t>16.14</w:t>
            </w:r>
          </w:p>
        </w:tc>
      </w:tr>
      <w:tr w:rsidR="003D47E0" w:rsidRPr="003D47E0" w14:paraId="75BF4391" w14:textId="77777777" w:rsidTr="003D47E0">
        <w:tc>
          <w:tcPr>
            <w:tcW w:w="2875" w:type="dxa"/>
            <w:shd w:val="clear" w:color="auto" w:fill="FFFFFF"/>
            <w:tcMar>
              <w:top w:w="105" w:type="dxa"/>
              <w:left w:w="75" w:type="dxa"/>
              <w:bottom w:w="105" w:type="dxa"/>
              <w:right w:w="75" w:type="dxa"/>
            </w:tcMar>
            <w:vAlign w:val="center"/>
            <w:hideMark/>
          </w:tcPr>
          <w:p w14:paraId="2D50D2BB" w14:textId="77777777" w:rsidR="003D47E0" w:rsidRPr="003D47E0" w:rsidRDefault="003D47E0" w:rsidP="003D47E0">
            <w:pPr>
              <w:rPr>
                <w:rFonts w:ascii="Serif" w:hAnsi="Serif"/>
                <w:sz w:val="24"/>
                <w:szCs w:val="24"/>
              </w:rPr>
            </w:pPr>
            <w:r w:rsidRPr="003D47E0">
              <w:rPr>
                <w:rFonts w:ascii="Serif" w:hAnsi="Serif"/>
                <w:sz w:val="24"/>
                <w:szCs w:val="24"/>
              </w:rPr>
              <w:t>Grenada</w:t>
            </w:r>
          </w:p>
        </w:tc>
        <w:tc>
          <w:tcPr>
            <w:tcW w:w="2130" w:type="dxa"/>
            <w:shd w:val="clear" w:color="auto" w:fill="FFFFFF"/>
            <w:tcMar>
              <w:top w:w="105" w:type="dxa"/>
              <w:left w:w="75" w:type="dxa"/>
              <w:bottom w:w="105" w:type="dxa"/>
              <w:right w:w="75" w:type="dxa"/>
            </w:tcMar>
            <w:vAlign w:val="center"/>
            <w:hideMark/>
          </w:tcPr>
          <w:p w14:paraId="10B11D57" w14:textId="77777777" w:rsidR="003D47E0" w:rsidRPr="003D47E0" w:rsidRDefault="003D47E0" w:rsidP="003D47E0">
            <w:pPr>
              <w:rPr>
                <w:rFonts w:ascii="Serif" w:hAnsi="Serif"/>
                <w:sz w:val="24"/>
                <w:szCs w:val="24"/>
              </w:rPr>
            </w:pPr>
            <w:r w:rsidRPr="003D47E0">
              <w:rPr>
                <w:rFonts w:ascii="Serif" w:hAnsi="Serif"/>
                <w:sz w:val="24"/>
                <w:szCs w:val="24"/>
              </w:rPr>
              <w:t>16.23</w:t>
            </w:r>
          </w:p>
        </w:tc>
      </w:tr>
      <w:tr w:rsidR="003D47E0" w:rsidRPr="003D47E0" w14:paraId="2280D307" w14:textId="77777777" w:rsidTr="003D47E0">
        <w:tc>
          <w:tcPr>
            <w:tcW w:w="2875" w:type="dxa"/>
            <w:shd w:val="clear" w:color="auto" w:fill="FFFFFF"/>
            <w:tcMar>
              <w:top w:w="105" w:type="dxa"/>
              <w:left w:w="75" w:type="dxa"/>
              <w:bottom w:w="105" w:type="dxa"/>
              <w:right w:w="75" w:type="dxa"/>
            </w:tcMar>
            <w:vAlign w:val="center"/>
            <w:hideMark/>
          </w:tcPr>
          <w:p w14:paraId="459019A2" w14:textId="77777777" w:rsidR="003D47E0" w:rsidRPr="003D47E0" w:rsidRDefault="003D47E0" w:rsidP="003D47E0">
            <w:pPr>
              <w:rPr>
                <w:rFonts w:ascii="Serif" w:hAnsi="Serif"/>
                <w:sz w:val="24"/>
                <w:szCs w:val="24"/>
              </w:rPr>
            </w:pPr>
            <w:r w:rsidRPr="003D47E0">
              <w:rPr>
                <w:rFonts w:ascii="Serif" w:hAnsi="Serif"/>
                <w:sz w:val="24"/>
                <w:szCs w:val="24"/>
              </w:rPr>
              <w:t>Curacao</w:t>
            </w:r>
          </w:p>
        </w:tc>
        <w:tc>
          <w:tcPr>
            <w:tcW w:w="2130" w:type="dxa"/>
            <w:shd w:val="clear" w:color="auto" w:fill="FFFFFF"/>
            <w:tcMar>
              <w:top w:w="105" w:type="dxa"/>
              <w:left w:w="75" w:type="dxa"/>
              <w:bottom w:w="105" w:type="dxa"/>
              <w:right w:w="75" w:type="dxa"/>
            </w:tcMar>
            <w:vAlign w:val="center"/>
            <w:hideMark/>
          </w:tcPr>
          <w:p w14:paraId="44343923" w14:textId="77777777" w:rsidR="003D47E0" w:rsidRPr="003D47E0" w:rsidRDefault="003D47E0" w:rsidP="003D47E0">
            <w:pPr>
              <w:rPr>
                <w:rFonts w:ascii="Serif" w:hAnsi="Serif"/>
                <w:sz w:val="24"/>
                <w:szCs w:val="24"/>
              </w:rPr>
            </w:pPr>
            <w:r w:rsidRPr="003D47E0">
              <w:rPr>
                <w:rFonts w:ascii="Serif" w:hAnsi="Serif"/>
                <w:sz w:val="24"/>
                <w:szCs w:val="24"/>
              </w:rPr>
              <w:t>16.25</w:t>
            </w:r>
          </w:p>
        </w:tc>
      </w:tr>
      <w:tr w:rsidR="003D47E0" w:rsidRPr="003D47E0" w14:paraId="28150E2D" w14:textId="77777777" w:rsidTr="003D47E0">
        <w:tc>
          <w:tcPr>
            <w:tcW w:w="2875" w:type="dxa"/>
            <w:shd w:val="clear" w:color="auto" w:fill="FFFFFF"/>
            <w:tcMar>
              <w:top w:w="105" w:type="dxa"/>
              <w:left w:w="75" w:type="dxa"/>
              <w:bottom w:w="105" w:type="dxa"/>
              <w:right w:w="75" w:type="dxa"/>
            </w:tcMar>
            <w:vAlign w:val="center"/>
            <w:hideMark/>
          </w:tcPr>
          <w:p w14:paraId="432C68D1" w14:textId="77777777" w:rsidR="003D47E0" w:rsidRPr="003D47E0" w:rsidRDefault="003D47E0" w:rsidP="003D47E0">
            <w:pPr>
              <w:rPr>
                <w:rFonts w:ascii="Serif" w:hAnsi="Serif"/>
                <w:sz w:val="24"/>
                <w:szCs w:val="24"/>
              </w:rPr>
            </w:pPr>
            <w:r w:rsidRPr="003D47E0">
              <w:rPr>
                <w:rFonts w:ascii="Serif" w:hAnsi="Serif"/>
                <w:sz w:val="24"/>
                <w:szCs w:val="24"/>
              </w:rPr>
              <w:t>Syria</w:t>
            </w:r>
          </w:p>
        </w:tc>
        <w:tc>
          <w:tcPr>
            <w:tcW w:w="2130" w:type="dxa"/>
            <w:shd w:val="clear" w:color="auto" w:fill="FFFFFF"/>
            <w:tcMar>
              <w:top w:w="105" w:type="dxa"/>
              <w:left w:w="75" w:type="dxa"/>
              <w:bottom w:w="105" w:type="dxa"/>
              <w:right w:w="75" w:type="dxa"/>
            </w:tcMar>
            <w:vAlign w:val="center"/>
            <w:hideMark/>
          </w:tcPr>
          <w:p w14:paraId="19BDF963" w14:textId="77777777" w:rsidR="003D47E0" w:rsidRPr="003D47E0" w:rsidRDefault="003D47E0" w:rsidP="003D47E0">
            <w:pPr>
              <w:rPr>
                <w:rFonts w:ascii="Serif" w:hAnsi="Serif"/>
                <w:sz w:val="24"/>
                <w:szCs w:val="24"/>
              </w:rPr>
            </w:pPr>
            <w:r w:rsidRPr="003D47E0">
              <w:rPr>
                <w:rFonts w:ascii="Serif" w:hAnsi="Serif"/>
                <w:sz w:val="24"/>
                <w:szCs w:val="24"/>
              </w:rPr>
              <w:t>16.27</w:t>
            </w:r>
          </w:p>
        </w:tc>
      </w:tr>
      <w:tr w:rsidR="003D47E0" w:rsidRPr="003D47E0" w14:paraId="3D1B4663" w14:textId="77777777" w:rsidTr="003D47E0">
        <w:tc>
          <w:tcPr>
            <w:tcW w:w="2875" w:type="dxa"/>
            <w:shd w:val="clear" w:color="auto" w:fill="FFFFFF"/>
            <w:tcMar>
              <w:top w:w="105" w:type="dxa"/>
              <w:left w:w="75" w:type="dxa"/>
              <w:bottom w:w="105" w:type="dxa"/>
              <w:right w:w="75" w:type="dxa"/>
            </w:tcMar>
            <w:vAlign w:val="center"/>
            <w:hideMark/>
          </w:tcPr>
          <w:p w14:paraId="4ACDAB90" w14:textId="77777777" w:rsidR="003D47E0" w:rsidRPr="003D47E0" w:rsidRDefault="003D47E0" w:rsidP="003D47E0">
            <w:pPr>
              <w:rPr>
                <w:rFonts w:ascii="Serif" w:hAnsi="Serif"/>
                <w:sz w:val="24"/>
                <w:szCs w:val="24"/>
              </w:rPr>
            </w:pPr>
            <w:r w:rsidRPr="003D47E0">
              <w:rPr>
                <w:rFonts w:ascii="Serif" w:hAnsi="Serif"/>
                <w:sz w:val="24"/>
                <w:szCs w:val="24"/>
              </w:rPr>
              <w:t>Northern Mariana Islands</w:t>
            </w:r>
          </w:p>
        </w:tc>
        <w:tc>
          <w:tcPr>
            <w:tcW w:w="2130" w:type="dxa"/>
            <w:shd w:val="clear" w:color="auto" w:fill="FFFFFF"/>
            <w:tcMar>
              <w:top w:w="105" w:type="dxa"/>
              <w:left w:w="75" w:type="dxa"/>
              <w:bottom w:w="105" w:type="dxa"/>
              <w:right w:w="75" w:type="dxa"/>
            </w:tcMar>
            <w:vAlign w:val="center"/>
            <w:hideMark/>
          </w:tcPr>
          <w:p w14:paraId="4F3B9DA3" w14:textId="77777777" w:rsidR="003D47E0" w:rsidRPr="003D47E0" w:rsidRDefault="003D47E0" w:rsidP="003D47E0">
            <w:pPr>
              <w:rPr>
                <w:rFonts w:ascii="Serif" w:hAnsi="Serif"/>
                <w:sz w:val="24"/>
                <w:szCs w:val="24"/>
              </w:rPr>
            </w:pPr>
            <w:r w:rsidRPr="003D47E0">
              <w:rPr>
                <w:rFonts w:ascii="Serif" w:hAnsi="Serif"/>
                <w:sz w:val="24"/>
                <w:szCs w:val="24"/>
              </w:rPr>
              <w:t>17.03</w:t>
            </w:r>
          </w:p>
        </w:tc>
      </w:tr>
      <w:tr w:rsidR="003D47E0" w:rsidRPr="003D47E0" w14:paraId="585651B7" w14:textId="77777777" w:rsidTr="003D47E0">
        <w:tc>
          <w:tcPr>
            <w:tcW w:w="2875" w:type="dxa"/>
            <w:shd w:val="clear" w:color="auto" w:fill="FFFFFF"/>
            <w:tcMar>
              <w:top w:w="105" w:type="dxa"/>
              <w:left w:w="75" w:type="dxa"/>
              <w:bottom w:w="105" w:type="dxa"/>
              <w:right w:w="75" w:type="dxa"/>
            </w:tcMar>
            <w:vAlign w:val="center"/>
            <w:hideMark/>
          </w:tcPr>
          <w:p w14:paraId="5A682B71" w14:textId="77777777" w:rsidR="003D47E0" w:rsidRPr="003D47E0" w:rsidRDefault="003D47E0" w:rsidP="003D47E0">
            <w:pPr>
              <w:rPr>
                <w:rFonts w:ascii="Serif" w:hAnsi="Serif"/>
                <w:sz w:val="24"/>
                <w:szCs w:val="24"/>
              </w:rPr>
            </w:pPr>
            <w:r w:rsidRPr="003D47E0">
              <w:rPr>
                <w:rFonts w:ascii="Serif" w:hAnsi="Serif"/>
                <w:sz w:val="24"/>
                <w:szCs w:val="24"/>
              </w:rPr>
              <w:t>San Marino</w:t>
            </w:r>
          </w:p>
        </w:tc>
        <w:tc>
          <w:tcPr>
            <w:tcW w:w="2130" w:type="dxa"/>
            <w:shd w:val="clear" w:color="auto" w:fill="FFFFFF"/>
            <w:tcMar>
              <w:top w:w="105" w:type="dxa"/>
              <w:left w:w="75" w:type="dxa"/>
              <w:bottom w:w="105" w:type="dxa"/>
              <w:right w:w="75" w:type="dxa"/>
            </w:tcMar>
            <w:vAlign w:val="center"/>
            <w:hideMark/>
          </w:tcPr>
          <w:p w14:paraId="695761F8" w14:textId="77777777" w:rsidR="003D47E0" w:rsidRPr="003D47E0" w:rsidRDefault="003D47E0" w:rsidP="003D47E0">
            <w:pPr>
              <w:rPr>
                <w:rFonts w:ascii="Serif" w:hAnsi="Serif"/>
                <w:sz w:val="24"/>
                <w:szCs w:val="24"/>
              </w:rPr>
            </w:pPr>
            <w:r w:rsidRPr="003D47E0">
              <w:rPr>
                <w:rFonts w:ascii="Serif" w:hAnsi="Serif"/>
                <w:sz w:val="24"/>
                <w:szCs w:val="24"/>
              </w:rPr>
              <w:t>17.29</w:t>
            </w:r>
          </w:p>
        </w:tc>
      </w:tr>
      <w:tr w:rsidR="003D47E0" w:rsidRPr="003D47E0" w14:paraId="0E5A65B2" w14:textId="77777777" w:rsidTr="003D47E0">
        <w:tc>
          <w:tcPr>
            <w:tcW w:w="2875" w:type="dxa"/>
            <w:shd w:val="clear" w:color="auto" w:fill="FFFFFF"/>
            <w:tcMar>
              <w:top w:w="105" w:type="dxa"/>
              <w:left w:w="75" w:type="dxa"/>
              <w:bottom w:w="105" w:type="dxa"/>
              <w:right w:w="75" w:type="dxa"/>
            </w:tcMar>
            <w:vAlign w:val="center"/>
            <w:hideMark/>
          </w:tcPr>
          <w:p w14:paraId="0289C588" w14:textId="77777777" w:rsidR="003D47E0" w:rsidRPr="003D47E0" w:rsidRDefault="003D47E0" w:rsidP="003D47E0">
            <w:pPr>
              <w:rPr>
                <w:rFonts w:ascii="Serif" w:hAnsi="Serif"/>
                <w:sz w:val="24"/>
                <w:szCs w:val="24"/>
              </w:rPr>
            </w:pPr>
            <w:r w:rsidRPr="003D47E0">
              <w:rPr>
                <w:rFonts w:ascii="Serif" w:hAnsi="Serif"/>
                <w:sz w:val="24"/>
                <w:szCs w:val="24"/>
              </w:rPr>
              <w:t>Bermuda</w:t>
            </w:r>
          </w:p>
        </w:tc>
        <w:tc>
          <w:tcPr>
            <w:tcW w:w="2130" w:type="dxa"/>
            <w:shd w:val="clear" w:color="auto" w:fill="FFFFFF"/>
            <w:tcMar>
              <w:top w:w="105" w:type="dxa"/>
              <w:left w:w="75" w:type="dxa"/>
              <w:bottom w:w="105" w:type="dxa"/>
              <w:right w:w="75" w:type="dxa"/>
            </w:tcMar>
            <w:vAlign w:val="center"/>
            <w:hideMark/>
          </w:tcPr>
          <w:p w14:paraId="7A6BA308" w14:textId="77777777" w:rsidR="003D47E0" w:rsidRPr="003D47E0" w:rsidRDefault="003D47E0" w:rsidP="003D47E0">
            <w:pPr>
              <w:rPr>
                <w:rFonts w:ascii="Serif" w:hAnsi="Serif"/>
                <w:sz w:val="24"/>
                <w:szCs w:val="24"/>
              </w:rPr>
            </w:pPr>
            <w:r w:rsidRPr="003D47E0">
              <w:rPr>
                <w:rFonts w:ascii="Serif" w:hAnsi="Serif"/>
                <w:sz w:val="24"/>
                <w:szCs w:val="24"/>
              </w:rPr>
              <w:t>17.35</w:t>
            </w:r>
          </w:p>
        </w:tc>
      </w:tr>
      <w:tr w:rsidR="003D47E0" w:rsidRPr="003D47E0" w14:paraId="700C1881" w14:textId="77777777" w:rsidTr="003D47E0">
        <w:tc>
          <w:tcPr>
            <w:tcW w:w="2875" w:type="dxa"/>
            <w:shd w:val="clear" w:color="auto" w:fill="FFFFFF"/>
            <w:tcMar>
              <w:top w:w="105" w:type="dxa"/>
              <w:left w:w="75" w:type="dxa"/>
              <w:bottom w:w="105" w:type="dxa"/>
              <w:right w:w="75" w:type="dxa"/>
            </w:tcMar>
            <w:vAlign w:val="center"/>
            <w:hideMark/>
          </w:tcPr>
          <w:p w14:paraId="3CFC048D" w14:textId="77777777" w:rsidR="003D47E0" w:rsidRPr="003D47E0" w:rsidRDefault="003D47E0" w:rsidP="003D47E0">
            <w:pPr>
              <w:rPr>
                <w:rFonts w:ascii="Serif" w:hAnsi="Serif"/>
                <w:sz w:val="24"/>
                <w:szCs w:val="24"/>
              </w:rPr>
            </w:pPr>
            <w:r w:rsidRPr="003D47E0">
              <w:rPr>
                <w:rFonts w:ascii="Serif" w:hAnsi="Serif"/>
                <w:sz w:val="24"/>
                <w:szCs w:val="24"/>
              </w:rPr>
              <w:t>Saint Kitts and Nevis</w:t>
            </w:r>
          </w:p>
        </w:tc>
        <w:tc>
          <w:tcPr>
            <w:tcW w:w="2130" w:type="dxa"/>
            <w:shd w:val="clear" w:color="auto" w:fill="FFFFFF"/>
            <w:tcMar>
              <w:top w:w="105" w:type="dxa"/>
              <w:left w:w="75" w:type="dxa"/>
              <w:bottom w:w="105" w:type="dxa"/>
              <w:right w:w="75" w:type="dxa"/>
            </w:tcMar>
            <w:vAlign w:val="center"/>
            <w:hideMark/>
          </w:tcPr>
          <w:p w14:paraId="2B47797A" w14:textId="77777777" w:rsidR="003D47E0" w:rsidRPr="003D47E0" w:rsidRDefault="003D47E0" w:rsidP="003D47E0">
            <w:pPr>
              <w:rPr>
                <w:rFonts w:ascii="Serif" w:hAnsi="Serif"/>
                <w:sz w:val="24"/>
                <w:szCs w:val="24"/>
              </w:rPr>
            </w:pPr>
            <w:r w:rsidRPr="003D47E0">
              <w:rPr>
                <w:rFonts w:ascii="Serif" w:hAnsi="Serif"/>
                <w:sz w:val="24"/>
                <w:szCs w:val="24"/>
              </w:rPr>
              <w:t>17.72</w:t>
            </w:r>
          </w:p>
        </w:tc>
      </w:tr>
      <w:tr w:rsidR="003D47E0" w:rsidRPr="003D47E0" w14:paraId="36AA5B0D" w14:textId="77777777" w:rsidTr="003D47E0">
        <w:tc>
          <w:tcPr>
            <w:tcW w:w="2875" w:type="dxa"/>
            <w:shd w:val="clear" w:color="auto" w:fill="FFFFFF"/>
            <w:tcMar>
              <w:top w:w="105" w:type="dxa"/>
              <w:left w:w="75" w:type="dxa"/>
              <w:bottom w:w="105" w:type="dxa"/>
              <w:right w:w="75" w:type="dxa"/>
            </w:tcMar>
            <w:vAlign w:val="center"/>
            <w:hideMark/>
          </w:tcPr>
          <w:p w14:paraId="1B150F3E" w14:textId="77777777" w:rsidR="003D47E0" w:rsidRPr="003D47E0" w:rsidRDefault="003D47E0" w:rsidP="003D47E0">
            <w:pPr>
              <w:rPr>
                <w:rFonts w:ascii="Serif" w:hAnsi="Serif"/>
                <w:sz w:val="24"/>
                <w:szCs w:val="24"/>
              </w:rPr>
            </w:pPr>
            <w:r w:rsidRPr="003D47E0">
              <w:rPr>
                <w:rFonts w:ascii="Serif" w:hAnsi="Serif"/>
                <w:sz w:val="24"/>
                <w:szCs w:val="24"/>
              </w:rPr>
              <w:lastRenderedPageBreak/>
              <w:t>Dominica</w:t>
            </w:r>
          </w:p>
        </w:tc>
        <w:tc>
          <w:tcPr>
            <w:tcW w:w="2130" w:type="dxa"/>
            <w:shd w:val="clear" w:color="auto" w:fill="FFFFFF"/>
            <w:tcMar>
              <w:top w:w="105" w:type="dxa"/>
              <w:left w:w="75" w:type="dxa"/>
              <w:bottom w:w="105" w:type="dxa"/>
              <w:right w:w="75" w:type="dxa"/>
            </w:tcMar>
            <w:vAlign w:val="center"/>
            <w:hideMark/>
          </w:tcPr>
          <w:p w14:paraId="11F6731A" w14:textId="77777777" w:rsidR="003D47E0" w:rsidRPr="003D47E0" w:rsidRDefault="003D47E0" w:rsidP="003D47E0">
            <w:pPr>
              <w:rPr>
                <w:rFonts w:ascii="Serif" w:hAnsi="Serif"/>
                <w:sz w:val="24"/>
                <w:szCs w:val="24"/>
              </w:rPr>
            </w:pPr>
            <w:r w:rsidRPr="003D47E0">
              <w:rPr>
                <w:rFonts w:ascii="Serif" w:hAnsi="Serif"/>
                <w:sz w:val="24"/>
                <w:szCs w:val="24"/>
              </w:rPr>
              <w:t>17.87</w:t>
            </w:r>
          </w:p>
        </w:tc>
      </w:tr>
      <w:tr w:rsidR="003D47E0" w:rsidRPr="003D47E0" w14:paraId="4B951E08" w14:textId="77777777" w:rsidTr="003D47E0">
        <w:tc>
          <w:tcPr>
            <w:tcW w:w="2875" w:type="dxa"/>
            <w:shd w:val="clear" w:color="auto" w:fill="FFFFFF"/>
            <w:tcMar>
              <w:top w:w="105" w:type="dxa"/>
              <w:left w:w="75" w:type="dxa"/>
              <w:bottom w:w="105" w:type="dxa"/>
              <w:right w:w="75" w:type="dxa"/>
            </w:tcMar>
            <w:vAlign w:val="center"/>
            <w:hideMark/>
          </w:tcPr>
          <w:p w14:paraId="4073DAD0" w14:textId="77777777" w:rsidR="003D47E0" w:rsidRPr="003D47E0" w:rsidRDefault="003D47E0" w:rsidP="003D47E0">
            <w:pPr>
              <w:rPr>
                <w:rFonts w:ascii="Serif" w:hAnsi="Serif"/>
                <w:sz w:val="24"/>
                <w:szCs w:val="24"/>
              </w:rPr>
            </w:pPr>
            <w:r w:rsidRPr="003D47E0">
              <w:rPr>
                <w:rFonts w:ascii="Serif" w:hAnsi="Serif"/>
                <w:sz w:val="24"/>
                <w:szCs w:val="24"/>
              </w:rPr>
              <w:t>Saint Helena</w:t>
            </w:r>
          </w:p>
        </w:tc>
        <w:tc>
          <w:tcPr>
            <w:tcW w:w="2130" w:type="dxa"/>
            <w:shd w:val="clear" w:color="auto" w:fill="FFFFFF"/>
            <w:tcMar>
              <w:top w:w="105" w:type="dxa"/>
              <w:left w:w="75" w:type="dxa"/>
              <w:bottom w:w="105" w:type="dxa"/>
              <w:right w:w="75" w:type="dxa"/>
            </w:tcMar>
            <w:vAlign w:val="center"/>
            <w:hideMark/>
          </w:tcPr>
          <w:p w14:paraId="379E3647" w14:textId="77777777" w:rsidR="003D47E0" w:rsidRPr="003D47E0" w:rsidRDefault="003D47E0" w:rsidP="003D47E0">
            <w:pPr>
              <w:rPr>
                <w:rFonts w:ascii="Serif" w:hAnsi="Serif"/>
                <w:sz w:val="24"/>
                <w:szCs w:val="24"/>
              </w:rPr>
            </w:pPr>
            <w:r w:rsidRPr="003D47E0">
              <w:rPr>
                <w:rFonts w:ascii="Serif" w:hAnsi="Serif"/>
                <w:sz w:val="24"/>
                <w:szCs w:val="24"/>
              </w:rPr>
              <w:t>17.91</w:t>
            </w:r>
          </w:p>
        </w:tc>
      </w:tr>
      <w:tr w:rsidR="003D47E0" w:rsidRPr="003D47E0" w14:paraId="15BD5C41" w14:textId="77777777" w:rsidTr="003D47E0">
        <w:tc>
          <w:tcPr>
            <w:tcW w:w="2875" w:type="dxa"/>
            <w:shd w:val="clear" w:color="auto" w:fill="FFFFFF"/>
            <w:tcMar>
              <w:top w:w="105" w:type="dxa"/>
              <w:left w:w="75" w:type="dxa"/>
              <w:bottom w:w="105" w:type="dxa"/>
              <w:right w:w="75" w:type="dxa"/>
            </w:tcMar>
            <w:vAlign w:val="center"/>
            <w:hideMark/>
          </w:tcPr>
          <w:p w14:paraId="32ADE363" w14:textId="77777777" w:rsidR="003D47E0" w:rsidRPr="003D47E0" w:rsidRDefault="003D47E0" w:rsidP="003D47E0">
            <w:pPr>
              <w:rPr>
                <w:rFonts w:ascii="Serif" w:hAnsi="Serif"/>
                <w:sz w:val="24"/>
                <w:szCs w:val="24"/>
              </w:rPr>
            </w:pPr>
            <w:r w:rsidRPr="003D47E0">
              <w:rPr>
                <w:rFonts w:ascii="Serif" w:hAnsi="Serif"/>
                <w:sz w:val="24"/>
                <w:szCs w:val="24"/>
              </w:rPr>
              <w:t>French Polynesia</w:t>
            </w:r>
          </w:p>
        </w:tc>
        <w:tc>
          <w:tcPr>
            <w:tcW w:w="2130" w:type="dxa"/>
            <w:shd w:val="clear" w:color="auto" w:fill="FFFFFF"/>
            <w:tcMar>
              <w:top w:w="105" w:type="dxa"/>
              <w:left w:w="75" w:type="dxa"/>
              <w:bottom w:w="105" w:type="dxa"/>
              <w:right w:w="75" w:type="dxa"/>
            </w:tcMar>
            <w:vAlign w:val="center"/>
            <w:hideMark/>
          </w:tcPr>
          <w:p w14:paraId="53F91592" w14:textId="77777777" w:rsidR="003D47E0" w:rsidRPr="003D47E0" w:rsidRDefault="003D47E0" w:rsidP="003D47E0">
            <w:pPr>
              <w:rPr>
                <w:rFonts w:ascii="Serif" w:hAnsi="Serif"/>
                <w:sz w:val="24"/>
                <w:szCs w:val="24"/>
              </w:rPr>
            </w:pPr>
            <w:r w:rsidRPr="003D47E0">
              <w:rPr>
                <w:rFonts w:ascii="Serif" w:hAnsi="Serif"/>
                <w:sz w:val="24"/>
                <w:szCs w:val="24"/>
              </w:rPr>
              <w:t>18.23</w:t>
            </w:r>
          </w:p>
        </w:tc>
      </w:tr>
      <w:tr w:rsidR="003D47E0" w:rsidRPr="003D47E0" w14:paraId="09986003" w14:textId="77777777" w:rsidTr="003D47E0">
        <w:tc>
          <w:tcPr>
            <w:tcW w:w="2875" w:type="dxa"/>
            <w:shd w:val="clear" w:color="auto" w:fill="FFFFFF"/>
            <w:tcMar>
              <w:top w:w="105" w:type="dxa"/>
              <w:left w:w="75" w:type="dxa"/>
              <w:bottom w:w="105" w:type="dxa"/>
              <w:right w:w="75" w:type="dxa"/>
            </w:tcMar>
            <w:vAlign w:val="center"/>
            <w:hideMark/>
          </w:tcPr>
          <w:p w14:paraId="1C88F7C4" w14:textId="77777777" w:rsidR="003D47E0" w:rsidRPr="003D47E0" w:rsidRDefault="003D47E0" w:rsidP="003D47E0">
            <w:pPr>
              <w:rPr>
                <w:rFonts w:ascii="Serif" w:hAnsi="Serif"/>
                <w:sz w:val="24"/>
                <w:szCs w:val="24"/>
              </w:rPr>
            </w:pPr>
            <w:r w:rsidRPr="003D47E0">
              <w:rPr>
                <w:rFonts w:ascii="Serif" w:hAnsi="Serif"/>
                <w:sz w:val="24"/>
                <w:szCs w:val="24"/>
              </w:rPr>
              <w:t>Isle of Man</w:t>
            </w:r>
          </w:p>
        </w:tc>
        <w:tc>
          <w:tcPr>
            <w:tcW w:w="2130" w:type="dxa"/>
            <w:shd w:val="clear" w:color="auto" w:fill="FFFFFF"/>
            <w:tcMar>
              <w:top w:w="105" w:type="dxa"/>
              <w:left w:w="75" w:type="dxa"/>
              <w:bottom w:w="105" w:type="dxa"/>
              <w:right w:w="75" w:type="dxa"/>
            </w:tcMar>
            <w:vAlign w:val="center"/>
            <w:hideMark/>
          </w:tcPr>
          <w:p w14:paraId="4D95DEFD" w14:textId="77777777" w:rsidR="003D47E0" w:rsidRPr="003D47E0" w:rsidRDefault="003D47E0" w:rsidP="003D47E0">
            <w:pPr>
              <w:rPr>
                <w:rFonts w:ascii="Serif" w:hAnsi="Serif"/>
                <w:sz w:val="24"/>
                <w:szCs w:val="24"/>
              </w:rPr>
            </w:pPr>
            <w:r w:rsidRPr="003D47E0">
              <w:rPr>
                <w:rFonts w:ascii="Serif" w:hAnsi="Serif"/>
                <w:sz w:val="24"/>
                <w:szCs w:val="24"/>
              </w:rPr>
              <w:t>18.26</w:t>
            </w:r>
          </w:p>
        </w:tc>
      </w:tr>
      <w:tr w:rsidR="003D47E0" w:rsidRPr="003D47E0" w14:paraId="154491FE" w14:textId="77777777" w:rsidTr="003D47E0">
        <w:tc>
          <w:tcPr>
            <w:tcW w:w="2875" w:type="dxa"/>
            <w:shd w:val="clear" w:color="auto" w:fill="FFFFFF"/>
            <w:tcMar>
              <w:top w:w="105" w:type="dxa"/>
              <w:left w:w="75" w:type="dxa"/>
              <w:bottom w:w="105" w:type="dxa"/>
              <w:right w:w="75" w:type="dxa"/>
            </w:tcMar>
            <w:vAlign w:val="center"/>
            <w:hideMark/>
          </w:tcPr>
          <w:p w14:paraId="35A80D3C" w14:textId="77777777" w:rsidR="003D47E0" w:rsidRPr="003D47E0" w:rsidRDefault="003D47E0" w:rsidP="003D47E0">
            <w:pPr>
              <w:rPr>
                <w:rFonts w:ascii="Serif" w:hAnsi="Serif"/>
                <w:sz w:val="24"/>
                <w:szCs w:val="24"/>
              </w:rPr>
            </w:pPr>
            <w:r w:rsidRPr="003D47E0">
              <w:rPr>
                <w:rFonts w:ascii="Serif" w:hAnsi="Serif"/>
                <w:sz w:val="24"/>
                <w:szCs w:val="24"/>
              </w:rPr>
              <w:t>Cayman Islands</w:t>
            </w:r>
          </w:p>
        </w:tc>
        <w:tc>
          <w:tcPr>
            <w:tcW w:w="2130" w:type="dxa"/>
            <w:shd w:val="clear" w:color="auto" w:fill="FFFFFF"/>
            <w:tcMar>
              <w:top w:w="105" w:type="dxa"/>
              <w:left w:w="75" w:type="dxa"/>
              <w:bottom w:w="105" w:type="dxa"/>
              <w:right w:w="75" w:type="dxa"/>
            </w:tcMar>
            <w:vAlign w:val="center"/>
            <w:hideMark/>
          </w:tcPr>
          <w:p w14:paraId="0B108ED7" w14:textId="77777777" w:rsidR="003D47E0" w:rsidRPr="003D47E0" w:rsidRDefault="003D47E0" w:rsidP="003D47E0">
            <w:pPr>
              <w:rPr>
                <w:rFonts w:ascii="Serif" w:hAnsi="Serif"/>
                <w:sz w:val="24"/>
                <w:szCs w:val="24"/>
              </w:rPr>
            </w:pPr>
            <w:r w:rsidRPr="003D47E0">
              <w:rPr>
                <w:rFonts w:ascii="Serif" w:hAnsi="Serif"/>
                <w:sz w:val="24"/>
                <w:szCs w:val="24"/>
              </w:rPr>
              <w:t>18.32</w:t>
            </w:r>
          </w:p>
        </w:tc>
      </w:tr>
      <w:tr w:rsidR="003D47E0" w:rsidRPr="003D47E0" w14:paraId="61D7C7EB" w14:textId="77777777" w:rsidTr="003D47E0">
        <w:tc>
          <w:tcPr>
            <w:tcW w:w="2875" w:type="dxa"/>
            <w:shd w:val="clear" w:color="auto" w:fill="FFFFFF"/>
            <w:tcMar>
              <w:top w:w="105" w:type="dxa"/>
              <w:left w:w="75" w:type="dxa"/>
              <w:bottom w:w="105" w:type="dxa"/>
              <w:right w:w="75" w:type="dxa"/>
            </w:tcMar>
            <w:vAlign w:val="center"/>
            <w:hideMark/>
          </w:tcPr>
          <w:p w14:paraId="02A1867C" w14:textId="77777777" w:rsidR="003D47E0" w:rsidRPr="003D47E0" w:rsidRDefault="003D47E0" w:rsidP="003D47E0">
            <w:pPr>
              <w:rPr>
                <w:rFonts w:ascii="Serif" w:hAnsi="Serif"/>
                <w:sz w:val="24"/>
                <w:szCs w:val="24"/>
              </w:rPr>
            </w:pPr>
            <w:r w:rsidRPr="003D47E0">
              <w:rPr>
                <w:rFonts w:ascii="Serif" w:hAnsi="Serif"/>
                <w:sz w:val="24"/>
                <w:szCs w:val="24"/>
              </w:rPr>
              <w:t>Monaco</w:t>
            </w:r>
          </w:p>
        </w:tc>
        <w:tc>
          <w:tcPr>
            <w:tcW w:w="2130" w:type="dxa"/>
            <w:shd w:val="clear" w:color="auto" w:fill="FFFFFF"/>
            <w:tcMar>
              <w:top w:w="105" w:type="dxa"/>
              <w:left w:w="75" w:type="dxa"/>
              <w:bottom w:w="105" w:type="dxa"/>
              <w:right w:w="75" w:type="dxa"/>
            </w:tcMar>
            <w:vAlign w:val="center"/>
            <w:hideMark/>
          </w:tcPr>
          <w:p w14:paraId="09B0E1EC" w14:textId="77777777" w:rsidR="003D47E0" w:rsidRPr="003D47E0" w:rsidRDefault="003D47E0" w:rsidP="003D47E0">
            <w:pPr>
              <w:rPr>
                <w:rFonts w:ascii="Serif" w:hAnsi="Serif"/>
                <w:sz w:val="24"/>
                <w:szCs w:val="24"/>
              </w:rPr>
            </w:pPr>
            <w:r w:rsidRPr="003D47E0">
              <w:rPr>
                <w:rFonts w:ascii="Serif" w:hAnsi="Serif"/>
                <w:sz w:val="24"/>
                <w:szCs w:val="24"/>
              </w:rPr>
              <w:t>18.32</w:t>
            </w:r>
          </w:p>
        </w:tc>
      </w:tr>
      <w:tr w:rsidR="003D47E0" w:rsidRPr="003D47E0" w14:paraId="729D3CDE" w14:textId="77777777" w:rsidTr="003D47E0">
        <w:tc>
          <w:tcPr>
            <w:tcW w:w="2875" w:type="dxa"/>
            <w:shd w:val="clear" w:color="auto" w:fill="FFFFFF"/>
            <w:tcMar>
              <w:top w:w="105" w:type="dxa"/>
              <w:left w:w="75" w:type="dxa"/>
              <w:bottom w:w="105" w:type="dxa"/>
              <w:right w:w="75" w:type="dxa"/>
            </w:tcMar>
            <w:vAlign w:val="center"/>
            <w:hideMark/>
          </w:tcPr>
          <w:p w14:paraId="2E1D6126" w14:textId="77777777" w:rsidR="003D47E0" w:rsidRPr="003D47E0" w:rsidRDefault="003D47E0" w:rsidP="003D47E0">
            <w:pPr>
              <w:rPr>
                <w:rFonts w:ascii="Serif" w:hAnsi="Serif"/>
                <w:sz w:val="24"/>
                <w:szCs w:val="24"/>
              </w:rPr>
            </w:pPr>
            <w:r w:rsidRPr="003D47E0">
              <w:rPr>
                <w:rFonts w:ascii="Serif" w:hAnsi="Serif"/>
                <w:sz w:val="24"/>
                <w:szCs w:val="24"/>
              </w:rPr>
              <w:t>Puerto Rico</w:t>
            </w:r>
          </w:p>
        </w:tc>
        <w:tc>
          <w:tcPr>
            <w:tcW w:w="2130" w:type="dxa"/>
            <w:shd w:val="clear" w:color="auto" w:fill="FFFFFF"/>
            <w:tcMar>
              <w:top w:w="105" w:type="dxa"/>
              <w:left w:w="75" w:type="dxa"/>
              <w:bottom w:w="105" w:type="dxa"/>
              <w:right w:w="75" w:type="dxa"/>
            </w:tcMar>
            <w:vAlign w:val="center"/>
            <w:hideMark/>
          </w:tcPr>
          <w:p w14:paraId="3824B0BE" w14:textId="77777777" w:rsidR="003D47E0" w:rsidRPr="003D47E0" w:rsidRDefault="003D47E0" w:rsidP="003D47E0">
            <w:pPr>
              <w:rPr>
                <w:rFonts w:ascii="Serif" w:hAnsi="Serif"/>
                <w:sz w:val="24"/>
                <w:szCs w:val="24"/>
              </w:rPr>
            </w:pPr>
            <w:r w:rsidRPr="003D47E0">
              <w:rPr>
                <w:rFonts w:ascii="Serif" w:hAnsi="Serif"/>
                <w:sz w:val="24"/>
                <w:szCs w:val="24"/>
              </w:rPr>
              <w:t>18.77</w:t>
            </w:r>
          </w:p>
        </w:tc>
      </w:tr>
      <w:tr w:rsidR="003D47E0" w:rsidRPr="003D47E0" w14:paraId="5FCFE16F" w14:textId="77777777" w:rsidTr="003D47E0">
        <w:tc>
          <w:tcPr>
            <w:tcW w:w="2875" w:type="dxa"/>
            <w:shd w:val="clear" w:color="auto" w:fill="FFFFFF"/>
            <w:tcMar>
              <w:top w:w="105" w:type="dxa"/>
              <w:left w:w="75" w:type="dxa"/>
              <w:bottom w:w="105" w:type="dxa"/>
              <w:right w:w="75" w:type="dxa"/>
            </w:tcMar>
            <w:vAlign w:val="center"/>
            <w:hideMark/>
          </w:tcPr>
          <w:p w14:paraId="1534F44E" w14:textId="77777777" w:rsidR="003D47E0" w:rsidRPr="003D47E0" w:rsidRDefault="003D47E0" w:rsidP="003D47E0">
            <w:pPr>
              <w:rPr>
                <w:rFonts w:ascii="Serif" w:hAnsi="Serif"/>
                <w:sz w:val="24"/>
                <w:szCs w:val="24"/>
              </w:rPr>
            </w:pPr>
            <w:r w:rsidRPr="003D47E0">
              <w:rPr>
                <w:rFonts w:ascii="Serif" w:hAnsi="Serif"/>
                <w:sz w:val="24"/>
                <w:szCs w:val="24"/>
              </w:rPr>
              <w:t>Guam</w:t>
            </w:r>
          </w:p>
        </w:tc>
        <w:tc>
          <w:tcPr>
            <w:tcW w:w="2130" w:type="dxa"/>
            <w:shd w:val="clear" w:color="auto" w:fill="FFFFFF"/>
            <w:tcMar>
              <w:top w:w="105" w:type="dxa"/>
              <w:left w:w="75" w:type="dxa"/>
              <w:bottom w:w="105" w:type="dxa"/>
              <w:right w:w="75" w:type="dxa"/>
            </w:tcMar>
            <w:vAlign w:val="center"/>
            <w:hideMark/>
          </w:tcPr>
          <w:p w14:paraId="2B8D1E4B" w14:textId="77777777" w:rsidR="003D47E0" w:rsidRPr="003D47E0" w:rsidRDefault="003D47E0" w:rsidP="003D47E0">
            <w:pPr>
              <w:rPr>
                <w:rFonts w:ascii="Serif" w:hAnsi="Serif"/>
                <w:sz w:val="24"/>
                <w:szCs w:val="24"/>
              </w:rPr>
            </w:pPr>
            <w:r w:rsidRPr="003D47E0">
              <w:rPr>
                <w:rFonts w:ascii="Serif" w:hAnsi="Serif"/>
                <w:sz w:val="24"/>
                <w:szCs w:val="24"/>
              </w:rPr>
              <w:t>18.90</w:t>
            </w:r>
          </w:p>
        </w:tc>
      </w:tr>
      <w:tr w:rsidR="003D47E0" w:rsidRPr="003D47E0" w14:paraId="1318C236" w14:textId="77777777" w:rsidTr="003D47E0">
        <w:tc>
          <w:tcPr>
            <w:tcW w:w="2875" w:type="dxa"/>
            <w:shd w:val="clear" w:color="auto" w:fill="FFFFFF"/>
            <w:tcMar>
              <w:top w:w="105" w:type="dxa"/>
              <w:left w:w="75" w:type="dxa"/>
              <w:bottom w:w="105" w:type="dxa"/>
              <w:right w:w="75" w:type="dxa"/>
            </w:tcMar>
            <w:vAlign w:val="center"/>
            <w:hideMark/>
          </w:tcPr>
          <w:p w14:paraId="45085663" w14:textId="77777777" w:rsidR="003D47E0" w:rsidRPr="003D47E0" w:rsidRDefault="003D47E0" w:rsidP="003D47E0">
            <w:pPr>
              <w:rPr>
                <w:rFonts w:ascii="Serif" w:hAnsi="Serif"/>
                <w:sz w:val="24"/>
                <w:szCs w:val="24"/>
              </w:rPr>
            </w:pPr>
            <w:r w:rsidRPr="003D47E0">
              <w:rPr>
                <w:rFonts w:ascii="Serif" w:hAnsi="Serif"/>
                <w:sz w:val="24"/>
                <w:szCs w:val="24"/>
              </w:rPr>
              <w:t>Marshall Islands</w:t>
            </w:r>
          </w:p>
        </w:tc>
        <w:tc>
          <w:tcPr>
            <w:tcW w:w="2130" w:type="dxa"/>
            <w:shd w:val="clear" w:color="auto" w:fill="FFFFFF"/>
            <w:tcMar>
              <w:top w:w="105" w:type="dxa"/>
              <w:left w:w="75" w:type="dxa"/>
              <w:bottom w:w="105" w:type="dxa"/>
              <w:right w:w="75" w:type="dxa"/>
            </w:tcMar>
            <w:vAlign w:val="center"/>
            <w:hideMark/>
          </w:tcPr>
          <w:p w14:paraId="6BE6DF7D" w14:textId="77777777" w:rsidR="003D47E0" w:rsidRPr="003D47E0" w:rsidRDefault="003D47E0" w:rsidP="003D47E0">
            <w:pPr>
              <w:rPr>
                <w:rFonts w:ascii="Serif" w:hAnsi="Serif"/>
                <w:sz w:val="24"/>
                <w:szCs w:val="24"/>
              </w:rPr>
            </w:pPr>
            <w:r w:rsidRPr="003D47E0">
              <w:rPr>
                <w:rFonts w:ascii="Serif" w:hAnsi="Serif"/>
                <w:sz w:val="24"/>
                <w:szCs w:val="24"/>
              </w:rPr>
              <w:t>18.95</w:t>
            </w:r>
          </w:p>
        </w:tc>
      </w:tr>
      <w:tr w:rsidR="003D47E0" w:rsidRPr="003D47E0" w14:paraId="0E90104B" w14:textId="77777777" w:rsidTr="003D47E0">
        <w:tc>
          <w:tcPr>
            <w:tcW w:w="2875" w:type="dxa"/>
            <w:shd w:val="clear" w:color="auto" w:fill="FFFFFF"/>
            <w:tcMar>
              <w:top w:w="105" w:type="dxa"/>
              <w:left w:w="75" w:type="dxa"/>
              <w:bottom w:w="105" w:type="dxa"/>
              <w:right w:w="75" w:type="dxa"/>
            </w:tcMar>
            <w:vAlign w:val="center"/>
            <w:hideMark/>
          </w:tcPr>
          <w:p w14:paraId="37DF5893" w14:textId="77777777" w:rsidR="003D47E0" w:rsidRPr="003D47E0" w:rsidRDefault="003D47E0" w:rsidP="003D47E0">
            <w:pPr>
              <w:rPr>
                <w:rFonts w:ascii="Serif" w:hAnsi="Serif"/>
                <w:sz w:val="24"/>
                <w:szCs w:val="24"/>
              </w:rPr>
            </w:pPr>
            <w:r w:rsidRPr="003D47E0">
              <w:rPr>
                <w:rFonts w:ascii="Serif" w:hAnsi="Serif"/>
                <w:sz w:val="24"/>
                <w:szCs w:val="24"/>
              </w:rPr>
              <w:t>South America</w:t>
            </w:r>
          </w:p>
        </w:tc>
        <w:tc>
          <w:tcPr>
            <w:tcW w:w="2130" w:type="dxa"/>
            <w:shd w:val="clear" w:color="auto" w:fill="FFFFFF"/>
            <w:tcMar>
              <w:top w:w="105" w:type="dxa"/>
              <w:left w:w="75" w:type="dxa"/>
              <w:bottom w:w="105" w:type="dxa"/>
              <w:right w:w="75" w:type="dxa"/>
            </w:tcMar>
            <w:vAlign w:val="center"/>
            <w:hideMark/>
          </w:tcPr>
          <w:p w14:paraId="0E55D9C5" w14:textId="77777777" w:rsidR="003D47E0" w:rsidRPr="003D47E0" w:rsidRDefault="003D47E0" w:rsidP="003D47E0">
            <w:pPr>
              <w:rPr>
                <w:rFonts w:ascii="Serif" w:hAnsi="Serif"/>
                <w:sz w:val="24"/>
                <w:szCs w:val="24"/>
              </w:rPr>
            </w:pPr>
            <w:r w:rsidRPr="003D47E0">
              <w:rPr>
                <w:rFonts w:ascii="Serif" w:hAnsi="Serif"/>
                <w:sz w:val="24"/>
                <w:szCs w:val="24"/>
              </w:rPr>
              <w:t>18.95</w:t>
            </w:r>
          </w:p>
        </w:tc>
      </w:tr>
      <w:tr w:rsidR="003D47E0" w:rsidRPr="003D47E0" w14:paraId="23F87FE6" w14:textId="77777777" w:rsidTr="003D47E0">
        <w:tc>
          <w:tcPr>
            <w:tcW w:w="2875" w:type="dxa"/>
            <w:shd w:val="clear" w:color="auto" w:fill="FFFFFF"/>
            <w:tcMar>
              <w:top w:w="105" w:type="dxa"/>
              <w:left w:w="75" w:type="dxa"/>
              <w:bottom w:w="105" w:type="dxa"/>
              <w:right w:w="75" w:type="dxa"/>
            </w:tcMar>
            <w:vAlign w:val="center"/>
            <w:hideMark/>
          </w:tcPr>
          <w:p w14:paraId="47CDC9CA" w14:textId="77777777" w:rsidR="003D47E0" w:rsidRPr="003D47E0" w:rsidRDefault="003D47E0" w:rsidP="003D47E0">
            <w:pPr>
              <w:rPr>
                <w:rFonts w:ascii="Serif" w:hAnsi="Serif"/>
                <w:sz w:val="24"/>
                <w:szCs w:val="24"/>
              </w:rPr>
            </w:pPr>
            <w:r w:rsidRPr="003D47E0">
              <w:rPr>
                <w:rFonts w:ascii="Serif" w:hAnsi="Serif"/>
                <w:sz w:val="24"/>
                <w:szCs w:val="24"/>
              </w:rPr>
              <w:t>British Virgin Islands</w:t>
            </w:r>
          </w:p>
        </w:tc>
        <w:tc>
          <w:tcPr>
            <w:tcW w:w="2130" w:type="dxa"/>
            <w:shd w:val="clear" w:color="auto" w:fill="FFFFFF"/>
            <w:tcMar>
              <w:top w:w="105" w:type="dxa"/>
              <w:left w:w="75" w:type="dxa"/>
              <w:bottom w:w="105" w:type="dxa"/>
              <w:right w:w="75" w:type="dxa"/>
            </w:tcMar>
            <w:vAlign w:val="center"/>
            <w:hideMark/>
          </w:tcPr>
          <w:p w14:paraId="3CC31B3B" w14:textId="77777777" w:rsidR="003D47E0" w:rsidRPr="003D47E0" w:rsidRDefault="003D47E0" w:rsidP="003D47E0">
            <w:pPr>
              <w:rPr>
                <w:rFonts w:ascii="Serif" w:hAnsi="Serif"/>
                <w:sz w:val="24"/>
                <w:szCs w:val="24"/>
              </w:rPr>
            </w:pPr>
            <w:r w:rsidRPr="003D47E0">
              <w:rPr>
                <w:rFonts w:ascii="Serif" w:hAnsi="Serif"/>
                <w:sz w:val="24"/>
                <w:szCs w:val="24"/>
              </w:rPr>
              <w:t>18.96</w:t>
            </w:r>
          </w:p>
        </w:tc>
      </w:tr>
      <w:tr w:rsidR="003D47E0" w:rsidRPr="003D47E0" w14:paraId="1F72DBF5" w14:textId="77777777" w:rsidTr="003D47E0">
        <w:tc>
          <w:tcPr>
            <w:tcW w:w="2875" w:type="dxa"/>
            <w:shd w:val="clear" w:color="auto" w:fill="FFFFFF"/>
            <w:tcMar>
              <w:top w:w="105" w:type="dxa"/>
              <w:left w:w="75" w:type="dxa"/>
              <w:bottom w:w="105" w:type="dxa"/>
              <w:right w:w="75" w:type="dxa"/>
            </w:tcMar>
            <w:vAlign w:val="center"/>
            <w:hideMark/>
          </w:tcPr>
          <w:p w14:paraId="0F4F6FC0" w14:textId="77777777" w:rsidR="003D47E0" w:rsidRPr="003D47E0" w:rsidRDefault="003D47E0" w:rsidP="003D47E0">
            <w:pPr>
              <w:rPr>
                <w:rFonts w:ascii="Serif" w:hAnsi="Serif"/>
                <w:sz w:val="24"/>
                <w:szCs w:val="24"/>
              </w:rPr>
            </w:pPr>
            <w:r w:rsidRPr="003D47E0">
              <w:rPr>
                <w:rFonts w:ascii="Serif" w:hAnsi="Serif"/>
                <w:sz w:val="24"/>
                <w:szCs w:val="24"/>
              </w:rPr>
              <w:t>United States Virgin Islands</w:t>
            </w:r>
          </w:p>
        </w:tc>
        <w:tc>
          <w:tcPr>
            <w:tcW w:w="2130" w:type="dxa"/>
            <w:shd w:val="clear" w:color="auto" w:fill="FFFFFF"/>
            <w:tcMar>
              <w:top w:w="105" w:type="dxa"/>
              <w:left w:w="75" w:type="dxa"/>
              <w:bottom w:w="105" w:type="dxa"/>
              <w:right w:w="75" w:type="dxa"/>
            </w:tcMar>
            <w:vAlign w:val="center"/>
            <w:hideMark/>
          </w:tcPr>
          <w:p w14:paraId="757EE061" w14:textId="77777777" w:rsidR="003D47E0" w:rsidRPr="003D47E0" w:rsidRDefault="003D47E0" w:rsidP="003D47E0">
            <w:pPr>
              <w:rPr>
                <w:rFonts w:ascii="Serif" w:hAnsi="Serif"/>
                <w:sz w:val="24"/>
                <w:szCs w:val="24"/>
              </w:rPr>
            </w:pPr>
            <w:r w:rsidRPr="003D47E0">
              <w:rPr>
                <w:rFonts w:ascii="Serif" w:hAnsi="Serif"/>
                <w:sz w:val="24"/>
                <w:szCs w:val="24"/>
              </w:rPr>
              <w:t>19.02</w:t>
            </w:r>
          </w:p>
        </w:tc>
      </w:tr>
      <w:tr w:rsidR="003D47E0" w:rsidRPr="003D47E0" w14:paraId="0A8D1834" w14:textId="77777777" w:rsidTr="003D47E0">
        <w:tc>
          <w:tcPr>
            <w:tcW w:w="2875" w:type="dxa"/>
            <w:shd w:val="clear" w:color="auto" w:fill="FFFFFF"/>
            <w:tcMar>
              <w:top w:w="105" w:type="dxa"/>
              <w:left w:w="75" w:type="dxa"/>
              <w:bottom w:w="105" w:type="dxa"/>
              <w:right w:w="75" w:type="dxa"/>
            </w:tcMar>
            <w:vAlign w:val="center"/>
            <w:hideMark/>
          </w:tcPr>
          <w:p w14:paraId="146CFD14" w14:textId="77777777" w:rsidR="003D47E0" w:rsidRPr="003D47E0" w:rsidRDefault="003D47E0" w:rsidP="003D47E0">
            <w:pPr>
              <w:rPr>
                <w:rFonts w:ascii="Serif" w:hAnsi="Serif"/>
                <w:sz w:val="24"/>
                <w:szCs w:val="24"/>
              </w:rPr>
            </w:pPr>
            <w:r w:rsidRPr="003D47E0">
              <w:rPr>
                <w:rFonts w:ascii="Serif" w:hAnsi="Serif"/>
                <w:sz w:val="24"/>
                <w:szCs w:val="24"/>
              </w:rPr>
              <w:t>Turks and Caicos Islands</w:t>
            </w:r>
          </w:p>
        </w:tc>
        <w:tc>
          <w:tcPr>
            <w:tcW w:w="2130" w:type="dxa"/>
            <w:shd w:val="clear" w:color="auto" w:fill="FFFFFF"/>
            <w:tcMar>
              <w:top w:w="105" w:type="dxa"/>
              <w:left w:w="75" w:type="dxa"/>
              <w:bottom w:w="105" w:type="dxa"/>
              <w:right w:w="75" w:type="dxa"/>
            </w:tcMar>
            <w:vAlign w:val="center"/>
            <w:hideMark/>
          </w:tcPr>
          <w:p w14:paraId="3435AF26" w14:textId="77777777" w:rsidR="003D47E0" w:rsidRPr="003D47E0" w:rsidRDefault="003D47E0" w:rsidP="003D47E0">
            <w:pPr>
              <w:rPr>
                <w:rFonts w:ascii="Serif" w:hAnsi="Serif"/>
                <w:sz w:val="24"/>
                <w:szCs w:val="24"/>
              </w:rPr>
            </w:pPr>
            <w:r w:rsidRPr="003D47E0">
              <w:rPr>
                <w:rFonts w:ascii="Serif" w:hAnsi="Serif"/>
                <w:sz w:val="24"/>
                <w:szCs w:val="24"/>
              </w:rPr>
              <w:t>19.10</w:t>
            </w:r>
          </w:p>
        </w:tc>
      </w:tr>
      <w:tr w:rsidR="003D47E0" w:rsidRPr="003D47E0" w14:paraId="2D3BCB63" w14:textId="77777777" w:rsidTr="003D47E0">
        <w:tc>
          <w:tcPr>
            <w:tcW w:w="2875" w:type="dxa"/>
            <w:shd w:val="clear" w:color="auto" w:fill="FFFFFF"/>
            <w:tcMar>
              <w:top w:w="105" w:type="dxa"/>
              <w:left w:w="75" w:type="dxa"/>
              <w:bottom w:w="105" w:type="dxa"/>
              <w:right w:w="75" w:type="dxa"/>
            </w:tcMar>
            <w:vAlign w:val="center"/>
            <w:hideMark/>
          </w:tcPr>
          <w:p w14:paraId="61E63CBC"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2130" w:type="dxa"/>
            <w:shd w:val="clear" w:color="auto" w:fill="FFFFFF"/>
            <w:tcMar>
              <w:top w:w="105" w:type="dxa"/>
              <w:left w:w="75" w:type="dxa"/>
              <w:bottom w:w="105" w:type="dxa"/>
              <w:right w:w="75" w:type="dxa"/>
            </w:tcMar>
            <w:vAlign w:val="center"/>
            <w:hideMark/>
          </w:tcPr>
          <w:p w14:paraId="58B4DAD4" w14:textId="77777777" w:rsidR="003D47E0" w:rsidRPr="003D47E0" w:rsidRDefault="003D47E0" w:rsidP="003D47E0">
            <w:pPr>
              <w:rPr>
                <w:rFonts w:ascii="Serif" w:hAnsi="Serif"/>
                <w:sz w:val="24"/>
                <w:szCs w:val="24"/>
              </w:rPr>
            </w:pPr>
            <w:r w:rsidRPr="003D47E0">
              <w:rPr>
                <w:rFonts w:ascii="Serif" w:hAnsi="Serif"/>
                <w:sz w:val="24"/>
                <w:szCs w:val="24"/>
              </w:rPr>
              <w:t>19.14</w:t>
            </w:r>
          </w:p>
        </w:tc>
      </w:tr>
      <w:tr w:rsidR="003D47E0" w:rsidRPr="003D47E0" w14:paraId="6B418913" w14:textId="77777777" w:rsidTr="003D47E0">
        <w:tc>
          <w:tcPr>
            <w:tcW w:w="2875" w:type="dxa"/>
            <w:shd w:val="clear" w:color="auto" w:fill="FFFFFF"/>
            <w:tcMar>
              <w:top w:w="105" w:type="dxa"/>
              <w:left w:w="75" w:type="dxa"/>
              <w:bottom w:w="105" w:type="dxa"/>
              <w:right w:w="75" w:type="dxa"/>
            </w:tcMar>
            <w:vAlign w:val="center"/>
            <w:hideMark/>
          </w:tcPr>
          <w:p w14:paraId="69F65CAB" w14:textId="77777777" w:rsidR="003D47E0" w:rsidRPr="003D47E0" w:rsidRDefault="003D47E0" w:rsidP="003D47E0">
            <w:pPr>
              <w:rPr>
                <w:rFonts w:ascii="Serif" w:hAnsi="Serif"/>
                <w:sz w:val="24"/>
                <w:szCs w:val="24"/>
              </w:rPr>
            </w:pPr>
            <w:r w:rsidRPr="003D47E0">
              <w:rPr>
                <w:rFonts w:ascii="Serif" w:hAnsi="Serif"/>
                <w:sz w:val="24"/>
                <w:szCs w:val="24"/>
              </w:rPr>
              <w:t>Gibraltar</w:t>
            </w:r>
          </w:p>
        </w:tc>
        <w:tc>
          <w:tcPr>
            <w:tcW w:w="2130" w:type="dxa"/>
            <w:shd w:val="clear" w:color="auto" w:fill="FFFFFF"/>
            <w:tcMar>
              <w:top w:w="105" w:type="dxa"/>
              <w:left w:w="75" w:type="dxa"/>
              <w:bottom w:w="105" w:type="dxa"/>
              <w:right w:w="75" w:type="dxa"/>
            </w:tcMar>
            <w:vAlign w:val="center"/>
            <w:hideMark/>
          </w:tcPr>
          <w:p w14:paraId="2B4E05CE" w14:textId="77777777" w:rsidR="003D47E0" w:rsidRPr="003D47E0" w:rsidRDefault="003D47E0" w:rsidP="003D47E0">
            <w:pPr>
              <w:rPr>
                <w:rFonts w:ascii="Serif" w:hAnsi="Serif"/>
                <w:sz w:val="24"/>
                <w:szCs w:val="24"/>
              </w:rPr>
            </w:pPr>
            <w:r w:rsidRPr="003D47E0">
              <w:rPr>
                <w:rFonts w:ascii="Serif" w:hAnsi="Serif"/>
                <w:sz w:val="24"/>
                <w:szCs w:val="24"/>
              </w:rPr>
              <w:t>19.36</w:t>
            </w:r>
          </w:p>
        </w:tc>
      </w:tr>
      <w:tr w:rsidR="003D47E0" w:rsidRPr="003D47E0" w14:paraId="1D3E521A" w14:textId="77777777" w:rsidTr="003D47E0">
        <w:tc>
          <w:tcPr>
            <w:tcW w:w="2875" w:type="dxa"/>
            <w:shd w:val="clear" w:color="auto" w:fill="FFFFFF"/>
            <w:tcMar>
              <w:top w:w="105" w:type="dxa"/>
              <w:left w:w="75" w:type="dxa"/>
              <w:bottom w:w="105" w:type="dxa"/>
              <w:right w:w="75" w:type="dxa"/>
            </w:tcMar>
            <w:vAlign w:val="center"/>
            <w:hideMark/>
          </w:tcPr>
          <w:p w14:paraId="4C34848E" w14:textId="77777777" w:rsidR="003D47E0" w:rsidRPr="003D47E0" w:rsidRDefault="003D47E0" w:rsidP="003D47E0">
            <w:pPr>
              <w:rPr>
                <w:rFonts w:ascii="Serif" w:hAnsi="Serif"/>
                <w:sz w:val="24"/>
                <w:szCs w:val="24"/>
              </w:rPr>
            </w:pPr>
            <w:r w:rsidRPr="003D47E0">
              <w:rPr>
                <w:rFonts w:ascii="Serif" w:hAnsi="Serif"/>
                <w:sz w:val="24"/>
                <w:szCs w:val="24"/>
              </w:rPr>
              <w:t>Europe</w:t>
            </w:r>
          </w:p>
        </w:tc>
        <w:tc>
          <w:tcPr>
            <w:tcW w:w="2130" w:type="dxa"/>
            <w:shd w:val="clear" w:color="auto" w:fill="FFFFFF"/>
            <w:tcMar>
              <w:top w:w="105" w:type="dxa"/>
              <w:left w:w="75" w:type="dxa"/>
              <w:bottom w:w="105" w:type="dxa"/>
              <w:right w:w="75" w:type="dxa"/>
            </w:tcMar>
            <w:vAlign w:val="center"/>
            <w:hideMark/>
          </w:tcPr>
          <w:p w14:paraId="15CE0FBC" w14:textId="77777777" w:rsidR="003D47E0" w:rsidRPr="003D47E0" w:rsidRDefault="003D47E0" w:rsidP="003D47E0">
            <w:pPr>
              <w:rPr>
                <w:rFonts w:ascii="Serif" w:hAnsi="Serif"/>
                <w:sz w:val="24"/>
                <w:szCs w:val="24"/>
              </w:rPr>
            </w:pPr>
            <w:r w:rsidRPr="003D47E0">
              <w:rPr>
                <w:rFonts w:ascii="Serif" w:hAnsi="Serif"/>
                <w:sz w:val="24"/>
                <w:szCs w:val="24"/>
              </w:rPr>
              <w:t>19.39</w:t>
            </w:r>
          </w:p>
        </w:tc>
      </w:tr>
      <w:tr w:rsidR="003D47E0" w:rsidRPr="003D47E0" w14:paraId="7C92B7A4" w14:textId="77777777" w:rsidTr="003D47E0">
        <w:tc>
          <w:tcPr>
            <w:tcW w:w="2875" w:type="dxa"/>
            <w:shd w:val="clear" w:color="auto" w:fill="FFFFFF"/>
            <w:tcMar>
              <w:top w:w="105" w:type="dxa"/>
              <w:left w:w="75" w:type="dxa"/>
              <w:bottom w:w="105" w:type="dxa"/>
              <w:right w:w="75" w:type="dxa"/>
            </w:tcMar>
            <w:vAlign w:val="center"/>
            <w:hideMark/>
          </w:tcPr>
          <w:p w14:paraId="7AE068C3" w14:textId="77777777" w:rsidR="003D47E0" w:rsidRPr="003D47E0" w:rsidRDefault="003D47E0" w:rsidP="003D47E0">
            <w:pPr>
              <w:rPr>
                <w:rFonts w:ascii="Serif" w:hAnsi="Serif"/>
                <w:sz w:val="24"/>
                <w:szCs w:val="24"/>
              </w:rPr>
            </w:pPr>
            <w:r w:rsidRPr="003D47E0">
              <w:rPr>
                <w:rFonts w:ascii="Serif" w:hAnsi="Serif"/>
                <w:sz w:val="24"/>
                <w:szCs w:val="24"/>
              </w:rPr>
              <w:lastRenderedPageBreak/>
              <w:t>High income</w:t>
            </w:r>
          </w:p>
        </w:tc>
        <w:tc>
          <w:tcPr>
            <w:tcW w:w="2130" w:type="dxa"/>
            <w:shd w:val="clear" w:color="auto" w:fill="FFFFFF"/>
            <w:tcMar>
              <w:top w:w="105" w:type="dxa"/>
              <w:left w:w="75" w:type="dxa"/>
              <w:bottom w:w="105" w:type="dxa"/>
              <w:right w:w="75" w:type="dxa"/>
            </w:tcMar>
            <w:vAlign w:val="center"/>
            <w:hideMark/>
          </w:tcPr>
          <w:p w14:paraId="0E1FFF52" w14:textId="77777777" w:rsidR="003D47E0" w:rsidRPr="003D47E0" w:rsidRDefault="003D47E0" w:rsidP="003D47E0">
            <w:pPr>
              <w:rPr>
                <w:rFonts w:ascii="Serif" w:hAnsi="Serif"/>
                <w:sz w:val="24"/>
                <w:szCs w:val="24"/>
              </w:rPr>
            </w:pPr>
            <w:r w:rsidRPr="003D47E0">
              <w:rPr>
                <w:rFonts w:ascii="Serif" w:hAnsi="Serif"/>
                <w:sz w:val="24"/>
                <w:szCs w:val="24"/>
              </w:rPr>
              <w:t>19.39</w:t>
            </w:r>
          </w:p>
        </w:tc>
      </w:tr>
      <w:tr w:rsidR="003D47E0" w:rsidRPr="003D47E0" w14:paraId="1F52FBEF" w14:textId="77777777" w:rsidTr="003D47E0">
        <w:tc>
          <w:tcPr>
            <w:tcW w:w="2875" w:type="dxa"/>
            <w:shd w:val="clear" w:color="auto" w:fill="FFFFFF"/>
            <w:tcMar>
              <w:top w:w="105" w:type="dxa"/>
              <w:left w:w="75" w:type="dxa"/>
              <w:bottom w:w="105" w:type="dxa"/>
              <w:right w:w="75" w:type="dxa"/>
            </w:tcMar>
            <w:vAlign w:val="center"/>
            <w:hideMark/>
          </w:tcPr>
          <w:p w14:paraId="239BFA07" w14:textId="77777777" w:rsidR="003D47E0" w:rsidRPr="003D47E0" w:rsidRDefault="003D47E0" w:rsidP="003D47E0">
            <w:pPr>
              <w:rPr>
                <w:rFonts w:ascii="Serif" w:hAnsi="Serif"/>
                <w:sz w:val="24"/>
                <w:szCs w:val="24"/>
              </w:rPr>
            </w:pPr>
            <w:r w:rsidRPr="003D47E0">
              <w:rPr>
                <w:rFonts w:ascii="Serif" w:hAnsi="Serif"/>
                <w:sz w:val="24"/>
                <w:szCs w:val="24"/>
              </w:rPr>
              <w:t>Africa</w:t>
            </w:r>
          </w:p>
        </w:tc>
        <w:tc>
          <w:tcPr>
            <w:tcW w:w="2130" w:type="dxa"/>
            <w:shd w:val="clear" w:color="auto" w:fill="FFFFFF"/>
            <w:tcMar>
              <w:top w:w="105" w:type="dxa"/>
              <w:left w:w="75" w:type="dxa"/>
              <w:bottom w:w="105" w:type="dxa"/>
              <w:right w:w="75" w:type="dxa"/>
            </w:tcMar>
            <w:vAlign w:val="center"/>
            <w:hideMark/>
          </w:tcPr>
          <w:p w14:paraId="31D3A44D" w14:textId="77777777" w:rsidR="003D47E0" w:rsidRPr="003D47E0" w:rsidRDefault="003D47E0" w:rsidP="003D47E0">
            <w:pPr>
              <w:rPr>
                <w:rFonts w:ascii="Serif" w:hAnsi="Serif"/>
                <w:sz w:val="24"/>
                <w:szCs w:val="24"/>
              </w:rPr>
            </w:pPr>
            <w:r w:rsidRPr="003D47E0">
              <w:rPr>
                <w:rFonts w:ascii="Serif" w:hAnsi="Serif"/>
                <w:sz w:val="24"/>
                <w:szCs w:val="24"/>
              </w:rPr>
              <w:t>19.46</w:t>
            </w:r>
          </w:p>
        </w:tc>
      </w:tr>
      <w:tr w:rsidR="003D47E0" w:rsidRPr="003D47E0" w14:paraId="7A3BCDD0" w14:textId="77777777" w:rsidTr="003D47E0">
        <w:tc>
          <w:tcPr>
            <w:tcW w:w="2875" w:type="dxa"/>
            <w:shd w:val="clear" w:color="auto" w:fill="FFFFFF"/>
            <w:tcMar>
              <w:top w:w="105" w:type="dxa"/>
              <w:left w:w="75" w:type="dxa"/>
              <w:bottom w:w="105" w:type="dxa"/>
              <w:right w:w="75" w:type="dxa"/>
            </w:tcMar>
            <w:vAlign w:val="center"/>
            <w:hideMark/>
          </w:tcPr>
          <w:p w14:paraId="4D97D11F" w14:textId="77777777" w:rsidR="003D47E0" w:rsidRPr="003D47E0" w:rsidRDefault="003D47E0" w:rsidP="003D47E0">
            <w:pPr>
              <w:rPr>
                <w:rFonts w:ascii="Serif" w:hAnsi="Serif"/>
                <w:sz w:val="24"/>
                <w:szCs w:val="24"/>
              </w:rPr>
            </w:pPr>
            <w:r w:rsidRPr="003D47E0">
              <w:rPr>
                <w:rFonts w:ascii="Serif" w:hAnsi="Serif"/>
                <w:sz w:val="24"/>
                <w:szCs w:val="24"/>
              </w:rPr>
              <w:t>Upper middle income</w:t>
            </w:r>
          </w:p>
        </w:tc>
        <w:tc>
          <w:tcPr>
            <w:tcW w:w="2130" w:type="dxa"/>
            <w:shd w:val="clear" w:color="auto" w:fill="FFFFFF"/>
            <w:tcMar>
              <w:top w:w="105" w:type="dxa"/>
              <w:left w:w="75" w:type="dxa"/>
              <w:bottom w:w="105" w:type="dxa"/>
              <w:right w:w="75" w:type="dxa"/>
            </w:tcMar>
            <w:vAlign w:val="center"/>
            <w:hideMark/>
          </w:tcPr>
          <w:p w14:paraId="543E6F2C" w14:textId="77777777" w:rsidR="003D47E0" w:rsidRPr="003D47E0" w:rsidRDefault="003D47E0" w:rsidP="003D47E0">
            <w:pPr>
              <w:rPr>
                <w:rFonts w:ascii="Serif" w:hAnsi="Serif"/>
                <w:sz w:val="24"/>
                <w:szCs w:val="24"/>
              </w:rPr>
            </w:pPr>
            <w:r w:rsidRPr="003D47E0">
              <w:rPr>
                <w:rFonts w:ascii="Serif" w:hAnsi="Serif"/>
                <w:sz w:val="24"/>
                <w:szCs w:val="24"/>
              </w:rPr>
              <w:t>19.48</w:t>
            </w:r>
          </w:p>
        </w:tc>
      </w:tr>
      <w:tr w:rsidR="003D47E0" w:rsidRPr="003D47E0" w14:paraId="14D143CC" w14:textId="77777777" w:rsidTr="003D47E0">
        <w:tc>
          <w:tcPr>
            <w:tcW w:w="2875" w:type="dxa"/>
            <w:shd w:val="clear" w:color="auto" w:fill="FFFFFF"/>
            <w:tcMar>
              <w:top w:w="105" w:type="dxa"/>
              <w:left w:w="75" w:type="dxa"/>
              <w:bottom w:w="105" w:type="dxa"/>
              <w:right w:w="75" w:type="dxa"/>
            </w:tcMar>
            <w:vAlign w:val="center"/>
            <w:hideMark/>
          </w:tcPr>
          <w:p w14:paraId="635394CE" w14:textId="77777777" w:rsidR="003D47E0" w:rsidRPr="003D47E0" w:rsidRDefault="003D47E0" w:rsidP="003D47E0">
            <w:pPr>
              <w:rPr>
                <w:rFonts w:ascii="Serif" w:hAnsi="Serif"/>
                <w:sz w:val="24"/>
                <w:szCs w:val="24"/>
              </w:rPr>
            </w:pPr>
            <w:r w:rsidRPr="003D47E0">
              <w:rPr>
                <w:rFonts w:ascii="Serif" w:hAnsi="Serif"/>
                <w:sz w:val="24"/>
                <w:szCs w:val="24"/>
              </w:rPr>
              <w:t>European Union</w:t>
            </w:r>
          </w:p>
        </w:tc>
        <w:tc>
          <w:tcPr>
            <w:tcW w:w="2130" w:type="dxa"/>
            <w:shd w:val="clear" w:color="auto" w:fill="FFFFFF"/>
            <w:tcMar>
              <w:top w:w="105" w:type="dxa"/>
              <w:left w:w="75" w:type="dxa"/>
              <w:bottom w:w="105" w:type="dxa"/>
              <w:right w:w="75" w:type="dxa"/>
            </w:tcMar>
            <w:vAlign w:val="center"/>
            <w:hideMark/>
          </w:tcPr>
          <w:p w14:paraId="18808093" w14:textId="77777777" w:rsidR="003D47E0" w:rsidRPr="003D47E0" w:rsidRDefault="003D47E0" w:rsidP="003D47E0">
            <w:pPr>
              <w:rPr>
                <w:rFonts w:ascii="Serif" w:hAnsi="Serif"/>
                <w:sz w:val="24"/>
                <w:szCs w:val="24"/>
              </w:rPr>
            </w:pPr>
            <w:r w:rsidRPr="003D47E0">
              <w:rPr>
                <w:rFonts w:ascii="Serif" w:hAnsi="Serif"/>
                <w:sz w:val="24"/>
                <w:szCs w:val="24"/>
              </w:rPr>
              <w:t>19.50</w:t>
            </w:r>
          </w:p>
        </w:tc>
      </w:tr>
      <w:tr w:rsidR="003D47E0" w:rsidRPr="003D47E0" w14:paraId="502F7220" w14:textId="77777777" w:rsidTr="003D47E0">
        <w:tc>
          <w:tcPr>
            <w:tcW w:w="2875" w:type="dxa"/>
            <w:shd w:val="clear" w:color="auto" w:fill="FFFFFF"/>
            <w:tcMar>
              <w:top w:w="105" w:type="dxa"/>
              <w:left w:w="75" w:type="dxa"/>
              <w:bottom w:w="105" w:type="dxa"/>
              <w:right w:w="75" w:type="dxa"/>
            </w:tcMar>
            <w:vAlign w:val="center"/>
            <w:hideMark/>
          </w:tcPr>
          <w:p w14:paraId="3B22AC05" w14:textId="77777777" w:rsidR="003D47E0" w:rsidRPr="003D47E0" w:rsidRDefault="003D47E0" w:rsidP="003D47E0">
            <w:pPr>
              <w:rPr>
                <w:rFonts w:ascii="Serif" w:hAnsi="Serif"/>
                <w:sz w:val="24"/>
                <w:szCs w:val="24"/>
              </w:rPr>
            </w:pPr>
            <w:r w:rsidRPr="003D47E0">
              <w:rPr>
                <w:rFonts w:ascii="Serif" w:hAnsi="Serif"/>
                <w:sz w:val="24"/>
                <w:szCs w:val="24"/>
              </w:rPr>
              <w:t>Asia</w:t>
            </w:r>
          </w:p>
        </w:tc>
        <w:tc>
          <w:tcPr>
            <w:tcW w:w="2130" w:type="dxa"/>
            <w:shd w:val="clear" w:color="auto" w:fill="FFFFFF"/>
            <w:tcMar>
              <w:top w:w="105" w:type="dxa"/>
              <w:left w:w="75" w:type="dxa"/>
              <w:bottom w:w="105" w:type="dxa"/>
              <w:right w:w="75" w:type="dxa"/>
            </w:tcMar>
            <w:vAlign w:val="center"/>
            <w:hideMark/>
          </w:tcPr>
          <w:p w14:paraId="3C2E1D86" w14:textId="77777777" w:rsidR="003D47E0" w:rsidRPr="003D47E0" w:rsidRDefault="003D47E0" w:rsidP="003D47E0">
            <w:pPr>
              <w:rPr>
                <w:rFonts w:ascii="Serif" w:hAnsi="Serif"/>
                <w:sz w:val="24"/>
                <w:szCs w:val="24"/>
              </w:rPr>
            </w:pPr>
            <w:r w:rsidRPr="003D47E0">
              <w:rPr>
                <w:rFonts w:ascii="Serif" w:hAnsi="Serif"/>
                <w:sz w:val="24"/>
                <w:szCs w:val="24"/>
              </w:rPr>
              <w:t>19.52</w:t>
            </w:r>
          </w:p>
        </w:tc>
      </w:tr>
      <w:tr w:rsidR="003D47E0" w:rsidRPr="003D47E0" w14:paraId="4DA2EA99" w14:textId="77777777" w:rsidTr="003D47E0">
        <w:tc>
          <w:tcPr>
            <w:tcW w:w="2875" w:type="dxa"/>
            <w:shd w:val="clear" w:color="auto" w:fill="FFFFFF"/>
            <w:tcMar>
              <w:top w:w="105" w:type="dxa"/>
              <w:left w:w="75" w:type="dxa"/>
              <w:bottom w:w="105" w:type="dxa"/>
              <w:right w:w="75" w:type="dxa"/>
            </w:tcMar>
            <w:vAlign w:val="center"/>
            <w:hideMark/>
          </w:tcPr>
          <w:p w14:paraId="473A044D" w14:textId="77777777" w:rsidR="003D47E0" w:rsidRPr="003D47E0" w:rsidRDefault="003D47E0" w:rsidP="003D47E0">
            <w:pPr>
              <w:rPr>
                <w:rFonts w:ascii="Serif" w:hAnsi="Serif"/>
                <w:sz w:val="24"/>
                <w:szCs w:val="24"/>
              </w:rPr>
            </w:pPr>
            <w:r w:rsidRPr="003D47E0">
              <w:rPr>
                <w:rFonts w:ascii="Serif" w:hAnsi="Serif"/>
                <w:sz w:val="24"/>
                <w:szCs w:val="24"/>
              </w:rPr>
              <w:t>Faeroe Islands</w:t>
            </w:r>
          </w:p>
        </w:tc>
        <w:tc>
          <w:tcPr>
            <w:tcW w:w="2130" w:type="dxa"/>
            <w:shd w:val="clear" w:color="auto" w:fill="FFFFFF"/>
            <w:tcMar>
              <w:top w:w="105" w:type="dxa"/>
              <w:left w:w="75" w:type="dxa"/>
              <w:bottom w:w="105" w:type="dxa"/>
              <w:right w:w="75" w:type="dxa"/>
            </w:tcMar>
            <w:vAlign w:val="center"/>
            <w:hideMark/>
          </w:tcPr>
          <w:p w14:paraId="17C3CD2D" w14:textId="77777777" w:rsidR="003D47E0" w:rsidRPr="003D47E0" w:rsidRDefault="003D47E0" w:rsidP="003D47E0">
            <w:pPr>
              <w:rPr>
                <w:rFonts w:ascii="Serif" w:hAnsi="Serif"/>
                <w:sz w:val="24"/>
                <w:szCs w:val="24"/>
              </w:rPr>
            </w:pPr>
            <w:r w:rsidRPr="003D47E0">
              <w:rPr>
                <w:rFonts w:ascii="Serif" w:hAnsi="Serif"/>
                <w:sz w:val="24"/>
                <w:szCs w:val="24"/>
              </w:rPr>
              <w:t>19.52</w:t>
            </w:r>
          </w:p>
        </w:tc>
      </w:tr>
      <w:tr w:rsidR="003D47E0" w:rsidRPr="003D47E0" w14:paraId="07D4B944" w14:textId="77777777" w:rsidTr="003D47E0">
        <w:tc>
          <w:tcPr>
            <w:tcW w:w="2875" w:type="dxa"/>
            <w:shd w:val="clear" w:color="auto" w:fill="FFFFFF"/>
            <w:tcMar>
              <w:top w:w="105" w:type="dxa"/>
              <w:left w:w="75" w:type="dxa"/>
              <w:bottom w:w="105" w:type="dxa"/>
              <w:right w:w="75" w:type="dxa"/>
            </w:tcMar>
            <w:vAlign w:val="center"/>
            <w:hideMark/>
          </w:tcPr>
          <w:p w14:paraId="7E0ED2B5" w14:textId="77777777" w:rsidR="003D47E0" w:rsidRPr="003D47E0" w:rsidRDefault="003D47E0" w:rsidP="003D47E0">
            <w:pPr>
              <w:rPr>
                <w:rFonts w:ascii="Serif" w:hAnsi="Serif"/>
                <w:sz w:val="24"/>
                <w:szCs w:val="24"/>
              </w:rPr>
            </w:pPr>
            <w:r w:rsidRPr="003D47E0">
              <w:rPr>
                <w:rFonts w:ascii="Serif" w:hAnsi="Serif"/>
                <w:sz w:val="24"/>
                <w:szCs w:val="24"/>
              </w:rPr>
              <w:t>North America</w:t>
            </w:r>
          </w:p>
        </w:tc>
        <w:tc>
          <w:tcPr>
            <w:tcW w:w="2130" w:type="dxa"/>
            <w:shd w:val="clear" w:color="auto" w:fill="FFFFFF"/>
            <w:tcMar>
              <w:top w:w="105" w:type="dxa"/>
              <w:left w:w="75" w:type="dxa"/>
              <w:bottom w:w="105" w:type="dxa"/>
              <w:right w:w="75" w:type="dxa"/>
            </w:tcMar>
            <w:vAlign w:val="center"/>
            <w:hideMark/>
          </w:tcPr>
          <w:p w14:paraId="19B675DF" w14:textId="77777777" w:rsidR="003D47E0" w:rsidRPr="003D47E0" w:rsidRDefault="003D47E0" w:rsidP="003D47E0">
            <w:pPr>
              <w:rPr>
                <w:rFonts w:ascii="Serif" w:hAnsi="Serif"/>
                <w:sz w:val="24"/>
                <w:szCs w:val="24"/>
              </w:rPr>
            </w:pPr>
            <w:r w:rsidRPr="003D47E0">
              <w:rPr>
                <w:rFonts w:ascii="Serif" w:hAnsi="Serif"/>
                <w:sz w:val="24"/>
                <w:szCs w:val="24"/>
              </w:rPr>
              <w:t>19.54</w:t>
            </w:r>
          </w:p>
        </w:tc>
      </w:tr>
      <w:tr w:rsidR="003D47E0" w:rsidRPr="003D47E0" w14:paraId="5880C6CB" w14:textId="77777777" w:rsidTr="003D47E0">
        <w:tc>
          <w:tcPr>
            <w:tcW w:w="2875" w:type="dxa"/>
            <w:shd w:val="clear" w:color="auto" w:fill="FFFFFF"/>
            <w:tcMar>
              <w:top w:w="105" w:type="dxa"/>
              <w:left w:w="75" w:type="dxa"/>
              <w:bottom w:w="105" w:type="dxa"/>
              <w:right w:w="75" w:type="dxa"/>
            </w:tcMar>
            <w:vAlign w:val="center"/>
            <w:hideMark/>
          </w:tcPr>
          <w:p w14:paraId="06D42399" w14:textId="77777777" w:rsidR="003D47E0" w:rsidRPr="003D47E0" w:rsidRDefault="003D47E0" w:rsidP="003D47E0">
            <w:pPr>
              <w:rPr>
                <w:rFonts w:ascii="Serif" w:hAnsi="Serif"/>
                <w:sz w:val="24"/>
                <w:szCs w:val="24"/>
              </w:rPr>
            </w:pPr>
            <w:r w:rsidRPr="003D47E0">
              <w:rPr>
                <w:rFonts w:ascii="Serif" w:hAnsi="Serif"/>
                <w:sz w:val="24"/>
                <w:szCs w:val="24"/>
              </w:rPr>
              <w:t>Montserrat</w:t>
            </w:r>
          </w:p>
        </w:tc>
        <w:tc>
          <w:tcPr>
            <w:tcW w:w="2130" w:type="dxa"/>
            <w:shd w:val="clear" w:color="auto" w:fill="FFFFFF"/>
            <w:tcMar>
              <w:top w:w="105" w:type="dxa"/>
              <w:left w:w="75" w:type="dxa"/>
              <w:bottom w:w="105" w:type="dxa"/>
              <w:right w:w="75" w:type="dxa"/>
            </w:tcMar>
            <w:vAlign w:val="center"/>
            <w:hideMark/>
          </w:tcPr>
          <w:p w14:paraId="13665969" w14:textId="77777777" w:rsidR="003D47E0" w:rsidRPr="003D47E0" w:rsidRDefault="003D47E0" w:rsidP="003D47E0">
            <w:pPr>
              <w:rPr>
                <w:rFonts w:ascii="Serif" w:hAnsi="Serif"/>
                <w:sz w:val="24"/>
                <w:szCs w:val="24"/>
              </w:rPr>
            </w:pPr>
            <w:r w:rsidRPr="003D47E0">
              <w:rPr>
                <w:rFonts w:ascii="Serif" w:hAnsi="Serif"/>
                <w:sz w:val="24"/>
                <w:szCs w:val="24"/>
              </w:rPr>
              <w:t>19.66</w:t>
            </w:r>
          </w:p>
        </w:tc>
      </w:tr>
      <w:tr w:rsidR="003D47E0" w:rsidRPr="003D47E0" w14:paraId="0CFF6097" w14:textId="77777777" w:rsidTr="003D47E0">
        <w:tc>
          <w:tcPr>
            <w:tcW w:w="2875" w:type="dxa"/>
            <w:shd w:val="clear" w:color="auto" w:fill="FFFFFF"/>
            <w:tcMar>
              <w:top w:w="105" w:type="dxa"/>
              <w:left w:w="75" w:type="dxa"/>
              <w:bottom w:w="105" w:type="dxa"/>
              <w:right w:w="75" w:type="dxa"/>
            </w:tcMar>
            <w:vAlign w:val="center"/>
            <w:hideMark/>
          </w:tcPr>
          <w:p w14:paraId="5F5735AE" w14:textId="77777777" w:rsidR="003D47E0" w:rsidRPr="003D47E0" w:rsidRDefault="003D47E0" w:rsidP="003D47E0">
            <w:pPr>
              <w:rPr>
                <w:rFonts w:ascii="Serif" w:hAnsi="Serif"/>
                <w:sz w:val="24"/>
                <w:szCs w:val="24"/>
              </w:rPr>
            </w:pPr>
            <w:r w:rsidRPr="003D47E0">
              <w:rPr>
                <w:rFonts w:ascii="Serif" w:hAnsi="Serif"/>
                <w:sz w:val="24"/>
                <w:szCs w:val="24"/>
              </w:rPr>
              <w:t>Greenland</w:t>
            </w:r>
          </w:p>
        </w:tc>
        <w:tc>
          <w:tcPr>
            <w:tcW w:w="2130" w:type="dxa"/>
            <w:shd w:val="clear" w:color="auto" w:fill="FFFFFF"/>
            <w:tcMar>
              <w:top w:w="105" w:type="dxa"/>
              <w:left w:w="75" w:type="dxa"/>
              <w:bottom w:w="105" w:type="dxa"/>
              <w:right w:w="75" w:type="dxa"/>
            </w:tcMar>
            <w:vAlign w:val="center"/>
            <w:hideMark/>
          </w:tcPr>
          <w:p w14:paraId="2FB34F8B" w14:textId="77777777" w:rsidR="003D47E0" w:rsidRPr="003D47E0" w:rsidRDefault="003D47E0" w:rsidP="003D47E0">
            <w:pPr>
              <w:rPr>
                <w:rFonts w:ascii="Serif" w:hAnsi="Serif"/>
                <w:sz w:val="24"/>
                <w:szCs w:val="24"/>
              </w:rPr>
            </w:pPr>
            <w:r w:rsidRPr="003D47E0">
              <w:rPr>
                <w:rFonts w:ascii="Serif" w:hAnsi="Serif"/>
                <w:sz w:val="24"/>
                <w:szCs w:val="24"/>
              </w:rPr>
              <w:t>19.68</w:t>
            </w:r>
          </w:p>
        </w:tc>
      </w:tr>
      <w:tr w:rsidR="003D47E0" w:rsidRPr="003D47E0" w14:paraId="3C1C3041" w14:textId="77777777" w:rsidTr="003D47E0">
        <w:tc>
          <w:tcPr>
            <w:tcW w:w="2875" w:type="dxa"/>
            <w:shd w:val="clear" w:color="auto" w:fill="FFFFFF"/>
            <w:tcMar>
              <w:top w:w="105" w:type="dxa"/>
              <w:left w:w="75" w:type="dxa"/>
              <w:bottom w:w="105" w:type="dxa"/>
              <w:right w:w="75" w:type="dxa"/>
            </w:tcMar>
            <w:vAlign w:val="center"/>
            <w:hideMark/>
          </w:tcPr>
          <w:p w14:paraId="3C293335" w14:textId="77777777" w:rsidR="003D47E0" w:rsidRPr="003D47E0" w:rsidRDefault="003D47E0" w:rsidP="003D47E0">
            <w:pPr>
              <w:rPr>
                <w:rFonts w:ascii="Serif" w:hAnsi="Serif"/>
                <w:sz w:val="24"/>
                <w:szCs w:val="24"/>
              </w:rPr>
            </w:pPr>
            <w:r w:rsidRPr="003D47E0">
              <w:rPr>
                <w:rFonts w:ascii="Serif" w:hAnsi="Serif"/>
                <w:sz w:val="24"/>
                <w:szCs w:val="24"/>
              </w:rPr>
              <w:t>Low income</w:t>
            </w:r>
          </w:p>
        </w:tc>
        <w:tc>
          <w:tcPr>
            <w:tcW w:w="2130" w:type="dxa"/>
            <w:shd w:val="clear" w:color="auto" w:fill="FFFFFF"/>
            <w:tcMar>
              <w:top w:w="105" w:type="dxa"/>
              <w:left w:w="75" w:type="dxa"/>
              <w:bottom w:w="105" w:type="dxa"/>
              <w:right w:w="75" w:type="dxa"/>
            </w:tcMar>
            <w:vAlign w:val="center"/>
            <w:hideMark/>
          </w:tcPr>
          <w:p w14:paraId="139E547E" w14:textId="77777777" w:rsidR="003D47E0" w:rsidRPr="003D47E0" w:rsidRDefault="003D47E0" w:rsidP="003D47E0">
            <w:pPr>
              <w:rPr>
                <w:rFonts w:ascii="Serif" w:hAnsi="Serif"/>
                <w:sz w:val="24"/>
                <w:szCs w:val="24"/>
              </w:rPr>
            </w:pPr>
            <w:r w:rsidRPr="003D47E0">
              <w:rPr>
                <w:rFonts w:ascii="Serif" w:hAnsi="Serif"/>
                <w:sz w:val="24"/>
                <w:szCs w:val="24"/>
              </w:rPr>
              <w:t>19.76</w:t>
            </w:r>
          </w:p>
        </w:tc>
      </w:tr>
      <w:tr w:rsidR="003D47E0" w:rsidRPr="003D47E0" w14:paraId="3AB7E81A" w14:textId="77777777" w:rsidTr="003D47E0">
        <w:tc>
          <w:tcPr>
            <w:tcW w:w="2875" w:type="dxa"/>
            <w:shd w:val="clear" w:color="auto" w:fill="FFFFFF"/>
            <w:tcMar>
              <w:top w:w="105" w:type="dxa"/>
              <w:left w:w="75" w:type="dxa"/>
              <w:bottom w:w="105" w:type="dxa"/>
              <w:right w:w="75" w:type="dxa"/>
            </w:tcMar>
            <w:vAlign w:val="center"/>
            <w:hideMark/>
          </w:tcPr>
          <w:p w14:paraId="2073F639" w14:textId="77777777" w:rsidR="003D47E0" w:rsidRPr="003D47E0" w:rsidRDefault="003D47E0" w:rsidP="003D47E0">
            <w:pPr>
              <w:rPr>
                <w:rFonts w:ascii="Serif" w:hAnsi="Serif"/>
                <w:sz w:val="24"/>
                <w:szCs w:val="24"/>
              </w:rPr>
            </w:pPr>
            <w:r w:rsidRPr="003D47E0">
              <w:rPr>
                <w:rFonts w:ascii="Serif" w:hAnsi="Serif"/>
                <w:sz w:val="24"/>
                <w:szCs w:val="24"/>
              </w:rPr>
              <w:t>Oceania</w:t>
            </w:r>
          </w:p>
        </w:tc>
        <w:tc>
          <w:tcPr>
            <w:tcW w:w="2130" w:type="dxa"/>
            <w:shd w:val="clear" w:color="auto" w:fill="FFFFFF"/>
            <w:tcMar>
              <w:top w:w="105" w:type="dxa"/>
              <w:left w:w="75" w:type="dxa"/>
              <w:bottom w:w="105" w:type="dxa"/>
              <w:right w:w="75" w:type="dxa"/>
            </w:tcMar>
            <w:vAlign w:val="center"/>
            <w:hideMark/>
          </w:tcPr>
          <w:p w14:paraId="1BB99C8F" w14:textId="77777777" w:rsidR="003D47E0" w:rsidRPr="003D47E0" w:rsidRDefault="003D47E0" w:rsidP="003D47E0">
            <w:pPr>
              <w:rPr>
                <w:rFonts w:ascii="Serif" w:hAnsi="Serif"/>
                <w:sz w:val="24"/>
                <w:szCs w:val="24"/>
              </w:rPr>
            </w:pPr>
            <w:r w:rsidRPr="003D47E0">
              <w:rPr>
                <w:rFonts w:ascii="Serif" w:hAnsi="Serif"/>
                <w:sz w:val="24"/>
                <w:szCs w:val="24"/>
              </w:rPr>
              <w:t>19.93</w:t>
            </w:r>
          </w:p>
        </w:tc>
      </w:tr>
      <w:tr w:rsidR="003D47E0" w:rsidRPr="003D47E0" w14:paraId="1737EEEB" w14:textId="77777777" w:rsidTr="003D47E0">
        <w:tc>
          <w:tcPr>
            <w:tcW w:w="2875" w:type="dxa"/>
            <w:shd w:val="clear" w:color="auto" w:fill="FFFFFF"/>
            <w:tcMar>
              <w:top w:w="105" w:type="dxa"/>
              <w:left w:w="75" w:type="dxa"/>
              <w:bottom w:w="105" w:type="dxa"/>
              <w:right w:w="75" w:type="dxa"/>
            </w:tcMar>
            <w:vAlign w:val="center"/>
            <w:hideMark/>
          </w:tcPr>
          <w:p w14:paraId="3C4FF23B" w14:textId="77777777" w:rsidR="003D47E0" w:rsidRPr="003D47E0" w:rsidRDefault="003D47E0" w:rsidP="003D47E0">
            <w:pPr>
              <w:rPr>
                <w:rFonts w:ascii="Serif" w:hAnsi="Serif"/>
                <w:sz w:val="24"/>
                <w:szCs w:val="24"/>
              </w:rPr>
            </w:pPr>
            <w:r w:rsidRPr="003D47E0">
              <w:rPr>
                <w:rFonts w:ascii="Serif" w:hAnsi="Serif"/>
                <w:sz w:val="24"/>
                <w:szCs w:val="24"/>
              </w:rPr>
              <w:t>Lower middle income</w:t>
            </w:r>
          </w:p>
        </w:tc>
        <w:tc>
          <w:tcPr>
            <w:tcW w:w="2130" w:type="dxa"/>
            <w:shd w:val="clear" w:color="auto" w:fill="FFFFFF"/>
            <w:tcMar>
              <w:top w:w="105" w:type="dxa"/>
              <w:left w:w="75" w:type="dxa"/>
              <w:bottom w:w="105" w:type="dxa"/>
              <w:right w:w="75" w:type="dxa"/>
            </w:tcMar>
            <w:vAlign w:val="center"/>
            <w:hideMark/>
          </w:tcPr>
          <w:p w14:paraId="620C9188" w14:textId="77777777" w:rsidR="003D47E0" w:rsidRPr="003D47E0" w:rsidRDefault="003D47E0" w:rsidP="003D47E0">
            <w:pPr>
              <w:rPr>
                <w:rFonts w:ascii="Serif" w:hAnsi="Serif"/>
                <w:sz w:val="24"/>
                <w:szCs w:val="24"/>
              </w:rPr>
            </w:pPr>
            <w:r w:rsidRPr="003D47E0">
              <w:rPr>
                <w:rFonts w:ascii="Serif" w:hAnsi="Serif"/>
                <w:sz w:val="24"/>
                <w:szCs w:val="24"/>
              </w:rPr>
              <w:t>19.96</w:t>
            </w:r>
          </w:p>
        </w:tc>
      </w:tr>
      <w:tr w:rsidR="003D47E0" w:rsidRPr="003D47E0" w14:paraId="7D2ADEE0" w14:textId="77777777" w:rsidTr="003D47E0">
        <w:tc>
          <w:tcPr>
            <w:tcW w:w="2875" w:type="dxa"/>
            <w:shd w:val="clear" w:color="auto" w:fill="FFFFFF"/>
            <w:tcMar>
              <w:top w:w="105" w:type="dxa"/>
              <w:left w:w="75" w:type="dxa"/>
              <w:bottom w:w="105" w:type="dxa"/>
              <w:right w:w="75" w:type="dxa"/>
            </w:tcMar>
            <w:vAlign w:val="center"/>
            <w:hideMark/>
          </w:tcPr>
          <w:p w14:paraId="57D55F0C" w14:textId="77777777" w:rsidR="003D47E0" w:rsidRPr="003D47E0" w:rsidRDefault="003D47E0" w:rsidP="003D47E0">
            <w:pPr>
              <w:rPr>
                <w:rFonts w:ascii="Serif" w:hAnsi="Serif"/>
                <w:sz w:val="24"/>
                <w:szCs w:val="24"/>
              </w:rPr>
            </w:pPr>
            <w:r w:rsidRPr="003D47E0">
              <w:rPr>
                <w:rFonts w:ascii="Serif" w:hAnsi="Serif"/>
                <w:sz w:val="24"/>
                <w:szCs w:val="24"/>
              </w:rPr>
              <w:t>Macao</w:t>
            </w:r>
          </w:p>
        </w:tc>
        <w:tc>
          <w:tcPr>
            <w:tcW w:w="2130" w:type="dxa"/>
            <w:shd w:val="clear" w:color="auto" w:fill="FFFFFF"/>
            <w:tcMar>
              <w:top w:w="105" w:type="dxa"/>
              <w:left w:w="75" w:type="dxa"/>
              <w:bottom w:w="105" w:type="dxa"/>
              <w:right w:w="75" w:type="dxa"/>
            </w:tcMar>
            <w:vAlign w:val="center"/>
            <w:hideMark/>
          </w:tcPr>
          <w:p w14:paraId="2FAC399C" w14:textId="77777777" w:rsidR="003D47E0" w:rsidRPr="003D47E0" w:rsidRDefault="003D47E0" w:rsidP="003D47E0">
            <w:pPr>
              <w:rPr>
                <w:rFonts w:ascii="Serif" w:hAnsi="Serif"/>
                <w:sz w:val="24"/>
                <w:szCs w:val="24"/>
              </w:rPr>
            </w:pPr>
            <w:r w:rsidRPr="003D47E0">
              <w:rPr>
                <w:rFonts w:ascii="Serif" w:hAnsi="Serif"/>
                <w:sz w:val="24"/>
                <w:szCs w:val="24"/>
              </w:rPr>
              <w:t>20.07</w:t>
            </w:r>
          </w:p>
        </w:tc>
      </w:tr>
      <w:tr w:rsidR="003D47E0" w:rsidRPr="003D47E0" w14:paraId="03EDB439" w14:textId="77777777" w:rsidTr="003D47E0">
        <w:tc>
          <w:tcPr>
            <w:tcW w:w="2875" w:type="dxa"/>
            <w:shd w:val="clear" w:color="auto" w:fill="FFFFFF"/>
            <w:tcMar>
              <w:top w:w="105" w:type="dxa"/>
              <w:left w:w="75" w:type="dxa"/>
              <w:bottom w:w="105" w:type="dxa"/>
              <w:right w:w="75" w:type="dxa"/>
            </w:tcMar>
            <w:vAlign w:val="center"/>
            <w:hideMark/>
          </w:tcPr>
          <w:p w14:paraId="70B522F8" w14:textId="77777777" w:rsidR="003D47E0" w:rsidRPr="003D47E0" w:rsidRDefault="003D47E0" w:rsidP="003D47E0">
            <w:pPr>
              <w:rPr>
                <w:rFonts w:ascii="Serif" w:hAnsi="Serif"/>
                <w:sz w:val="24"/>
                <w:szCs w:val="24"/>
              </w:rPr>
            </w:pPr>
            <w:r w:rsidRPr="003D47E0">
              <w:rPr>
                <w:rFonts w:ascii="Serif" w:hAnsi="Serif"/>
                <w:sz w:val="24"/>
                <w:szCs w:val="24"/>
              </w:rPr>
              <w:t>Bonaire Sint Eustatius and Saba</w:t>
            </w:r>
          </w:p>
        </w:tc>
        <w:tc>
          <w:tcPr>
            <w:tcW w:w="2130" w:type="dxa"/>
            <w:shd w:val="clear" w:color="auto" w:fill="FFFFFF"/>
            <w:tcMar>
              <w:top w:w="105" w:type="dxa"/>
              <w:left w:w="75" w:type="dxa"/>
              <w:bottom w:w="105" w:type="dxa"/>
              <w:right w:w="75" w:type="dxa"/>
            </w:tcMar>
            <w:vAlign w:val="center"/>
            <w:hideMark/>
          </w:tcPr>
          <w:p w14:paraId="700B7E00" w14:textId="77777777" w:rsidR="003D47E0" w:rsidRPr="003D47E0" w:rsidRDefault="003D47E0" w:rsidP="003D47E0">
            <w:pPr>
              <w:rPr>
                <w:rFonts w:ascii="Serif" w:hAnsi="Serif"/>
                <w:sz w:val="24"/>
                <w:szCs w:val="24"/>
              </w:rPr>
            </w:pPr>
            <w:r w:rsidRPr="003D47E0">
              <w:rPr>
                <w:rFonts w:ascii="Serif" w:hAnsi="Serif"/>
                <w:sz w:val="24"/>
                <w:szCs w:val="24"/>
              </w:rPr>
              <w:t>20.33</w:t>
            </w:r>
          </w:p>
        </w:tc>
      </w:tr>
      <w:tr w:rsidR="003D47E0" w:rsidRPr="003D47E0" w14:paraId="5041F3D8" w14:textId="77777777" w:rsidTr="003D47E0">
        <w:tc>
          <w:tcPr>
            <w:tcW w:w="2875" w:type="dxa"/>
            <w:shd w:val="clear" w:color="auto" w:fill="FFFFFF"/>
            <w:tcMar>
              <w:top w:w="105" w:type="dxa"/>
              <w:left w:w="75" w:type="dxa"/>
              <w:bottom w:w="105" w:type="dxa"/>
              <w:right w:w="75" w:type="dxa"/>
            </w:tcMar>
            <w:vAlign w:val="center"/>
            <w:hideMark/>
          </w:tcPr>
          <w:p w14:paraId="5127A9AD" w14:textId="77777777" w:rsidR="003D47E0" w:rsidRPr="003D47E0" w:rsidRDefault="003D47E0" w:rsidP="003D47E0">
            <w:pPr>
              <w:rPr>
                <w:rFonts w:ascii="Serif" w:hAnsi="Serif"/>
                <w:sz w:val="24"/>
                <w:szCs w:val="24"/>
              </w:rPr>
            </w:pPr>
            <w:r w:rsidRPr="003D47E0">
              <w:rPr>
                <w:rFonts w:ascii="Serif" w:hAnsi="Serif"/>
                <w:sz w:val="24"/>
                <w:szCs w:val="24"/>
              </w:rPr>
              <w:t>Anguilla</w:t>
            </w:r>
          </w:p>
        </w:tc>
        <w:tc>
          <w:tcPr>
            <w:tcW w:w="2130" w:type="dxa"/>
            <w:shd w:val="clear" w:color="auto" w:fill="FFFFFF"/>
            <w:tcMar>
              <w:top w:w="105" w:type="dxa"/>
              <w:left w:w="75" w:type="dxa"/>
              <w:bottom w:w="105" w:type="dxa"/>
              <w:right w:w="75" w:type="dxa"/>
            </w:tcMar>
            <w:vAlign w:val="center"/>
            <w:hideMark/>
          </w:tcPr>
          <w:p w14:paraId="79A529CF" w14:textId="77777777" w:rsidR="003D47E0" w:rsidRPr="003D47E0" w:rsidRDefault="003D47E0" w:rsidP="003D47E0">
            <w:pPr>
              <w:rPr>
                <w:rFonts w:ascii="Serif" w:hAnsi="Serif"/>
                <w:sz w:val="24"/>
                <w:szCs w:val="24"/>
              </w:rPr>
            </w:pPr>
            <w:r w:rsidRPr="003D47E0">
              <w:rPr>
                <w:rFonts w:ascii="Serif" w:hAnsi="Serif"/>
                <w:sz w:val="24"/>
                <w:szCs w:val="24"/>
              </w:rPr>
              <w:t>20.94</w:t>
            </w:r>
          </w:p>
        </w:tc>
      </w:tr>
      <w:tr w:rsidR="003D47E0" w:rsidRPr="003D47E0" w14:paraId="7B522B0C" w14:textId="77777777" w:rsidTr="003D47E0">
        <w:tc>
          <w:tcPr>
            <w:tcW w:w="2875" w:type="dxa"/>
            <w:shd w:val="clear" w:color="auto" w:fill="FFFFFF"/>
            <w:tcMar>
              <w:top w:w="105" w:type="dxa"/>
              <w:left w:w="75" w:type="dxa"/>
              <w:bottom w:w="105" w:type="dxa"/>
              <w:right w:w="75" w:type="dxa"/>
            </w:tcMar>
            <w:vAlign w:val="center"/>
            <w:hideMark/>
          </w:tcPr>
          <w:p w14:paraId="0D3472E0" w14:textId="77777777" w:rsidR="003D47E0" w:rsidRPr="003D47E0" w:rsidRDefault="003D47E0" w:rsidP="003D47E0">
            <w:pPr>
              <w:rPr>
                <w:rFonts w:ascii="Serif" w:hAnsi="Serif"/>
                <w:sz w:val="24"/>
                <w:szCs w:val="24"/>
              </w:rPr>
            </w:pPr>
            <w:r w:rsidRPr="003D47E0">
              <w:rPr>
                <w:rFonts w:ascii="Serif" w:hAnsi="Serif"/>
                <w:sz w:val="24"/>
                <w:szCs w:val="24"/>
              </w:rPr>
              <w:t>Saint Pierre and Miquelon</w:t>
            </w:r>
          </w:p>
        </w:tc>
        <w:tc>
          <w:tcPr>
            <w:tcW w:w="2130" w:type="dxa"/>
            <w:shd w:val="clear" w:color="auto" w:fill="FFFFFF"/>
            <w:tcMar>
              <w:top w:w="105" w:type="dxa"/>
              <w:left w:w="75" w:type="dxa"/>
              <w:bottom w:w="105" w:type="dxa"/>
              <w:right w:w="75" w:type="dxa"/>
            </w:tcMar>
            <w:vAlign w:val="center"/>
            <w:hideMark/>
          </w:tcPr>
          <w:p w14:paraId="3027A0D7" w14:textId="77777777" w:rsidR="003D47E0" w:rsidRPr="003D47E0" w:rsidRDefault="003D47E0" w:rsidP="003D47E0">
            <w:pPr>
              <w:rPr>
                <w:rFonts w:ascii="Serif" w:hAnsi="Serif"/>
                <w:sz w:val="24"/>
                <w:szCs w:val="24"/>
              </w:rPr>
            </w:pPr>
            <w:r w:rsidRPr="003D47E0">
              <w:rPr>
                <w:rFonts w:ascii="Serif" w:hAnsi="Serif"/>
                <w:sz w:val="24"/>
                <w:szCs w:val="24"/>
              </w:rPr>
              <w:t>22.31</w:t>
            </w:r>
          </w:p>
        </w:tc>
      </w:tr>
      <w:tr w:rsidR="003D47E0" w:rsidRPr="003D47E0" w14:paraId="48DC326A" w14:textId="77777777" w:rsidTr="003D47E0">
        <w:tc>
          <w:tcPr>
            <w:tcW w:w="2875" w:type="dxa"/>
            <w:shd w:val="clear" w:color="auto" w:fill="FFFFFF"/>
            <w:tcMar>
              <w:top w:w="105" w:type="dxa"/>
              <w:left w:w="75" w:type="dxa"/>
              <w:bottom w:w="105" w:type="dxa"/>
              <w:right w:w="75" w:type="dxa"/>
            </w:tcMar>
            <w:vAlign w:val="center"/>
            <w:hideMark/>
          </w:tcPr>
          <w:p w14:paraId="1A4A6E7D" w14:textId="77777777" w:rsidR="003D47E0" w:rsidRPr="003D47E0" w:rsidRDefault="003D47E0" w:rsidP="003D47E0">
            <w:pPr>
              <w:rPr>
                <w:rFonts w:ascii="Serif" w:hAnsi="Serif"/>
                <w:sz w:val="24"/>
                <w:szCs w:val="24"/>
              </w:rPr>
            </w:pPr>
            <w:r w:rsidRPr="003D47E0">
              <w:rPr>
                <w:rFonts w:ascii="Serif" w:hAnsi="Serif"/>
                <w:sz w:val="24"/>
                <w:szCs w:val="24"/>
              </w:rPr>
              <w:lastRenderedPageBreak/>
              <w:t>Falkland Islands</w:t>
            </w:r>
          </w:p>
        </w:tc>
        <w:tc>
          <w:tcPr>
            <w:tcW w:w="2130" w:type="dxa"/>
            <w:shd w:val="clear" w:color="auto" w:fill="FFFFFF"/>
            <w:tcMar>
              <w:top w:w="105" w:type="dxa"/>
              <w:left w:w="75" w:type="dxa"/>
              <w:bottom w:w="105" w:type="dxa"/>
              <w:right w:w="75" w:type="dxa"/>
            </w:tcMar>
            <w:vAlign w:val="center"/>
            <w:hideMark/>
          </w:tcPr>
          <w:p w14:paraId="347D6017" w14:textId="77777777" w:rsidR="003D47E0" w:rsidRPr="003D47E0" w:rsidRDefault="003D47E0" w:rsidP="003D47E0">
            <w:pPr>
              <w:rPr>
                <w:rFonts w:ascii="Serif" w:hAnsi="Serif"/>
                <w:sz w:val="24"/>
                <w:szCs w:val="24"/>
              </w:rPr>
            </w:pPr>
            <w:r w:rsidRPr="003D47E0">
              <w:rPr>
                <w:rFonts w:ascii="Serif" w:hAnsi="Serif"/>
                <w:sz w:val="24"/>
                <w:szCs w:val="24"/>
              </w:rPr>
              <w:t>22.43</w:t>
            </w:r>
          </w:p>
        </w:tc>
      </w:tr>
      <w:tr w:rsidR="003D47E0" w:rsidRPr="003D47E0" w14:paraId="1BF52969" w14:textId="77777777" w:rsidTr="003D47E0">
        <w:tc>
          <w:tcPr>
            <w:tcW w:w="2875" w:type="dxa"/>
            <w:shd w:val="clear" w:color="auto" w:fill="FFFFFF"/>
            <w:tcMar>
              <w:top w:w="105" w:type="dxa"/>
              <w:left w:w="75" w:type="dxa"/>
              <w:bottom w:w="105" w:type="dxa"/>
              <w:right w:w="75" w:type="dxa"/>
            </w:tcMar>
            <w:vAlign w:val="center"/>
            <w:hideMark/>
          </w:tcPr>
          <w:p w14:paraId="4286E11A" w14:textId="77777777" w:rsidR="003D47E0" w:rsidRPr="003D47E0" w:rsidRDefault="003D47E0" w:rsidP="003D47E0">
            <w:pPr>
              <w:rPr>
                <w:rFonts w:ascii="Serif" w:hAnsi="Serif"/>
                <w:sz w:val="24"/>
                <w:szCs w:val="24"/>
              </w:rPr>
            </w:pPr>
            <w:r w:rsidRPr="003D47E0">
              <w:rPr>
                <w:rFonts w:ascii="Serif" w:hAnsi="Serif"/>
                <w:sz w:val="24"/>
                <w:szCs w:val="24"/>
              </w:rPr>
              <w:t>Vatican</w:t>
            </w:r>
          </w:p>
        </w:tc>
        <w:tc>
          <w:tcPr>
            <w:tcW w:w="2130" w:type="dxa"/>
            <w:shd w:val="clear" w:color="auto" w:fill="FFFFFF"/>
            <w:tcMar>
              <w:top w:w="105" w:type="dxa"/>
              <w:left w:w="75" w:type="dxa"/>
              <w:bottom w:w="105" w:type="dxa"/>
              <w:right w:w="75" w:type="dxa"/>
            </w:tcMar>
            <w:vAlign w:val="center"/>
            <w:hideMark/>
          </w:tcPr>
          <w:p w14:paraId="4B767F0E" w14:textId="77777777" w:rsidR="003D47E0" w:rsidRPr="003D47E0" w:rsidRDefault="003D47E0" w:rsidP="003D47E0">
            <w:pPr>
              <w:rPr>
                <w:rFonts w:ascii="Serif" w:hAnsi="Serif"/>
                <w:sz w:val="24"/>
                <w:szCs w:val="24"/>
              </w:rPr>
            </w:pPr>
            <w:r w:rsidRPr="003D47E0">
              <w:rPr>
                <w:rFonts w:ascii="Serif" w:hAnsi="Serif"/>
                <w:sz w:val="24"/>
                <w:szCs w:val="24"/>
              </w:rPr>
              <w:t>23.65</w:t>
            </w:r>
          </w:p>
        </w:tc>
      </w:tr>
      <w:tr w:rsidR="003D47E0" w:rsidRPr="003D47E0" w14:paraId="62F045F2" w14:textId="77777777" w:rsidTr="003D47E0">
        <w:tc>
          <w:tcPr>
            <w:tcW w:w="2875" w:type="dxa"/>
            <w:shd w:val="clear" w:color="auto" w:fill="FFFFFF"/>
            <w:tcMar>
              <w:top w:w="105" w:type="dxa"/>
              <w:left w:w="75" w:type="dxa"/>
              <w:bottom w:w="105" w:type="dxa"/>
              <w:right w:w="75" w:type="dxa"/>
            </w:tcMar>
            <w:vAlign w:val="center"/>
            <w:hideMark/>
          </w:tcPr>
          <w:p w14:paraId="27425526" w14:textId="77777777" w:rsidR="003D47E0" w:rsidRPr="003D47E0" w:rsidRDefault="003D47E0" w:rsidP="003D47E0">
            <w:pPr>
              <w:rPr>
                <w:rFonts w:ascii="Serif" w:hAnsi="Serif"/>
                <w:sz w:val="24"/>
                <w:szCs w:val="24"/>
              </w:rPr>
            </w:pPr>
            <w:r w:rsidRPr="003D47E0">
              <w:rPr>
                <w:rFonts w:ascii="Serif" w:hAnsi="Serif"/>
                <w:sz w:val="24"/>
                <w:szCs w:val="24"/>
              </w:rPr>
              <w:t>International</w:t>
            </w:r>
          </w:p>
        </w:tc>
        <w:tc>
          <w:tcPr>
            <w:tcW w:w="2130" w:type="dxa"/>
            <w:shd w:val="clear" w:color="auto" w:fill="FFFFFF"/>
            <w:tcMar>
              <w:top w:w="105" w:type="dxa"/>
              <w:left w:w="75" w:type="dxa"/>
              <w:bottom w:w="105" w:type="dxa"/>
              <w:right w:w="75" w:type="dxa"/>
            </w:tcMar>
            <w:vAlign w:val="center"/>
            <w:hideMark/>
          </w:tcPr>
          <w:p w14:paraId="36C94887" w14:textId="77777777" w:rsidR="003D47E0" w:rsidRPr="003D47E0" w:rsidRDefault="003D47E0" w:rsidP="003D47E0">
            <w:pPr>
              <w:rPr>
                <w:rFonts w:ascii="Serif" w:hAnsi="Serif"/>
                <w:sz w:val="24"/>
                <w:szCs w:val="24"/>
              </w:rPr>
            </w:pPr>
            <w:r w:rsidRPr="003D47E0">
              <w:rPr>
                <w:rFonts w:ascii="Serif" w:hAnsi="Serif"/>
                <w:sz w:val="24"/>
                <w:szCs w:val="24"/>
              </w:rPr>
              <w:t>26.13</w:t>
            </w:r>
          </w:p>
        </w:tc>
      </w:tr>
    </w:tbl>
    <w:p w14:paraId="6639BFA0" w14:textId="1A48565F" w:rsidR="00E5535E" w:rsidRDefault="00E5535E" w:rsidP="00E5535E">
      <w:pPr>
        <w:rPr>
          <w:rFonts w:ascii="Serif" w:hAnsi="Serif"/>
          <w:sz w:val="24"/>
          <w:szCs w:val="24"/>
        </w:rPr>
      </w:pPr>
    </w:p>
    <w:p w14:paraId="6426443D" w14:textId="66B37AB9" w:rsidR="00BD6DA1" w:rsidRDefault="00BD6DA1" w:rsidP="00E5535E">
      <w:pPr>
        <w:rPr>
          <w:rFonts w:ascii="Serif" w:hAnsi="Serif"/>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657"/>
        <w:gridCol w:w="4813"/>
      </w:tblGrid>
      <w:tr w:rsidR="003D47E0" w:rsidRPr="003D47E0" w14:paraId="1DAF7094" w14:textId="77777777" w:rsidTr="003D47E0">
        <w:trPr>
          <w:tblHeader/>
        </w:trPr>
        <w:tc>
          <w:tcPr>
            <w:tcW w:w="0" w:type="auto"/>
            <w:gridSpan w:val="3"/>
            <w:shd w:val="clear" w:color="auto" w:fill="FFFFFF"/>
            <w:tcMar>
              <w:top w:w="150" w:type="dxa"/>
              <w:left w:w="75" w:type="dxa"/>
              <w:bottom w:w="150" w:type="dxa"/>
              <w:right w:w="75" w:type="dxa"/>
            </w:tcMar>
            <w:vAlign w:val="bottom"/>
          </w:tcPr>
          <w:p w14:paraId="0CE3E406" w14:textId="737B790A" w:rsidR="003D47E0" w:rsidRPr="003D47E0" w:rsidRDefault="003D47E0" w:rsidP="003D47E0">
            <w:pPr>
              <w:rPr>
                <w:rFonts w:ascii="Serif" w:hAnsi="Serif"/>
                <w:b/>
                <w:bCs/>
                <w:sz w:val="24"/>
                <w:szCs w:val="24"/>
              </w:rPr>
            </w:pPr>
            <w:r>
              <w:rPr>
                <w:rFonts w:ascii="Serif" w:hAnsi="Serif"/>
                <w:b/>
                <w:bCs/>
                <w:sz w:val="24"/>
                <w:szCs w:val="24"/>
              </w:rPr>
              <w:t>Most Prevalent Variant by Location</w:t>
            </w:r>
          </w:p>
        </w:tc>
      </w:tr>
      <w:tr w:rsidR="003D47E0" w:rsidRPr="003D47E0" w14:paraId="053348F5" w14:textId="77777777" w:rsidTr="003D47E0">
        <w:trPr>
          <w:tblHeader/>
        </w:trPr>
        <w:tc>
          <w:tcPr>
            <w:tcW w:w="0" w:type="auto"/>
            <w:shd w:val="clear" w:color="auto" w:fill="FFFFFF"/>
            <w:tcMar>
              <w:top w:w="150" w:type="dxa"/>
              <w:left w:w="75" w:type="dxa"/>
              <w:bottom w:w="150" w:type="dxa"/>
              <w:right w:w="75" w:type="dxa"/>
            </w:tcMar>
            <w:vAlign w:val="bottom"/>
            <w:hideMark/>
          </w:tcPr>
          <w:p w14:paraId="7EBFC03F" w14:textId="77777777" w:rsidR="003D47E0" w:rsidRPr="003D47E0" w:rsidRDefault="003D47E0" w:rsidP="003D47E0">
            <w:pPr>
              <w:rPr>
                <w:rFonts w:ascii="Serif" w:hAnsi="Serif"/>
                <w:b/>
                <w:bCs/>
                <w:sz w:val="24"/>
                <w:szCs w:val="24"/>
              </w:rPr>
            </w:pPr>
            <w:r w:rsidRPr="003D47E0">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1D3F24A7" w14:textId="77777777" w:rsidR="003D47E0" w:rsidRPr="003D47E0" w:rsidRDefault="003D47E0" w:rsidP="003D47E0">
            <w:pPr>
              <w:rPr>
                <w:rFonts w:ascii="Serif" w:hAnsi="Serif"/>
                <w:b/>
                <w:bCs/>
                <w:sz w:val="24"/>
                <w:szCs w:val="24"/>
              </w:rPr>
            </w:pPr>
            <w:r w:rsidRPr="003D47E0">
              <w:rPr>
                <w:rFonts w:ascii="Serif" w:hAnsi="Serif"/>
                <w:b/>
                <w:bCs/>
                <w:sz w:val="24"/>
                <w:szCs w:val="24"/>
              </w:rPr>
              <w:t>Most Recent Date</w:t>
            </w:r>
          </w:p>
        </w:tc>
        <w:tc>
          <w:tcPr>
            <w:tcW w:w="0" w:type="auto"/>
            <w:shd w:val="clear" w:color="auto" w:fill="FFFFFF"/>
            <w:tcMar>
              <w:top w:w="150" w:type="dxa"/>
              <w:left w:w="75" w:type="dxa"/>
              <w:bottom w:w="150" w:type="dxa"/>
              <w:right w:w="75" w:type="dxa"/>
            </w:tcMar>
            <w:vAlign w:val="bottom"/>
            <w:hideMark/>
          </w:tcPr>
          <w:p w14:paraId="1A6DE693" w14:textId="77777777" w:rsidR="003D47E0" w:rsidRPr="003D47E0" w:rsidRDefault="003D47E0" w:rsidP="003D47E0">
            <w:pPr>
              <w:rPr>
                <w:rFonts w:ascii="Serif" w:hAnsi="Serif"/>
                <w:b/>
                <w:bCs/>
                <w:sz w:val="24"/>
                <w:szCs w:val="24"/>
              </w:rPr>
            </w:pPr>
            <w:r w:rsidRPr="003D47E0">
              <w:rPr>
                <w:rFonts w:ascii="Serif" w:hAnsi="Serif"/>
                <w:b/>
                <w:bCs/>
                <w:sz w:val="24"/>
                <w:szCs w:val="24"/>
              </w:rPr>
              <w:t>Prevalent Variant</w:t>
            </w:r>
          </w:p>
        </w:tc>
      </w:tr>
      <w:tr w:rsidR="003D47E0" w:rsidRPr="003D47E0" w14:paraId="2CC62CD6" w14:textId="77777777" w:rsidTr="003D47E0">
        <w:tc>
          <w:tcPr>
            <w:tcW w:w="0" w:type="auto"/>
            <w:shd w:val="clear" w:color="auto" w:fill="FFFFFF"/>
            <w:tcMar>
              <w:top w:w="105" w:type="dxa"/>
              <w:left w:w="75" w:type="dxa"/>
              <w:bottom w:w="105" w:type="dxa"/>
              <w:right w:w="75" w:type="dxa"/>
            </w:tcMar>
            <w:vAlign w:val="center"/>
            <w:hideMark/>
          </w:tcPr>
          <w:p w14:paraId="1B829149" w14:textId="77777777" w:rsidR="003D47E0" w:rsidRPr="003D47E0" w:rsidRDefault="003D47E0" w:rsidP="003D47E0">
            <w:pPr>
              <w:rPr>
                <w:rFonts w:ascii="Serif" w:hAnsi="Serif"/>
                <w:sz w:val="24"/>
                <w:szCs w:val="24"/>
              </w:rPr>
            </w:pPr>
            <w:r w:rsidRPr="003D47E0">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7B0C4C6C"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1DCC03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D002F3F" w14:textId="77777777" w:rsidTr="003D47E0">
        <w:tc>
          <w:tcPr>
            <w:tcW w:w="0" w:type="auto"/>
            <w:shd w:val="clear" w:color="auto" w:fill="FFFFFF"/>
            <w:tcMar>
              <w:top w:w="105" w:type="dxa"/>
              <w:left w:w="75" w:type="dxa"/>
              <w:bottom w:w="105" w:type="dxa"/>
              <w:right w:w="75" w:type="dxa"/>
            </w:tcMar>
            <w:vAlign w:val="center"/>
            <w:hideMark/>
          </w:tcPr>
          <w:p w14:paraId="49B2CC15" w14:textId="77777777" w:rsidR="003D47E0" w:rsidRPr="003D47E0" w:rsidRDefault="003D47E0" w:rsidP="003D47E0">
            <w:pPr>
              <w:rPr>
                <w:rFonts w:ascii="Serif" w:hAnsi="Serif"/>
                <w:sz w:val="24"/>
                <w:szCs w:val="24"/>
              </w:rPr>
            </w:pPr>
            <w:r w:rsidRPr="003D47E0">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6B4C2043"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27E93FD"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345FCF76" w14:textId="77777777" w:rsidTr="003D47E0">
        <w:tc>
          <w:tcPr>
            <w:tcW w:w="0" w:type="auto"/>
            <w:shd w:val="clear" w:color="auto" w:fill="FFFFFF"/>
            <w:tcMar>
              <w:top w:w="105" w:type="dxa"/>
              <w:left w:w="75" w:type="dxa"/>
              <w:bottom w:w="105" w:type="dxa"/>
              <w:right w:w="75" w:type="dxa"/>
            </w:tcMar>
            <w:vAlign w:val="center"/>
            <w:hideMark/>
          </w:tcPr>
          <w:p w14:paraId="7B2151A9" w14:textId="77777777" w:rsidR="003D47E0" w:rsidRPr="003D47E0" w:rsidRDefault="003D47E0" w:rsidP="003D47E0">
            <w:pPr>
              <w:rPr>
                <w:rFonts w:ascii="Serif" w:hAnsi="Serif"/>
                <w:sz w:val="24"/>
                <w:szCs w:val="24"/>
              </w:rPr>
            </w:pPr>
            <w:r w:rsidRPr="003D47E0">
              <w:rPr>
                <w:rFonts w:ascii="Serif" w:hAnsi="Serif"/>
                <w:sz w:val="24"/>
                <w:szCs w:val="24"/>
              </w:rPr>
              <w:t>Belgium</w:t>
            </w:r>
          </w:p>
        </w:tc>
        <w:tc>
          <w:tcPr>
            <w:tcW w:w="0" w:type="auto"/>
            <w:shd w:val="clear" w:color="auto" w:fill="FFFFFF"/>
            <w:tcMar>
              <w:top w:w="105" w:type="dxa"/>
              <w:left w:w="75" w:type="dxa"/>
              <w:bottom w:w="105" w:type="dxa"/>
              <w:right w:w="75" w:type="dxa"/>
            </w:tcMar>
            <w:vAlign w:val="center"/>
            <w:hideMark/>
          </w:tcPr>
          <w:p w14:paraId="4846AF10"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5AB6DD9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A23C5F2" w14:textId="77777777" w:rsidTr="003D47E0">
        <w:tc>
          <w:tcPr>
            <w:tcW w:w="0" w:type="auto"/>
            <w:shd w:val="clear" w:color="auto" w:fill="FFFFFF"/>
            <w:tcMar>
              <w:top w:w="105" w:type="dxa"/>
              <w:left w:w="75" w:type="dxa"/>
              <w:bottom w:w="105" w:type="dxa"/>
              <w:right w:w="75" w:type="dxa"/>
            </w:tcMar>
            <w:vAlign w:val="center"/>
            <w:hideMark/>
          </w:tcPr>
          <w:p w14:paraId="5AA6A108" w14:textId="77777777" w:rsidR="003D47E0" w:rsidRPr="003D47E0" w:rsidRDefault="003D47E0" w:rsidP="003D47E0">
            <w:pPr>
              <w:rPr>
                <w:rFonts w:ascii="Serif" w:hAnsi="Serif"/>
                <w:sz w:val="24"/>
                <w:szCs w:val="24"/>
              </w:rPr>
            </w:pPr>
            <w:r w:rsidRPr="003D47E0">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457C8E77"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56724DE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845F86" w14:textId="77777777" w:rsidTr="003D47E0">
        <w:tc>
          <w:tcPr>
            <w:tcW w:w="0" w:type="auto"/>
            <w:shd w:val="clear" w:color="auto" w:fill="FFFFFF"/>
            <w:tcMar>
              <w:top w:w="105" w:type="dxa"/>
              <w:left w:w="75" w:type="dxa"/>
              <w:bottom w:w="105" w:type="dxa"/>
              <w:right w:w="75" w:type="dxa"/>
            </w:tcMar>
            <w:vAlign w:val="center"/>
            <w:hideMark/>
          </w:tcPr>
          <w:p w14:paraId="496DE11B" w14:textId="77777777" w:rsidR="003D47E0" w:rsidRPr="003D47E0" w:rsidRDefault="003D47E0" w:rsidP="003D47E0">
            <w:pPr>
              <w:rPr>
                <w:rFonts w:ascii="Serif" w:hAnsi="Serif"/>
                <w:sz w:val="24"/>
                <w:szCs w:val="24"/>
              </w:rPr>
            </w:pPr>
            <w:r w:rsidRPr="003D47E0">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17619CF5"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6CF15C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69A9E98" w14:textId="77777777" w:rsidTr="003D47E0">
        <w:tc>
          <w:tcPr>
            <w:tcW w:w="0" w:type="auto"/>
            <w:shd w:val="clear" w:color="auto" w:fill="FFFFFF"/>
            <w:tcMar>
              <w:top w:w="105" w:type="dxa"/>
              <w:left w:w="75" w:type="dxa"/>
              <w:bottom w:w="105" w:type="dxa"/>
              <w:right w:w="75" w:type="dxa"/>
            </w:tcMar>
            <w:vAlign w:val="center"/>
            <w:hideMark/>
          </w:tcPr>
          <w:p w14:paraId="6E51496E" w14:textId="77777777" w:rsidR="003D47E0" w:rsidRPr="003D47E0" w:rsidRDefault="003D47E0" w:rsidP="003D47E0">
            <w:pPr>
              <w:rPr>
                <w:rFonts w:ascii="Serif" w:hAnsi="Serif"/>
                <w:sz w:val="24"/>
                <w:szCs w:val="24"/>
              </w:rPr>
            </w:pPr>
            <w:r w:rsidRPr="003D47E0">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3F7AF22E"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AA993D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2CA6971" w14:textId="77777777" w:rsidTr="003D47E0">
        <w:tc>
          <w:tcPr>
            <w:tcW w:w="0" w:type="auto"/>
            <w:shd w:val="clear" w:color="auto" w:fill="FFFFFF"/>
            <w:tcMar>
              <w:top w:w="105" w:type="dxa"/>
              <w:left w:w="75" w:type="dxa"/>
              <w:bottom w:w="105" w:type="dxa"/>
              <w:right w:w="75" w:type="dxa"/>
            </w:tcMar>
            <w:vAlign w:val="center"/>
            <w:hideMark/>
          </w:tcPr>
          <w:p w14:paraId="74C2D2C1" w14:textId="77777777" w:rsidR="003D47E0" w:rsidRPr="003D47E0" w:rsidRDefault="003D47E0" w:rsidP="003D47E0">
            <w:pPr>
              <w:rPr>
                <w:rFonts w:ascii="Serif" w:hAnsi="Serif"/>
                <w:sz w:val="24"/>
                <w:szCs w:val="24"/>
              </w:rPr>
            </w:pPr>
            <w:r w:rsidRPr="003D47E0">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711C3663"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25F72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F335F9" w14:textId="77777777" w:rsidTr="003D47E0">
        <w:tc>
          <w:tcPr>
            <w:tcW w:w="0" w:type="auto"/>
            <w:shd w:val="clear" w:color="auto" w:fill="FFFFFF"/>
            <w:tcMar>
              <w:top w:w="105" w:type="dxa"/>
              <w:left w:w="75" w:type="dxa"/>
              <w:bottom w:w="105" w:type="dxa"/>
              <w:right w:w="75" w:type="dxa"/>
            </w:tcMar>
            <w:vAlign w:val="center"/>
            <w:hideMark/>
          </w:tcPr>
          <w:p w14:paraId="2A3BC342" w14:textId="77777777" w:rsidR="003D47E0" w:rsidRPr="003D47E0" w:rsidRDefault="003D47E0" w:rsidP="003D47E0">
            <w:pPr>
              <w:rPr>
                <w:rFonts w:ascii="Serif" w:hAnsi="Serif"/>
                <w:sz w:val="24"/>
                <w:szCs w:val="24"/>
              </w:rPr>
            </w:pPr>
            <w:r w:rsidRPr="003D47E0">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51BE7F17"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41E641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0555A08" w14:textId="77777777" w:rsidTr="003D47E0">
        <w:tc>
          <w:tcPr>
            <w:tcW w:w="0" w:type="auto"/>
            <w:shd w:val="clear" w:color="auto" w:fill="FFFFFF"/>
            <w:tcMar>
              <w:top w:w="105" w:type="dxa"/>
              <w:left w:w="75" w:type="dxa"/>
              <w:bottom w:w="105" w:type="dxa"/>
              <w:right w:w="75" w:type="dxa"/>
            </w:tcMar>
            <w:vAlign w:val="center"/>
            <w:hideMark/>
          </w:tcPr>
          <w:p w14:paraId="496A8D50" w14:textId="77777777" w:rsidR="003D47E0" w:rsidRPr="003D47E0" w:rsidRDefault="003D47E0" w:rsidP="003D47E0">
            <w:pPr>
              <w:rPr>
                <w:rFonts w:ascii="Serif" w:hAnsi="Serif"/>
                <w:sz w:val="24"/>
                <w:szCs w:val="24"/>
              </w:rPr>
            </w:pPr>
            <w:r w:rsidRPr="003D47E0">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17BC19A5"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63091C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A8D9E3" w14:textId="77777777" w:rsidTr="003D47E0">
        <w:tc>
          <w:tcPr>
            <w:tcW w:w="0" w:type="auto"/>
            <w:shd w:val="clear" w:color="auto" w:fill="FFFFFF"/>
            <w:tcMar>
              <w:top w:w="105" w:type="dxa"/>
              <w:left w:w="75" w:type="dxa"/>
              <w:bottom w:w="105" w:type="dxa"/>
              <w:right w:w="75" w:type="dxa"/>
            </w:tcMar>
            <w:vAlign w:val="center"/>
            <w:hideMark/>
          </w:tcPr>
          <w:p w14:paraId="556BBD78" w14:textId="77777777" w:rsidR="003D47E0" w:rsidRPr="003D47E0" w:rsidRDefault="003D47E0" w:rsidP="003D47E0">
            <w:pPr>
              <w:rPr>
                <w:rFonts w:ascii="Serif" w:hAnsi="Serif"/>
                <w:sz w:val="24"/>
                <w:szCs w:val="24"/>
              </w:rPr>
            </w:pPr>
            <w:r w:rsidRPr="003D47E0">
              <w:rPr>
                <w:rFonts w:ascii="Serif" w:hAnsi="Serif"/>
                <w:sz w:val="24"/>
                <w:szCs w:val="24"/>
              </w:rPr>
              <w:lastRenderedPageBreak/>
              <w:t>United States</w:t>
            </w:r>
          </w:p>
        </w:tc>
        <w:tc>
          <w:tcPr>
            <w:tcW w:w="0" w:type="auto"/>
            <w:shd w:val="clear" w:color="auto" w:fill="FFFFFF"/>
            <w:tcMar>
              <w:top w:w="105" w:type="dxa"/>
              <w:left w:w="75" w:type="dxa"/>
              <w:bottom w:w="105" w:type="dxa"/>
              <w:right w:w="75" w:type="dxa"/>
            </w:tcMar>
            <w:vAlign w:val="center"/>
            <w:hideMark/>
          </w:tcPr>
          <w:p w14:paraId="21509942"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C144B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6194862" w14:textId="77777777" w:rsidTr="003D47E0">
        <w:tc>
          <w:tcPr>
            <w:tcW w:w="0" w:type="auto"/>
            <w:shd w:val="clear" w:color="auto" w:fill="FFFFFF"/>
            <w:tcMar>
              <w:top w:w="105" w:type="dxa"/>
              <w:left w:w="75" w:type="dxa"/>
              <w:bottom w:w="105" w:type="dxa"/>
              <w:right w:w="75" w:type="dxa"/>
            </w:tcMar>
            <w:vAlign w:val="center"/>
            <w:hideMark/>
          </w:tcPr>
          <w:p w14:paraId="65BB945B" w14:textId="77777777" w:rsidR="003D47E0" w:rsidRPr="003D47E0" w:rsidRDefault="003D47E0" w:rsidP="003D47E0">
            <w:pPr>
              <w:rPr>
                <w:rFonts w:ascii="Serif" w:hAnsi="Serif"/>
                <w:sz w:val="24"/>
                <w:szCs w:val="24"/>
              </w:rPr>
            </w:pPr>
            <w:r w:rsidRPr="003D47E0">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68375E6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F2E164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B60FB90" w14:textId="77777777" w:rsidTr="003D47E0">
        <w:tc>
          <w:tcPr>
            <w:tcW w:w="0" w:type="auto"/>
            <w:shd w:val="clear" w:color="auto" w:fill="FFFFFF"/>
            <w:tcMar>
              <w:top w:w="105" w:type="dxa"/>
              <w:left w:w="75" w:type="dxa"/>
              <w:bottom w:w="105" w:type="dxa"/>
              <w:right w:w="75" w:type="dxa"/>
            </w:tcMar>
            <w:vAlign w:val="center"/>
            <w:hideMark/>
          </w:tcPr>
          <w:p w14:paraId="62FA9FFB" w14:textId="77777777" w:rsidR="003D47E0" w:rsidRPr="003D47E0" w:rsidRDefault="003D47E0" w:rsidP="003D47E0">
            <w:pPr>
              <w:rPr>
                <w:rFonts w:ascii="Serif" w:hAnsi="Serif"/>
                <w:sz w:val="24"/>
                <w:szCs w:val="24"/>
              </w:rPr>
            </w:pPr>
            <w:r w:rsidRPr="003D47E0">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43D84BD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BE2EB1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E3798" w14:textId="77777777" w:rsidTr="003D47E0">
        <w:tc>
          <w:tcPr>
            <w:tcW w:w="0" w:type="auto"/>
            <w:shd w:val="clear" w:color="auto" w:fill="FFFFFF"/>
            <w:tcMar>
              <w:top w:w="105" w:type="dxa"/>
              <w:left w:w="75" w:type="dxa"/>
              <w:bottom w:w="105" w:type="dxa"/>
              <w:right w:w="75" w:type="dxa"/>
            </w:tcMar>
            <w:vAlign w:val="center"/>
            <w:hideMark/>
          </w:tcPr>
          <w:p w14:paraId="429F9DFA" w14:textId="77777777" w:rsidR="003D47E0" w:rsidRPr="003D47E0" w:rsidRDefault="003D47E0" w:rsidP="003D47E0">
            <w:pPr>
              <w:rPr>
                <w:rFonts w:ascii="Serif" w:hAnsi="Serif"/>
                <w:sz w:val="24"/>
                <w:szCs w:val="24"/>
              </w:rPr>
            </w:pPr>
            <w:r w:rsidRPr="003D47E0">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007C516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3C4C484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4F77C9" w14:textId="77777777" w:rsidTr="003D47E0">
        <w:tc>
          <w:tcPr>
            <w:tcW w:w="0" w:type="auto"/>
            <w:shd w:val="clear" w:color="auto" w:fill="FFFFFF"/>
            <w:tcMar>
              <w:top w:w="105" w:type="dxa"/>
              <w:left w:w="75" w:type="dxa"/>
              <w:bottom w:w="105" w:type="dxa"/>
              <w:right w:w="75" w:type="dxa"/>
            </w:tcMar>
            <w:vAlign w:val="center"/>
            <w:hideMark/>
          </w:tcPr>
          <w:p w14:paraId="6627990F" w14:textId="77777777" w:rsidR="003D47E0" w:rsidRPr="003D47E0" w:rsidRDefault="003D47E0" w:rsidP="003D47E0">
            <w:pPr>
              <w:rPr>
                <w:rFonts w:ascii="Serif" w:hAnsi="Serif"/>
                <w:sz w:val="24"/>
                <w:szCs w:val="24"/>
              </w:rPr>
            </w:pPr>
            <w:r w:rsidRPr="003D47E0">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1827C24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48559C0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86596B7" w14:textId="77777777" w:rsidTr="003D47E0">
        <w:tc>
          <w:tcPr>
            <w:tcW w:w="0" w:type="auto"/>
            <w:shd w:val="clear" w:color="auto" w:fill="FFFFFF"/>
            <w:tcMar>
              <w:top w:w="105" w:type="dxa"/>
              <w:left w:w="75" w:type="dxa"/>
              <w:bottom w:w="105" w:type="dxa"/>
              <w:right w:w="75" w:type="dxa"/>
            </w:tcMar>
            <w:vAlign w:val="center"/>
            <w:hideMark/>
          </w:tcPr>
          <w:p w14:paraId="5EB3192F" w14:textId="77777777" w:rsidR="003D47E0" w:rsidRPr="003D47E0" w:rsidRDefault="003D47E0" w:rsidP="003D47E0">
            <w:pPr>
              <w:rPr>
                <w:rFonts w:ascii="Serif" w:hAnsi="Serif"/>
                <w:sz w:val="24"/>
                <w:szCs w:val="24"/>
              </w:rPr>
            </w:pPr>
            <w:r w:rsidRPr="003D47E0">
              <w:rPr>
                <w:rFonts w:ascii="Serif" w:hAnsi="Serif"/>
                <w:sz w:val="24"/>
                <w:szCs w:val="24"/>
              </w:rPr>
              <w:t>Czech Republic</w:t>
            </w:r>
          </w:p>
        </w:tc>
        <w:tc>
          <w:tcPr>
            <w:tcW w:w="0" w:type="auto"/>
            <w:shd w:val="clear" w:color="auto" w:fill="FFFFFF"/>
            <w:tcMar>
              <w:top w:w="105" w:type="dxa"/>
              <w:left w:w="75" w:type="dxa"/>
              <w:bottom w:w="105" w:type="dxa"/>
              <w:right w:w="75" w:type="dxa"/>
            </w:tcMar>
            <w:vAlign w:val="center"/>
            <w:hideMark/>
          </w:tcPr>
          <w:p w14:paraId="17D9FEA3"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0A6F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3D7D9D4" w14:textId="77777777" w:rsidTr="003D47E0">
        <w:tc>
          <w:tcPr>
            <w:tcW w:w="0" w:type="auto"/>
            <w:shd w:val="clear" w:color="auto" w:fill="FFFFFF"/>
            <w:tcMar>
              <w:top w:w="105" w:type="dxa"/>
              <w:left w:w="75" w:type="dxa"/>
              <w:bottom w:w="105" w:type="dxa"/>
              <w:right w:w="75" w:type="dxa"/>
            </w:tcMar>
            <w:vAlign w:val="center"/>
            <w:hideMark/>
          </w:tcPr>
          <w:p w14:paraId="5C53A9F1" w14:textId="77777777" w:rsidR="003D47E0" w:rsidRPr="003D47E0" w:rsidRDefault="003D47E0" w:rsidP="003D47E0">
            <w:pPr>
              <w:rPr>
                <w:rFonts w:ascii="Serif" w:hAnsi="Serif"/>
                <w:sz w:val="24"/>
                <w:szCs w:val="24"/>
              </w:rPr>
            </w:pPr>
            <w:r w:rsidRPr="003D47E0">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10AB7CF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DE6A1B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BDC90F1" w14:textId="77777777" w:rsidTr="003D47E0">
        <w:tc>
          <w:tcPr>
            <w:tcW w:w="0" w:type="auto"/>
            <w:shd w:val="clear" w:color="auto" w:fill="FFFFFF"/>
            <w:tcMar>
              <w:top w:w="105" w:type="dxa"/>
              <w:left w:w="75" w:type="dxa"/>
              <w:bottom w:w="105" w:type="dxa"/>
              <w:right w:w="75" w:type="dxa"/>
            </w:tcMar>
            <w:vAlign w:val="center"/>
            <w:hideMark/>
          </w:tcPr>
          <w:p w14:paraId="7ACC71C1" w14:textId="77777777" w:rsidR="003D47E0" w:rsidRPr="003D47E0" w:rsidRDefault="003D47E0" w:rsidP="003D47E0">
            <w:pPr>
              <w:rPr>
                <w:rFonts w:ascii="Serif" w:hAnsi="Serif"/>
                <w:sz w:val="24"/>
                <w:szCs w:val="24"/>
              </w:rPr>
            </w:pPr>
            <w:r w:rsidRPr="003D47E0">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1034EDD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9959E0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0BDF56" w14:textId="77777777" w:rsidTr="003D47E0">
        <w:tc>
          <w:tcPr>
            <w:tcW w:w="0" w:type="auto"/>
            <w:shd w:val="clear" w:color="auto" w:fill="FFFFFF"/>
            <w:tcMar>
              <w:top w:w="105" w:type="dxa"/>
              <w:left w:w="75" w:type="dxa"/>
              <w:bottom w:w="105" w:type="dxa"/>
              <w:right w:w="75" w:type="dxa"/>
            </w:tcMar>
            <w:vAlign w:val="center"/>
            <w:hideMark/>
          </w:tcPr>
          <w:p w14:paraId="37B146F1" w14:textId="77777777" w:rsidR="003D47E0" w:rsidRPr="003D47E0" w:rsidRDefault="003D47E0" w:rsidP="003D47E0">
            <w:pPr>
              <w:rPr>
                <w:rFonts w:ascii="Serif" w:hAnsi="Serif"/>
                <w:sz w:val="24"/>
                <w:szCs w:val="24"/>
              </w:rPr>
            </w:pPr>
            <w:r w:rsidRPr="003D47E0">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26FB59C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3AFF30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424D713" w14:textId="77777777" w:rsidTr="003D47E0">
        <w:tc>
          <w:tcPr>
            <w:tcW w:w="0" w:type="auto"/>
            <w:shd w:val="clear" w:color="auto" w:fill="FFFFFF"/>
            <w:tcMar>
              <w:top w:w="105" w:type="dxa"/>
              <w:left w:w="75" w:type="dxa"/>
              <w:bottom w:w="105" w:type="dxa"/>
              <w:right w:w="75" w:type="dxa"/>
            </w:tcMar>
            <w:vAlign w:val="center"/>
            <w:hideMark/>
          </w:tcPr>
          <w:p w14:paraId="4283C720" w14:textId="77777777" w:rsidR="003D47E0" w:rsidRPr="003D47E0" w:rsidRDefault="003D47E0" w:rsidP="003D47E0">
            <w:pPr>
              <w:rPr>
                <w:rFonts w:ascii="Serif" w:hAnsi="Serif"/>
                <w:sz w:val="24"/>
                <w:szCs w:val="24"/>
              </w:rPr>
            </w:pPr>
            <w:r w:rsidRPr="003D47E0">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547AEB2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A9BC01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46E8E6" w14:textId="77777777" w:rsidTr="003D47E0">
        <w:tc>
          <w:tcPr>
            <w:tcW w:w="0" w:type="auto"/>
            <w:shd w:val="clear" w:color="auto" w:fill="FFFFFF"/>
            <w:tcMar>
              <w:top w:w="105" w:type="dxa"/>
              <w:left w:w="75" w:type="dxa"/>
              <w:bottom w:w="105" w:type="dxa"/>
              <w:right w:w="75" w:type="dxa"/>
            </w:tcMar>
            <w:vAlign w:val="center"/>
            <w:hideMark/>
          </w:tcPr>
          <w:p w14:paraId="645BA787" w14:textId="77777777" w:rsidR="003D47E0" w:rsidRPr="003D47E0" w:rsidRDefault="003D47E0" w:rsidP="003D47E0">
            <w:pPr>
              <w:rPr>
                <w:rFonts w:ascii="Serif" w:hAnsi="Serif"/>
                <w:sz w:val="24"/>
                <w:szCs w:val="24"/>
              </w:rPr>
            </w:pPr>
            <w:r w:rsidRPr="003D47E0">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2B36C5A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F4968D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9A3B82" w14:textId="77777777" w:rsidTr="003D47E0">
        <w:tc>
          <w:tcPr>
            <w:tcW w:w="0" w:type="auto"/>
            <w:shd w:val="clear" w:color="auto" w:fill="FFFFFF"/>
            <w:tcMar>
              <w:top w:w="105" w:type="dxa"/>
              <w:left w:w="75" w:type="dxa"/>
              <w:bottom w:w="105" w:type="dxa"/>
              <w:right w:w="75" w:type="dxa"/>
            </w:tcMar>
            <w:vAlign w:val="center"/>
            <w:hideMark/>
          </w:tcPr>
          <w:p w14:paraId="3161AAC7" w14:textId="77777777" w:rsidR="003D47E0" w:rsidRPr="003D47E0" w:rsidRDefault="003D47E0" w:rsidP="003D47E0">
            <w:pPr>
              <w:rPr>
                <w:rFonts w:ascii="Serif" w:hAnsi="Serif"/>
                <w:sz w:val="24"/>
                <w:szCs w:val="24"/>
              </w:rPr>
            </w:pPr>
            <w:r w:rsidRPr="003D47E0">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0AE16B70"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4E364A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6116401" w14:textId="77777777" w:rsidTr="003D47E0">
        <w:tc>
          <w:tcPr>
            <w:tcW w:w="0" w:type="auto"/>
            <w:shd w:val="clear" w:color="auto" w:fill="FFFFFF"/>
            <w:tcMar>
              <w:top w:w="105" w:type="dxa"/>
              <w:left w:w="75" w:type="dxa"/>
              <w:bottom w:w="105" w:type="dxa"/>
              <w:right w:w="75" w:type="dxa"/>
            </w:tcMar>
            <w:vAlign w:val="center"/>
            <w:hideMark/>
          </w:tcPr>
          <w:p w14:paraId="11E9AAF8" w14:textId="77777777" w:rsidR="003D47E0" w:rsidRPr="003D47E0" w:rsidRDefault="003D47E0" w:rsidP="003D47E0">
            <w:pPr>
              <w:rPr>
                <w:rFonts w:ascii="Serif" w:hAnsi="Serif"/>
                <w:sz w:val="24"/>
                <w:szCs w:val="24"/>
              </w:rPr>
            </w:pPr>
            <w:r w:rsidRPr="003D47E0">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4C509D2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4BAA79D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D9B38B5" w14:textId="77777777" w:rsidTr="003D47E0">
        <w:tc>
          <w:tcPr>
            <w:tcW w:w="0" w:type="auto"/>
            <w:shd w:val="clear" w:color="auto" w:fill="FFFFFF"/>
            <w:tcMar>
              <w:top w:w="105" w:type="dxa"/>
              <w:left w:w="75" w:type="dxa"/>
              <w:bottom w:w="105" w:type="dxa"/>
              <w:right w:w="75" w:type="dxa"/>
            </w:tcMar>
            <w:vAlign w:val="center"/>
            <w:hideMark/>
          </w:tcPr>
          <w:p w14:paraId="443662F7" w14:textId="77777777" w:rsidR="003D47E0" w:rsidRPr="003D47E0" w:rsidRDefault="003D47E0" w:rsidP="003D47E0">
            <w:pPr>
              <w:rPr>
                <w:rFonts w:ascii="Serif" w:hAnsi="Serif"/>
                <w:sz w:val="24"/>
                <w:szCs w:val="24"/>
              </w:rPr>
            </w:pPr>
            <w:r w:rsidRPr="003D47E0">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757F671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33A28A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3FB631" w14:textId="77777777" w:rsidTr="003D47E0">
        <w:tc>
          <w:tcPr>
            <w:tcW w:w="0" w:type="auto"/>
            <w:shd w:val="clear" w:color="auto" w:fill="FFFFFF"/>
            <w:tcMar>
              <w:top w:w="105" w:type="dxa"/>
              <w:left w:w="75" w:type="dxa"/>
              <w:bottom w:w="105" w:type="dxa"/>
              <w:right w:w="75" w:type="dxa"/>
            </w:tcMar>
            <w:vAlign w:val="center"/>
            <w:hideMark/>
          </w:tcPr>
          <w:p w14:paraId="46DB7496" w14:textId="77777777" w:rsidR="003D47E0" w:rsidRPr="003D47E0" w:rsidRDefault="003D47E0" w:rsidP="003D47E0">
            <w:pPr>
              <w:rPr>
                <w:rFonts w:ascii="Serif" w:hAnsi="Serif"/>
                <w:sz w:val="24"/>
                <w:szCs w:val="24"/>
              </w:rPr>
            </w:pPr>
            <w:r w:rsidRPr="003D47E0">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6C1469A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625BFE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D1F6902" w14:textId="77777777" w:rsidTr="003D47E0">
        <w:tc>
          <w:tcPr>
            <w:tcW w:w="0" w:type="auto"/>
            <w:shd w:val="clear" w:color="auto" w:fill="FFFFFF"/>
            <w:tcMar>
              <w:top w:w="105" w:type="dxa"/>
              <w:left w:w="75" w:type="dxa"/>
              <w:bottom w:w="105" w:type="dxa"/>
              <w:right w:w="75" w:type="dxa"/>
            </w:tcMar>
            <w:vAlign w:val="center"/>
            <w:hideMark/>
          </w:tcPr>
          <w:p w14:paraId="143D5543" w14:textId="77777777" w:rsidR="003D47E0" w:rsidRPr="003D47E0" w:rsidRDefault="003D47E0" w:rsidP="003D47E0">
            <w:pPr>
              <w:rPr>
                <w:rFonts w:ascii="Serif" w:hAnsi="Serif"/>
                <w:sz w:val="24"/>
                <w:szCs w:val="24"/>
              </w:rPr>
            </w:pPr>
            <w:r w:rsidRPr="003D47E0">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0FFCAE8E"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BC12E7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B5B52F" w14:textId="77777777" w:rsidTr="003D47E0">
        <w:tc>
          <w:tcPr>
            <w:tcW w:w="0" w:type="auto"/>
            <w:shd w:val="clear" w:color="auto" w:fill="FFFFFF"/>
            <w:tcMar>
              <w:top w:w="105" w:type="dxa"/>
              <w:left w:w="75" w:type="dxa"/>
              <w:bottom w:w="105" w:type="dxa"/>
              <w:right w:w="75" w:type="dxa"/>
            </w:tcMar>
            <w:vAlign w:val="center"/>
            <w:hideMark/>
          </w:tcPr>
          <w:p w14:paraId="690C6856" w14:textId="77777777" w:rsidR="003D47E0" w:rsidRPr="003D47E0" w:rsidRDefault="003D47E0" w:rsidP="003D47E0">
            <w:pPr>
              <w:rPr>
                <w:rFonts w:ascii="Serif" w:hAnsi="Serif"/>
                <w:sz w:val="24"/>
                <w:szCs w:val="24"/>
              </w:rPr>
            </w:pPr>
            <w:r w:rsidRPr="003D47E0">
              <w:rPr>
                <w:rFonts w:ascii="Serif" w:hAnsi="Serif"/>
                <w:sz w:val="24"/>
                <w:szCs w:val="24"/>
              </w:rPr>
              <w:lastRenderedPageBreak/>
              <w:t>Norway</w:t>
            </w:r>
          </w:p>
        </w:tc>
        <w:tc>
          <w:tcPr>
            <w:tcW w:w="0" w:type="auto"/>
            <w:shd w:val="clear" w:color="auto" w:fill="FFFFFF"/>
            <w:tcMar>
              <w:top w:w="105" w:type="dxa"/>
              <w:left w:w="75" w:type="dxa"/>
              <w:bottom w:w="105" w:type="dxa"/>
              <w:right w:w="75" w:type="dxa"/>
            </w:tcMar>
            <w:vAlign w:val="center"/>
            <w:hideMark/>
          </w:tcPr>
          <w:p w14:paraId="1C0B99C4"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416A49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75C4213" w14:textId="77777777" w:rsidTr="003D47E0">
        <w:tc>
          <w:tcPr>
            <w:tcW w:w="0" w:type="auto"/>
            <w:shd w:val="clear" w:color="auto" w:fill="FFFFFF"/>
            <w:tcMar>
              <w:top w:w="105" w:type="dxa"/>
              <w:left w:w="75" w:type="dxa"/>
              <w:bottom w:w="105" w:type="dxa"/>
              <w:right w:w="75" w:type="dxa"/>
            </w:tcMar>
            <w:vAlign w:val="center"/>
            <w:hideMark/>
          </w:tcPr>
          <w:p w14:paraId="1CF4B4FA" w14:textId="77777777" w:rsidR="003D47E0" w:rsidRPr="003D47E0" w:rsidRDefault="003D47E0" w:rsidP="003D47E0">
            <w:pPr>
              <w:rPr>
                <w:rFonts w:ascii="Serif" w:hAnsi="Serif"/>
                <w:sz w:val="24"/>
                <w:szCs w:val="24"/>
              </w:rPr>
            </w:pPr>
            <w:r w:rsidRPr="003D47E0">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72CF99AF"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47B7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C573E3" w14:textId="77777777" w:rsidTr="003D47E0">
        <w:tc>
          <w:tcPr>
            <w:tcW w:w="0" w:type="auto"/>
            <w:shd w:val="clear" w:color="auto" w:fill="FFFFFF"/>
            <w:tcMar>
              <w:top w:w="105" w:type="dxa"/>
              <w:left w:w="75" w:type="dxa"/>
              <w:bottom w:w="105" w:type="dxa"/>
              <w:right w:w="75" w:type="dxa"/>
            </w:tcMar>
            <w:vAlign w:val="center"/>
            <w:hideMark/>
          </w:tcPr>
          <w:p w14:paraId="095FC1A6" w14:textId="77777777" w:rsidR="003D47E0" w:rsidRPr="003D47E0" w:rsidRDefault="003D47E0" w:rsidP="003D47E0">
            <w:pPr>
              <w:rPr>
                <w:rFonts w:ascii="Serif" w:hAnsi="Serif"/>
                <w:sz w:val="24"/>
                <w:szCs w:val="24"/>
              </w:rPr>
            </w:pPr>
            <w:r w:rsidRPr="003D47E0">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3994C29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AFADB8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02D708A" w14:textId="77777777" w:rsidTr="003D47E0">
        <w:tc>
          <w:tcPr>
            <w:tcW w:w="0" w:type="auto"/>
            <w:shd w:val="clear" w:color="auto" w:fill="FFFFFF"/>
            <w:tcMar>
              <w:top w:w="105" w:type="dxa"/>
              <w:left w:w="75" w:type="dxa"/>
              <w:bottom w:w="105" w:type="dxa"/>
              <w:right w:w="75" w:type="dxa"/>
            </w:tcMar>
            <w:vAlign w:val="center"/>
            <w:hideMark/>
          </w:tcPr>
          <w:p w14:paraId="45FB7FC4" w14:textId="77777777" w:rsidR="003D47E0" w:rsidRPr="003D47E0" w:rsidRDefault="003D47E0" w:rsidP="003D47E0">
            <w:pPr>
              <w:rPr>
                <w:rFonts w:ascii="Serif" w:hAnsi="Serif"/>
                <w:sz w:val="24"/>
                <w:szCs w:val="24"/>
              </w:rPr>
            </w:pPr>
            <w:r w:rsidRPr="003D47E0">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5C6153C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CD8B1E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EA6453" w14:textId="77777777" w:rsidTr="003D47E0">
        <w:tc>
          <w:tcPr>
            <w:tcW w:w="0" w:type="auto"/>
            <w:shd w:val="clear" w:color="auto" w:fill="FFFFFF"/>
            <w:tcMar>
              <w:top w:w="105" w:type="dxa"/>
              <w:left w:w="75" w:type="dxa"/>
              <w:bottom w:w="105" w:type="dxa"/>
              <w:right w:w="75" w:type="dxa"/>
            </w:tcMar>
            <w:vAlign w:val="center"/>
            <w:hideMark/>
          </w:tcPr>
          <w:p w14:paraId="2A432983" w14:textId="77777777" w:rsidR="003D47E0" w:rsidRPr="003D47E0" w:rsidRDefault="003D47E0" w:rsidP="003D47E0">
            <w:pPr>
              <w:rPr>
                <w:rFonts w:ascii="Serif" w:hAnsi="Serif"/>
                <w:sz w:val="24"/>
                <w:szCs w:val="24"/>
              </w:rPr>
            </w:pPr>
            <w:r w:rsidRPr="003D47E0">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6D9C5616"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9F7F7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2F51CF5" w14:textId="77777777" w:rsidTr="003D47E0">
        <w:tc>
          <w:tcPr>
            <w:tcW w:w="0" w:type="auto"/>
            <w:shd w:val="clear" w:color="auto" w:fill="FFFFFF"/>
            <w:tcMar>
              <w:top w:w="105" w:type="dxa"/>
              <w:left w:w="75" w:type="dxa"/>
              <w:bottom w:w="105" w:type="dxa"/>
              <w:right w:w="75" w:type="dxa"/>
            </w:tcMar>
            <w:vAlign w:val="center"/>
            <w:hideMark/>
          </w:tcPr>
          <w:p w14:paraId="0117D1C5" w14:textId="77777777" w:rsidR="003D47E0" w:rsidRPr="003D47E0" w:rsidRDefault="003D47E0" w:rsidP="003D47E0">
            <w:pPr>
              <w:rPr>
                <w:rFonts w:ascii="Serif" w:hAnsi="Serif"/>
                <w:sz w:val="24"/>
                <w:szCs w:val="24"/>
              </w:rPr>
            </w:pPr>
            <w:r w:rsidRPr="003D47E0">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09D731B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F9BB17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8BF8F0" w14:textId="77777777" w:rsidTr="003D47E0">
        <w:tc>
          <w:tcPr>
            <w:tcW w:w="0" w:type="auto"/>
            <w:shd w:val="clear" w:color="auto" w:fill="FFFFFF"/>
            <w:tcMar>
              <w:top w:w="105" w:type="dxa"/>
              <w:left w:w="75" w:type="dxa"/>
              <w:bottom w:w="105" w:type="dxa"/>
              <w:right w:w="75" w:type="dxa"/>
            </w:tcMar>
            <w:vAlign w:val="center"/>
            <w:hideMark/>
          </w:tcPr>
          <w:p w14:paraId="0064AD99" w14:textId="77777777" w:rsidR="003D47E0" w:rsidRPr="003D47E0" w:rsidRDefault="003D47E0" w:rsidP="003D47E0">
            <w:pPr>
              <w:rPr>
                <w:rFonts w:ascii="Serif" w:hAnsi="Serif"/>
                <w:sz w:val="24"/>
                <w:szCs w:val="24"/>
              </w:rPr>
            </w:pPr>
            <w:r w:rsidRPr="003D47E0">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31648676"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78871DB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61A630" w14:textId="77777777" w:rsidTr="003D47E0">
        <w:tc>
          <w:tcPr>
            <w:tcW w:w="0" w:type="auto"/>
            <w:shd w:val="clear" w:color="auto" w:fill="FFFFFF"/>
            <w:tcMar>
              <w:top w:w="105" w:type="dxa"/>
              <w:left w:w="75" w:type="dxa"/>
              <w:bottom w:w="105" w:type="dxa"/>
              <w:right w:w="75" w:type="dxa"/>
            </w:tcMar>
            <w:vAlign w:val="center"/>
            <w:hideMark/>
          </w:tcPr>
          <w:p w14:paraId="7EDA16BB" w14:textId="77777777" w:rsidR="003D47E0" w:rsidRPr="003D47E0" w:rsidRDefault="003D47E0" w:rsidP="003D47E0">
            <w:pPr>
              <w:rPr>
                <w:rFonts w:ascii="Serif" w:hAnsi="Serif"/>
                <w:sz w:val="24"/>
                <w:szCs w:val="24"/>
              </w:rPr>
            </w:pPr>
            <w:r w:rsidRPr="003D47E0">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0FA6F46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2FADF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20E8222" w14:textId="77777777" w:rsidTr="003D47E0">
        <w:tc>
          <w:tcPr>
            <w:tcW w:w="0" w:type="auto"/>
            <w:shd w:val="clear" w:color="auto" w:fill="FFFFFF"/>
            <w:tcMar>
              <w:top w:w="105" w:type="dxa"/>
              <w:left w:w="75" w:type="dxa"/>
              <w:bottom w:w="105" w:type="dxa"/>
              <w:right w:w="75" w:type="dxa"/>
            </w:tcMar>
            <w:vAlign w:val="center"/>
            <w:hideMark/>
          </w:tcPr>
          <w:p w14:paraId="66314797" w14:textId="77777777" w:rsidR="003D47E0" w:rsidRPr="003D47E0" w:rsidRDefault="003D47E0" w:rsidP="003D47E0">
            <w:pPr>
              <w:rPr>
                <w:rFonts w:ascii="Serif" w:hAnsi="Serif"/>
                <w:sz w:val="24"/>
                <w:szCs w:val="24"/>
              </w:rPr>
            </w:pPr>
            <w:r w:rsidRPr="003D47E0">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0B9468F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78C726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695FF61" w14:textId="77777777" w:rsidTr="003D47E0">
        <w:tc>
          <w:tcPr>
            <w:tcW w:w="0" w:type="auto"/>
            <w:shd w:val="clear" w:color="auto" w:fill="FFFFFF"/>
            <w:tcMar>
              <w:top w:w="105" w:type="dxa"/>
              <w:left w:w="75" w:type="dxa"/>
              <w:bottom w:w="105" w:type="dxa"/>
              <w:right w:w="75" w:type="dxa"/>
            </w:tcMar>
            <w:vAlign w:val="center"/>
            <w:hideMark/>
          </w:tcPr>
          <w:p w14:paraId="41A33794" w14:textId="77777777" w:rsidR="003D47E0" w:rsidRPr="003D47E0" w:rsidRDefault="003D47E0" w:rsidP="003D47E0">
            <w:pPr>
              <w:rPr>
                <w:rFonts w:ascii="Serif" w:hAnsi="Serif"/>
                <w:sz w:val="24"/>
                <w:szCs w:val="24"/>
              </w:rPr>
            </w:pPr>
            <w:r w:rsidRPr="003D47E0">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2D9811D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DF04BB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9C498D1" w14:textId="77777777" w:rsidTr="003D47E0">
        <w:tc>
          <w:tcPr>
            <w:tcW w:w="0" w:type="auto"/>
            <w:shd w:val="clear" w:color="auto" w:fill="FFFFFF"/>
            <w:tcMar>
              <w:top w:w="105" w:type="dxa"/>
              <w:left w:w="75" w:type="dxa"/>
              <w:bottom w:w="105" w:type="dxa"/>
              <w:right w:w="75" w:type="dxa"/>
            </w:tcMar>
            <w:vAlign w:val="center"/>
            <w:hideMark/>
          </w:tcPr>
          <w:p w14:paraId="0372F9CB" w14:textId="77777777" w:rsidR="003D47E0" w:rsidRPr="003D47E0" w:rsidRDefault="003D47E0" w:rsidP="003D47E0">
            <w:pPr>
              <w:rPr>
                <w:rFonts w:ascii="Serif" w:hAnsi="Serif"/>
                <w:sz w:val="24"/>
                <w:szCs w:val="24"/>
              </w:rPr>
            </w:pPr>
            <w:r w:rsidRPr="003D47E0">
              <w:rPr>
                <w:rFonts w:ascii="Serif" w:hAnsi="Serif"/>
                <w:sz w:val="24"/>
                <w:szCs w:val="24"/>
              </w:rPr>
              <w:t>Bonaire</w:t>
            </w:r>
          </w:p>
        </w:tc>
        <w:tc>
          <w:tcPr>
            <w:tcW w:w="0" w:type="auto"/>
            <w:shd w:val="clear" w:color="auto" w:fill="FFFFFF"/>
            <w:tcMar>
              <w:top w:w="105" w:type="dxa"/>
              <w:left w:w="75" w:type="dxa"/>
              <w:bottom w:w="105" w:type="dxa"/>
              <w:right w:w="75" w:type="dxa"/>
            </w:tcMar>
            <w:vAlign w:val="center"/>
            <w:hideMark/>
          </w:tcPr>
          <w:p w14:paraId="6CE59425"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E71408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D5E907" w14:textId="77777777" w:rsidTr="003D47E0">
        <w:tc>
          <w:tcPr>
            <w:tcW w:w="0" w:type="auto"/>
            <w:shd w:val="clear" w:color="auto" w:fill="FFFFFF"/>
            <w:tcMar>
              <w:top w:w="105" w:type="dxa"/>
              <w:left w:w="75" w:type="dxa"/>
              <w:bottom w:w="105" w:type="dxa"/>
              <w:right w:w="75" w:type="dxa"/>
            </w:tcMar>
            <w:vAlign w:val="center"/>
            <w:hideMark/>
          </w:tcPr>
          <w:p w14:paraId="26273862" w14:textId="77777777" w:rsidR="003D47E0" w:rsidRPr="003D47E0" w:rsidRDefault="003D47E0" w:rsidP="003D47E0">
            <w:pPr>
              <w:rPr>
                <w:rFonts w:ascii="Serif" w:hAnsi="Serif"/>
                <w:sz w:val="24"/>
                <w:szCs w:val="24"/>
              </w:rPr>
            </w:pPr>
            <w:r w:rsidRPr="003D47E0">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49AAD2C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964171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80BE29" w14:textId="77777777" w:rsidTr="003D47E0">
        <w:tc>
          <w:tcPr>
            <w:tcW w:w="0" w:type="auto"/>
            <w:shd w:val="clear" w:color="auto" w:fill="FFFFFF"/>
            <w:tcMar>
              <w:top w:w="105" w:type="dxa"/>
              <w:left w:w="75" w:type="dxa"/>
              <w:bottom w:w="105" w:type="dxa"/>
              <w:right w:w="75" w:type="dxa"/>
            </w:tcMar>
            <w:vAlign w:val="center"/>
            <w:hideMark/>
          </w:tcPr>
          <w:p w14:paraId="5C598310" w14:textId="77777777" w:rsidR="003D47E0" w:rsidRPr="003D47E0" w:rsidRDefault="003D47E0" w:rsidP="003D47E0">
            <w:pPr>
              <w:rPr>
                <w:rFonts w:ascii="Serif" w:hAnsi="Serif"/>
                <w:sz w:val="24"/>
                <w:szCs w:val="24"/>
              </w:rPr>
            </w:pPr>
            <w:r w:rsidRPr="003D47E0">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7105EEA0"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BA06CF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C46E96" w14:textId="77777777" w:rsidTr="003D47E0">
        <w:tc>
          <w:tcPr>
            <w:tcW w:w="0" w:type="auto"/>
            <w:shd w:val="clear" w:color="auto" w:fill="FFFFFF"/>
            <w:tcMar>
              <w:top w:w="105" w:type="dxa"/>
              <w:left w:w="75" w:type="dxa"/>
              <w:bottom w:w="105" w:type="dxa"/>
              <w:right w:w="75" w:type="dxa"/>
            </w:tcMar>
            <w:vAlign w:val="center"/>
            <w:hideMark/>
          </w:tcPr>
          <w:p w14:paraId="7A0BE57C" w14:textId="77777777" w:rsidR="003D47E0" w:rsidRPr="003D47E0" w:rsidRDefault="003D47E0" w:rsidP="003D47E0">
            <w:pPr>
              <w:rPr>
                <w:rFonts w:ascii="Serif" w:hAnsi="Serif"/>
                <w:sz w:val="24"/>
                <w:szCs w:val="24"/>
              </w:rPr>
            </w:pPr>
            <w:r w:rsidRPr="003D47E0">
              <w:rPr>
                <w:rFonts w:ascii="Serif" w:hAnsi="Serif"/>
                <w:sz w:val="24"/>
                <w:szCs w:val="24"/>
              </w:rPr>
              <w:t>Curacao</w:t>
            </w:r>
          </w:p>
        </w:tc>
        <w:tc>
          <w:tcPr>
            <w:tcW w:w="0" w:type="auto"/>
            <w:shd w:val="clear" w:color="auto" w:fill="FFFFFF"/>
            <w:tcMar>
              <w:top w:w="105" w:type="dxa"/>
              <w:left w:w="75" w:type="dxa"/>
              <w:bottom w:w="105" w:type="dxa"/>
              <w:right w:w="75" w:type="dxa"/>
            </w:tcMar>
            <w:vAlign w:val="center"/>
            <w:hideMark/>
          </w:tcPr>
          <w:p w14:paraId="356FC7E6"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C54942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8694B0" w14:textId="77777777" w:rsidTr="003D47E0">
        <w:tc>
          <w:tcPr>
            <w:tcW w:w="0" w:type="auto"/>
            <w:shd w:val="clear" w:color="auto" w:fill="FFFFFF"/>
            <w:tcMar>
              <w:top w:w="105" w:type="dxa"/>
              <w:left w:w="75" w:type="dxa"/>
              <w:bottom w:w="105" w:type="dxa"/>
              <w:right w:w="75" w:type="dxa"/>
            </w:tcMar>
            <w:vAlign w:val="center"/>
            <w:hideMark/>
          </w:tcPr>
          <w:p w14:paraId="51D36933" w14:textId="77777777" w:rsidR="003D47E0" w:rsidRPr="003D47E0" w:rsidRDefault="003D47E0" w:rsidP="003D47E0">
            <w:pPr>
              <w:rPr>
                <w:rFonts w:ascii="Serif" w:hAnsi="Serif"/>
                <w:sz w:val="24"/>
                <w:szCs w:val="24"/>
              </w:rPr>
            </w:pPr>
            <w:r w:rsidRPr="003D47E0">
              <w:rPr>
                <w:rFonts w:ascii="Serif" w:hAnsi="Serif"/>
                <w:sz w:val="24"/>
                <w:szCs w:val="24"/>
              </w:rPr>
              <w:t>Ireland</w:t>
            </w:r>
          </w:p>
        </w:tc>
        <w:tc>
          <w:tcPr>
            <w:tcW w:w="0" w:type="auto"/>
            <w:shd w:val="clear" w:color="auto" w:fill="FFFFFF"/>
            <w:tcMar>
              <w:top w:w="105" w:type="dxa"/>
              <w:left w:w="75" w:type="dxa"/>
              <w:bottom w:w="105" w:type="dxa"/>
              <w:right w:w="75" w:type="dxa"/>
            </w:tcMar>
            <w:vAlign w:val="center"/>
            <w:hideMark/>
          </w:tcPr>
          <w:p w14:paraId="3677BB58"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A5AF57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4048E00" w14:textId="77777777" w:rsidTr="003D47E0">
        <w:tc>
          <w:tcPr>
            <w:tcW w:w="0" w:type="auto"/>
            <w:shd w:val="clear" w:color="auto" w:fill="FFFFFF"/>
            <w:tcMar>
              <w:top w:w="105" w:type="dxa"/>
              <w:left w:w="75" w:type="dxa"/>
              <w:bottom w:w="105" w:type="dxa"/>
              <w:right w:w="75" w:type="dxa"/>
            </w:tcMar>
            <w:vAlign w:val="center"/>
            <w:hideMark/>
          </w:tcPr>
          <w:p w14:paraId="0C031D53" w14:textId="77777777" w:rsidR="003D47E0" w:rsidRPr="003D47E0" w:rsidRDefault="003D47E0" w:rsidP="003D47E0">
            <w:pPr>
              <w:rPr>
                <w:rFonts w:ascii="Serif" w:hAnsi="Serif"/>
                <w:sz w:val="24"/>
                <w:szCs w:val="24"/>
              </w:rPr>
            </w:pPr>
            <w:r w:rsidRPr="003D47E0">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6E88B68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DCEDD1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3087719" w14:textId="77777777" w:rsidTr="003D47E0">
        <w:tc>
          <w:tcPr>
            <w:tcW w:w="0" w:type="auto"/>
            <w:shd w:val="clear" w:color="auto" w:fill="FFFFFF"/>
            <w:tcMar>
              <w:top w:w="105" w:type="dxa"/>
              <w:left w:w="75" w:type="dxa"/>
              <w:bottom w:w="105" w:type="dxa"/>
              <w:right w:w="75" w:type="dxa"/>
            </w:tcMar>
            <w:vAlign w:val="center"/>
            <w:hideMark/>
          </w:tcPr>
          <w:p w14:paraId="4DC87D40" w14:textId="77777777" w:rsidR="003D47E0" w:rsidRPr="003D47E0" w:rsidRDefault="003D47E0" w:rsidP="003D47E0">
            <w:pPr>
              <w:rPr>
                <w:rFonts w:ascii="Serif" w:hAnsi="Serif"/>
                <w:sz w:val="24"/>
                <w:szCs w:val="24"/>
              </w:rPr>
            </w:pPr>
            <w:r w:rsidRPr="003D47E0">
              <w:rPr>
                <w:rFonts w:ascii="Serif" w:hAnsi="Serif"/>
                <w:sz w:val="24"/>
                <w:szCs w:val="24"/>
              </w:rPr>
              <w:lastRenderedPageBreak/>
              <w:t>Lithuania</w:t>
            </w:r>
          </w:p>
        </w:tc>
        <w:tc>
          <w:tcPr>
            <w:tcW w:w="0" w:type="auto"/>
            <w:shd w:val="clear" w:color="auto" w:fill="FFFFFF"/>
            <w:tcMar>
              <w:top w:w="105" w:type="dxa"/>
              <w:left w:w="75" w:type="dxa"/>
              <w:bottom w:w="105" w:type="dxa"/>
              <w:right w:w="75" w:type="dxa"/>
            </w:tcMar>
            <w:vAlign w:val="center"/>
            <w:hideMark/>
          </w:tcPr>
          <w:p w14:paraId="1F79E5A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26B221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FCD1493" w14:textId="77777777" w:rsidTr="003D47E0">
        <w:tc>
          <w:tcPr>
            <w:tcW w:w="0" w:type="auto"/>
            <w:shd w:val="clear" w:color="auto" w:fill="FFFFFF"/>
            <w:tcMar>
              <w:top w:w="105" w:type="dxa"/>
              <w:left w:w="75" w:type="dxa"/>
              <w:bottom w:w="105" w:type="dxa"/>
              <w:right w:w="75" w:type="dxa"/>
            </w:tcMar>
            <w:vAlign w:val="center"/>
            <w:hideMark/>
          </w:tcPr>
          <w:p w14:paraId="76CDB546" w14:textId="77777777" w:rsidR="003D47E0" w:rsidRPr="003D47E0" w:rsidRDefault="003D47E0" w:rsidP="003D47E0">
            <w:pPr>
              <w:rPr>
                <w:rFonts w:ascii="Serif" w:hAnsi="Serif"/>
                <w:sz w:val="24"/>
                <w:szCs w:val="24"/>
              </w:rPr>
            </w:pPr>
            <w:r w:rsidRPr="003D47E0">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CB02B4D"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D7A16E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415C463" w14:textId="77777777" w:rsidTr="003D47E0">
        <w:tc>
          <w:tcPr>
            <w:tcW w:w="0" w:type="auto"/>
            <w:shd w:val="clear" w:color="auto" w:fill="FFFFFF"/>
            <w:tcMar>
              <w:top w:w="105" w:type="dxa"/>
              <w:left w:w="75" w:type="dxa"/>
              <w:bottom w:w="105" w:type="dxa"/>
              <w:right w:w="75" w:type="dxa"/>
            </w:tcMar>
            <w:vAlign w:val="center"/>
            <w:hideMark/>
          </w:tcPr>
          <w:p w14:paraId="299B2CE3" w14:textId="77777777" w:rsidR="003D47E0" w:rsidRPr="003D47E0" w:rsidRDefault="003D47E0" w:rsidP="003D47E0">
            <w:pPr>
              <w:rPr>
                <w:rFonts w:ascii="Serif" w:hAnsi="Serif"/>
                <w:sz w:val="24"/>
                <w:szCs w:val="24"/>
              </w:rPr>
            </w:pPr>
            <w:r w:rsidRPr="003D47E0">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4115C01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A76A14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C85402" w14:textId="77777777" w:rsidTr="003D47E0">
        <w:tc>
          <w:tcPr>
            <w:tcW w:w="0" w:type="auto"/>
            <w:shd w:val="clear" w:color="auto" w:fill="FFFFFF"/>
            <w:tcMar>
              <w:top w:w="105" w:type="dxa"/>
              <w:left w:w="75" w:type="dxa"/>
              <w:bottom w:w="105" w:type="dxa"/>
              <w:right w:w="75" w:type="dxa"/>
            </w:tcMar>
            <w:vAlign w:val="center"/>
            <w:hideMark/>
          </w:tcPr>
          <w:p w14:paraId="421BC83B" w14:textId="77777777" w:rsidR="003D47E0" w:rsidRPr="003D47E0" w:rsidRDefault="003D47E0" w:rsidP="003D47E0">
            <w:pPr>
              <w:rPr>
                <w:rFonts w:ascii="Serif" w:hAnsi="Serif"/>
                <w:sz w:val="24"/>
                <w:szCs w:val="24"/>
              </w:rPr>
            </w:pPr>
            <w:r w:rsidRPr="003D47E0">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3EDD571A"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4C6347D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039B58" w14:textId="77777777" w:rsidTr="003D47E0">
        <w:tc>
          <w:tcPr>
            <w:tcW w:w="0" w:type="auto"/>
            <w:shd w:val="clear" w:color="auto" w:fill="FFFFFF"/>
            <w:tcMar>
              <w:top w:w="105" w:type="dxa"/>
              <w:left w:w="75" w:type="dxa"/>
              <w:bottom w:w="105" w:type="dxa"/>
              <w:right w:w="75" w:type="dxa"/>
            </w:tcMar>
            <w:vAlign w:val="center"/>
            <w:hideMark/>
          </w:tcPr>
          <w:p w14:paraId="7B4B9415" w14:textId="77777777" w:rsidR="003D47E0" w:rsidRPr="003D47E0" w:rsidRDefault="003D47E0" w:rsidP="003D47E0">
            <w:pPr>
              <w:rPr>
                <w:rFonts w:ascii="Serif" w:hAnsi="Serif"/>
                <w:sz w:val="24"/>
                <w:szCs w:val="24"/>
              </w:rPr>
            </w:pPr>
            <w:r w:rsidRPr="003D47E0">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1D7CF526"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DD56EA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B5CB2F" w14:textId="77777777" w:rsidTr="003D47E0">
        <w:tc>
          <w:tcPr>
            <w:tcW w:w="0" w:type="auto"/>
            <w:shd w:val="clear" w:color="auto" w:fill="FFFFFF"/>
            <w:tcMar>
              <w:top w:w="105" w:type="dxa"/>
              <w:left w:w="75" w:type="dxa"/>
              <w:bottom w:w="105" w:type="dxa"/>
              <w:right w:w="75" w:type="dxa"/>
            </w:tcMar>
            <w:vAlign w:val="center"/>
            <w:hideMark/>
          </w:tcPr>
          <w:p w14:paraId="056B572A" w14:textId="77777777" w:rsidR="003D47E0" w:rsidRPr="003D47E0" w:rsidRDefault="003D47E0" w:rsidP="003D47E0">
            <w:pPr>
              <w:rPr>
                <w:rFonts w:ascii="Serif" w:hAnsi="Serif"/>
                <w:sz w:val="24"/>
                <w:szCs w:val="24"/>
              </w:rPr>
            </w:pPr>
            <w:r w:rsidRPr="003D47E0">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01FB91B8"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B1200C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BD1A979" w14:textId="77777777" w:rsidTr="003D47E0">
        <w:tc>
          <w:tcPr>
            <w:tcW w:w="0" w:type="auto"/>
            <w:shd w:val="clear" w:color="auto" w:fill="FFFFFF"/>
            <w:tcMar>
              <w:top w:w="105" w:type="dxa"/>
              <w:left w:w="75" w:type="dxa"/>
              <w:bottom w:w="105" w:type="dxa"/>
              <w:right w:w="75" w:type="dxa"/>
            </w:tcMar>
            <w:vAlign w:val="center"/>
            <w:hideMark/>
          </w:tcPr>
          <w:p w14:paraId="1540AD95" w14:textId="77777777" w:rsidR="003D47E0" w:rsidRPr="003D47E0" w:rsidRDefault="003D47E0" w:rsidP="003D47E0">
            <w:pPr>
              <w:rPr>
                <w:rFonts w:ascii="Serif" w:hAnsi="Serif"/>
                <w:sz w:val="24"/>
                <w:szCs w:val="24"/>
              </w:rPr>
            </w:pPr>
            <w:r w:rsidRPr="003D47E0">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6D4FE8F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DAA5D7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877B34" w14:textId="77777777" w:rsidTr="003D47E0">
        <w:tc>
          <w:tcPr>
            <w:tcW w:w="0" w:type="auto"/>
            <w:shd w:val="clear" w:color="auto" w:fill="FFFFFF"/>
            <w:tcMar>
              <w:top w:w="105" w:type="dxa"/>
              <w:left w:w="75" w:type="dxa"/>
              <w:bottom w:w="105" w:type="dxa"/>
              <w:right w:w="75" w:type="dxa"/>
            </w:tcMar>
            <w:vAlign w:val="center"/>
            <w:hideMark/>
          </w:tcPr>
          <w:p w14:paraId="355F8D14" w14:textId="77777777" w:rsidR="003D47E0" w:rsidRPr="003D47E0" w:rsidRDefault="003D47E0" w:rsidP="003D47E0">
            <w:pPr>
              <w:rPr>
                <w:rFonts w:ascii="Serif" w:hAnsi="Serif"/>
                <w:sz w:val="24"/>
                <w:szCs w:val="24"/>
              </w:rPr>
            </w:pPr>
            <w:r w:rsidRPr="003D47E0">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2DB41780"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0F65E2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481834" w14:textId="77777777" w:rsidTr="003D47E0">
        <w:tc>
          <w:tcPr>
            <w:tcW w:w="0" w:type="auto"/>
            <w:shd w:val="clear" w:color="auto" w:fill="FFFFFF"/>
            <w:tcMar>
              <w:top w:w="105" w:type="dxa"/>
              <w:left w:w="75" w:type="dxa"/>
              <w:bottom w:w="105" w:type="dxa"/>
              <w:right w:w="75" w:type="dxa"/>
            </w:tcMar>
            <w:vAlign w:val="center"/>
            <w:hideMark/>
          </w:tcPr>
          <w:p w14:paraId="068E3CCE" w14:textId="77777777" w:rsidR="003D47E0" w:rsidRPr="003D47E0" w:rsidRDefault="003D47E0" w:rsidP="003D47E0">
            <w:pPr>
              <w:rPr>
                <w:rFonts w:ascii="Serif" w:hAnsi="Serif"/>
                <w:sz w:val="24"/>
                <w:szCs w:val="24"/>
              </w:rPr>
            </w:pPr>
            <w:r w:rsidRPr="003D47E0">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19BF662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EBFC72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D782A" w14:textId="77777777" w:rsidTr="003D47E0">
        <w:tc>
          <w:tcPr>
            <w:tcW w:w="0" w:type="auto"/>
            <w:shd w:val="clear" w:color="auto" w:fill="FFFFFF"/>
            <w:tcMar>
              <w:top w:w="105" w:type="dxa"/>
              <w:left w:w="75" w:type="dxa"/>
              <w:bottom w:w="105" w:type="dxa"/>
              <w:right w:w="75" w:type="dxa"/>
            </w:tcMar>
            <w:vAlign w:val="center"/>
            <w:hideMark/>
          </w:tcPr>
          <w:p w14:paraId="2ED57874" w14:textId="77777777" w:rsidR="003D47E0" w:rsidRPr="003D47E0" w:rsidRDefault="003D47E0" w:rsidP="003D47E0">
            <w:pPr>
              <w:rPr>
                <w:rFonts w:ascii="Serif" w:hAnsi="Serif"/>
                <w:sz w:val="24"/>
                <w:szCs w:val="24"/>
              </w:rPr>
            </w:pPr>
            <w:r w:rsidRPr="003D47E0">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4E7AD3D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91D561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4B2B73" w14:textId="77777777" w:rsidTr="003D47E0">
        <w:tc>
          <w:tcPr>
            <w:tcW w:w="0" w:type="auto"/>
            <w:shd w:val="clear" w:color="auto" w:fill="FFFFFF"/>
            <w:tcMar>
              <w:top w:w="105" w:type="dxa"/>
              <w:left w:w="75" w:type="dxa"/>
              <w:bottom w:w="105" w:type="dxa"/>
              <w:right w:w="75" w:type="dxa"/>
            </w:tcMar>
            <w:vAlign w:val="center"/>
            <w:hideMark/>
          </w:tcPr>
          <w:p w14:paraId="4977D719" w14:textId="77777777" w:rsidR="003D47E0" w:rsidRPr="003D47E0" w:rsidRDefault="003D47E0" w:rsidP="003D47E0">
            <w:pPr>
              <w:rPr>
                <w:rFonts w:ascii="Serif" w:hAnsi="Serif"/>
                <w:sz w:val="24"/>
                <w:szCs w:val="24"/>
              </w:rPr>
            </w:pPr>
            <w:r w:rsidRPr="003D47E0">
              <w:rPr>
                <w:rFonts w:ascii="Serif" w:hAnsi="Serif"/>
                <w:sz w:val="24"/>
                <w:szCs w:val="24"/>
              </w:rPr>
              <w:t>Sint Maarten</w:t>
            </w:r>
          </w:p>
        </w:tc>
        <w:tc>
          <w:tcPr>
            <w:tcW w:w="0" w:type="auto"/>
            <w:shd w:val="clear" w:color="auto" w:fill="FFFFFF"/>
            <w:tcMar>
              <w:top w:w="105" w:type="dxa"/>
              <w:left w:w="75" w:type="dxa"/>
              <w:bottom w:w="105" w:type="dxa"/>
              <w:right w:w="75" w:type="dxa"/>
            </w:tcMar>
            <w:vAlign w:val="center"/>
            <w:hideMark/>
          </w:tcPr>
          <w:p w14:paraId="1583ACE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78C028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3291BFA" w14:textId="77777777" w:rsidTr="003D47E0">
        <w:tc>
          <w:tcPr>
            <w:tcW w:w="0" w:type="auto"/>
            <w:shd w:val="clear" w:color="auto" w:fill="FFFFFF"/>
            <w:tcMar>
              <w:top w:w="105" w:type="dxa"/>
              <w:left w:w="75" w:type="dxa"/>
              <w:bottom w:w="105" w:type="dxa"/>
              <w:right w:w="75" w:type="dxa"/>
            </w:tcMar>
            <w:vAlign w:val="center"/>
            <w:hideMark/>
          </w:tcPr>
          <w:p w14:paraId="4BCEAC39" w14:textId="77777777" w:rsidR="003D47E0" w:rsidRPr="003D47E0" w:rsidRDefault="003D47E0" w:rsidP="003D47E0">
            <w:pPr>
              <w:rPr>
                <w:rFonts w:ascii="Serif" w:hAnsi="Serif"/>
                <w:sz w:val="24"/>
                <w:szCs w:val="24"/>
              </w:rPr>
            </w:pPr>
            <w:r w:rsidRPr="003D47E0">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52B1F18E"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F8CAF2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CBD8B9" w14:textId="77777777" w:rsidTr="003D47E0">
        <w:tc>
          <w:tcPr>
            <w:tcW w:w="0" w:type="auto"/>
            <w:shd w:val="clear" w:color="auto" w:fill="FFFFFF"/>
            <w:tcMar>
              <w:top w:w="105" w:type="dxa"/>
              <w:left w:w="75" w:type="dxa"/>
              <w:bottom w:w="105" w:type="dxa"/>
              <w:right w:w="75" w:type="dxa"/>
            </w:tcMar>
            <w:vAlign w:val="center"/>
            <w:hideMark/>
          </w:tcPr>
          <w:p w14:paraId="7B231C5C" w14:textId="77777777" w:rsidR="003D47E0" w:rsidRPr="003D47E0" w:rsidRDefault="003D47E0" w:rsidP="003D47E0">
            <w:pPr>
              <w:rPr>
                <w:rFonts w:ascii="Serif" w:hAnsi="Serif"/>
                <w:sz w:val="24"/>
                <w:szCs w:val="24"/>
              </w:rPr>
            </w:pPr>
            <w:r w:rsidRPr="003D47E0">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0D03EDC3"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6AC4FA86"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0CA5ADF" w14:textId="77777777" w:rsidTr="003D47E0">
        <w:tc>
          <w:tcPr>
            <w:tcW w:w="0" w:type="auto"/>
            <w:shd w:val="clear" w:color="auto" w:fill="FFFFFF"/>
            <w:tcMar>
              <w:top w:w="105" w:type="dxa"/>
              <w:left w:w="75" w:type="dxa"/>
              <w:bottom w:w="105" w:type="dxa"/>
              <w:right w:w="75" w:type="dxa"/>
            </w:tcMar>
            <w:vAlign w:val="center"/>
            <w:hideMark/>
          </w:tcPr>
          <w:p w14:paraId="2445F65E" w14:textId="77777777" w:rsidR="003D47E0" w:rsidRPr="003D47E0" w:rsidRDefault="003D47E0" w:rsidP="003D47E0">
            <w:pPr>
              <w:rPr>
                <w:rFonts w:ascii="Serif" w:hAnsi="Serif"/>
                <w:sz w:val="24"/>
                <w:szCs w:val="24"/>
              </w:rPr>
            </w:pPr>
            <w:r w:rsidRPr="003D47E0">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2B0940BA"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D04EB7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6315A9C" w14:textId="77777777" w:rsidTr="003D47E0">
        <w:tc>
          <w:tcPr>
            <w:tcW w:w="0" w:type="auto"/>
            <w:shd w:val="clear" w:color="auto" w:fill="FFFFFF"/>
            <w:tcMar>
              <w:top w:w="105" w:type="dxa"/>
              <w:left w:w="75" w:type="dxa"/>
              <w:bottom w:w="105" w:type="dxa"/>
              <w:right w:w="75" w:type="dxa"/>
            </w:tcMar>
            <w:vAlign w:val="center"/>
            <w:hideMark/>
          </w:tcPr>
          <w:p w14:paraId="4E0CF5A7" w14:textId="77777777" w:rsidR="003D47E0" w:rsidRPr="003D47E0" w:rsidRDefault="003D47E0" w:rsidP="003D47E0">
            <w:pPr>
              <w:rPr>
                <w:rFonts w:ascii="Serif" w:hAnsi="Serif"/>
                <w:sz w:val="24"/>
                <w:szCs w:val="24"/>
              </w:rPr>
            </w:pPr>
            <w:r w:rsidRPr="003D47E0">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6238DCE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A80B1C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94E69" w14:textId="77777777" w:rsidTr="003D47E0">
        <w:tc>
          <w:tcPr>
            <w:tcW w:w="0" w:type="auto"/>
            <w:shd w:val="clear" w:color="auto" w:fill="FFFFFF"/>
            <w:tcMar>
              <w:top w:w="105" w:type="dxa"/>
              <w:left w:w="75" w:type="dxa"/>
              <w:bottom w:w="105" w:type="dxa"/>
              <w:right w:w="75" w:type="dxa"/>
            </w:tcMar>
            <w:vAlign w:val="center"/>
            <w:hideMark/>
          </w:tcPr>
          <w:p w14:paraId="5E6E16C5" w14:textId="77777777" w:rsidR="003D47E0" w:rsidRPr="003D47E0" w:rsidRDefault="003D47E0" w:rsidP="003D47E0">
            <w:pPr>
              <w:rPr>
                <w:rFonts w:ascii="Serif" w:hAnsi="Serif"/>
                <w:sz w:val="24"/>
                <w:szCs w:val="24"/>
              </w:rPr>
            </w:pPr>
            <w:r w:rsidRPr="003D47E0">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406C6666"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19A120F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B0EB9F0" w14:textId="77777777" w:rsidTr="003D47E0">
        <w:tc>
          <w:tcPr>
            <w:tcW w:w="0" w:type="auto"/>
            <w:shd w:val="clear" w:color="auto" w:fill="FFFFFF"/>
            <w:tcMar>
              <w:top w:w="105" w:type="dxa"/>
              <w:left w:w="75" w:type="dxa"/>
              <w:bottom w:w="105" w:type="dxa"/>
              <w:right w:w="75" w:type="dxa"/>
            </w:tcMar>
            <w:vAlign w:val="center"/>
            <w:hideMark/>
          </w:tcPr>
          <w:p w14:paraId="29C1E6F7" w14:textId="77777777" w:rsidR="003D47E0" w:rsidRPr="003D47E0" w:rsidRDefault="003D47E0" w:rsidP="003D47E0">
            <w:pPr>
              <w:rPr>
                <w:rFonts w:ascii="Serif" w:hAnsi="Serif"/>
                <w:sz w:val="24"/>
                <w:szCs w:val="24"/>
              </w:rPr>
            </w:pPr>
            <w:r w:rsidRPr="003D47E0">
              <w:rPr>
                <w:rFonts w:ascii="Serif" w:hAnsi="Serif"/>
                <w:sz w:val="24"/>
                <w:szCs w:val="24"/>
              </w:rPr>
              <w:lastRenderedPageBreak/>
              <w:t>Bangladesh</w:t>
            </w:r>
          </w:p>
        </w:tc>
        <w:tc>
          <w:tcPr>
            <w:tcW w:w="0" w:type="auto"/>
            <w:shd w:val="clear" w:color="auto" w:fill="FFFFFF"/>
            <w:tcMar>
              <w:top w:w="105" w:type="dxa"/>
              <w:left w:w="75" w:type="dxa"/>
              <w:bottom w:w="105" w:type="dxa"/>
              <w:right w:w="75" w:type="dxa"/>
            </w:tcMar>
            <w:vAlign w:val="center"/>
            <w:hideMark/>
          </w:tcPr>
          <w:p w14:paraId="0EC65CE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AE62B0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6DD5B6E" w14:textId="77777777" w:rsidTr="003D47E0">
        <w:tc>
          <w:tcPr>
            <w:tcW w:w="0" w:type="auto"/>
            <w:shd w:val="clear" w:color="auto" w:fill="FFFFFF"/>
            <w:tcMar>
              <w:top w:w="105" w:type="dxa"/>
              <w:left w:w="75" w:type="dxa"/>
              <w:bottom w:w="105" w:type="dxa"/>
              <w:right w:w="75" w:type="dxa"/>
            </w:tcMar>
            <w:vAlign w:val="center"/>
            <w:hideMark/>
          </w:tcPr>
          <w:p w14:paraId="1EFFFDC9" w14:textId="77777777" w:rsidR="003D47E0" w:rsidRPr="003D47E0" w:rsidRDefault="003D47E0" w:rsidP="003D47E0">
            <w:pPr>
              <w:rPr>
                <w:rFonts w:ascii="Serif" w:hAnsi="Serif"/>
                <w:sz w:val="24"/>
                <w:szCs w:val="24"/>
              </w:rPr>
            </w:pPr>
            <w:r w:rsidRPr="003D47E0">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5DB7DA70"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7143F36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2927D8" w14:textId="77777777" w:rsidTr="003D47E0">
        <w:tc>
          <w:tcPr>
            <w:tcW w:w="0" w:type="auto"/>
            <w:shd w:val="clear" w:color="auto" w:fill="FFFFFF"/>
            <w:tcMar>
              <w:top w:w="105" w:type="dxa"/>
              <w:left w:w="75" w:type="dxa"/>
              <w:bottom w:w="105" w:type="dxa"/>
              <w:right w:w="75" w:type="dxa"/>
            </w:tcMar>
            <w:vAlign w:val="center"/>
            <w:hideMark/>
          </w:tcPr>
          <w:p w14:paraId="050980FA" w14:textId="77777777" w:rsidR="003D47E0" w:rsidRPr="003D47E0" w:rsidRDefault="003D47E0" w:rsidP="003D47E0">
            <w:pPr>
              <w:rPr>
                <w:rFonts w:ascii="Serif" w:hAnsi="Serif"/>
                <w:sz w:val="24"/>
                <w:szCs w:val="24"/>
              </w:rPr>
            </w:pPr>
            <w:r w:rsidRPr="003D47E0">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58A5AD84"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6FE91B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5C700D" w14:textId="77777777" w:rsidTr="003D47E0">
        <w:tc>
          <w:tcPr>
            <w:tcW w:w="0" w:type="auto"/>
            <w:shd w:val="clear" w:color="auto" w:fill="FFFFFF"/>
            <w:tcMar>
              <w:top w:w="105" w:type="dxa"/>
              <w:left w:w="75" w:type="dxa"/>
              <w:bottom w:w="105" w:type="dxa"/>
              <w:right w:w="75" w:type="dxa"/>
            </w:tcMar>
            <w:vAlign w:val="center"/>
            <w:hideMark/>
          </w:tcPr>
          <w:p w14:paraId="78EA67CD" w14:textId="77777777" w:rsidR="003D47E0" w:rsidRPr="003D47E0" w:rsidRDefault="003D47E0" w:rsidP="003D47E0">
            <w:pPr>
              <w:rPr>
                <w:rFonts w:ascii="Serif" w:hAnsi="Serif"/>
                <w:sz w:val="24"/>
                <w:szCs w:val="24"/>
              </w:rPr>
            </w:pPr>
            <w:r w:rsidRPr="003D47E0">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539D179C"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C9FAA7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0C8C12A" w14:textId="77777777" w:rsidTr="003D47E0">
        <w:tc>
          <w:tcPr>
            <w:tcW w:w="0" w:type="auto"/>
            <w:shd w:val="clear" w:color="auto" w:fill="FFFFFF"/>
            <w:tcMar>
              <w:top w:w="105" w:type="dxa"/>
              <w:left w:w="75" w:type="dxa"/>
              <w:bottom w:w="105" w:type="dxa"/>
              <w:right w:w="75" w:type="dxa"/>
            </w:tcMar>
            <w:vAlign w:val="center"/>
            <w:hideMark/>
          </w:tcPr>
          <w:p w14:paraId="0943791E" w14:textId="77777777" w:rsidR="003D47E0" w:rsidRPr="003D47E0" w:rsidRDefault="003D47E0" w:rsidP="003D47E0">
            <w:pPr>
              <w:rPr>
                <w:rFonts w:ascii="Serif" w:hAnsi="Serif"/>
                <w:sz w:val="24"/>
                <w:szCs w:val="24"/>
              </w:rPr>
            </w:pPr>
            <w:r w:rsidRPr="003D47E0">
              <w:rPr>
                <w:rFonts w:ascii="Serif" w:hAnsi="Serif"/>
                <w:sz w:val="24"/>
                <w:szCs w:val="24"/>
              </w:rPr>
              <w:t>French Guiana</w:t>
            </w:r>
          </w:p>
        </w:tc>
        <w:tc>
          <w:tcPr>
            <w:tcW w:w="0" w:type="auto"/>
            <w:shd w:val="clear" w:color="auto" w:fill="FFFFFF"/>
            <w:tcMar>
              <w:top w:w="105" w:type="dxa"/>
              <w:left w:w="75" w:type="dxa"/>
              <w:bottom w:w="105" w:type="dxa"/>
              <w:right w:w="75" w:type="dxa"/>
            </w:tcMar>
            <w:vAlign w:val="center"/>
            <w:hideMark/>
          </w:tcPr>
          <w:p w14:paraId="7C8A37EE"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5D90A2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B9A5A0" w14:textId="77777777" w:rsidTr="003D47E0">
        <w:tc>
          <w:tcPr>
            <w:tcW w:w="0" w:type="auto"/>
            <w:shd w:val="clear" w:color="auto" w:fill="FFFFFF"/>
            <w:tcMar>
              <w:top w:w="105" w:type="dxa"/>
              <w:left w:w="75" w:type="dxa"/>
              <w:bottom w:w="105" w:type="dxa"/>
              <w:right w:w="75" w:type="dxa"/>
            </w:tcMar>
            <w:vAlign w:val="center"/>
            <w:hideMark/>
          </w:tcPr>
          <w:p w14:paraId="00A71D29" w14:textId="77777777" w:rsidR="003D47E0" w:rsidRPr="003D47E0" w:rsidRDefault="003D47E0" w:rsidP="003D47E0">
            <w:pPr>
              <w:rPr>
                <w:rFonts w:ascii="Serif" w:hAnsi="Serif"/>
                <w:sz w:val="24"/>
                <w:szCs w:val="24"/>
              </w:rPr>
            </w:pPr>
            <w:r w:rsidRPr="003D47E0">
              <w:rPr>
                <w:rFonts w:ascii="Serif" w:hAnsi="Serif"/>
                <w:sz w:val="24"/>
                <w:szCs w:val="24"/>
              </w:rPr>
              <w:t>Guadeloupe</w:t>
            </w:r>
          </w:p>
        </w:tc>
        <w:tc>
          <w:tcPr>
            <w:tcW w:w="0" w:type="auto"/>
            <w:shd w:val="clear" w:color="auto" w:fill="FFFFFF"/>
            <w:tcMar>
              <w:top w:w="105" w:type="dxa"/>
              <w:left w:w="75" w:type="dxa"/>
              <w:bottom w:w="105" w:type="dxa"/>
              <w:right w:w="75" w:type="dxa"/>
            </w:tcMar>
            <w:vAlign w:val="center"/>
            <w:hideMark/>
          </w:tcPr>
          <w:p w14:paraId="26166A8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500FB6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075989C" w14:textId="77777777" w:rsidTr="003D47E0">
        <w:tc>
          <w:tcPr>
            <w:tcW w:w="0" w:type="auto"/>
            <w:shd w:val="clear" w:color="auto" w:fill="FFFFFF"/>
            <w:tcMar>
              <w:top w:w="105" w:type="dxa"/>
              <w:left w:w="75" w:type="dxa"/>
              <w:bottom w:w="105" w:type="dxa"/>
              <w:right w:w="75" w:type="dxa"/>
            </w:tcMar>
            <w:vAlign w:val="center"/>
            <w:hideMark/>
          </w:tcPr>
          <w:p w14:paraId="5A13CF61" w14:textId="77777777" w:rsidR="003D47E0" w:rsidRPr="003D47E0" w:rsidRDefault="003D47E0" w:rsidP="003D47E0">
            <w:pPr>
              <w:rPr>
                <w:rFonts w:ascii="Serif" w:hAnsi="Serif"/>
                <w:sz w:val="24"/>
                <w:szCs w:val="24"/>
              </w:rPr>
            </w:pPr>
            <w:r w:rsidRPr="003D47E0">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4507976D"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F490C9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35D52DA" w14:textId="77777777" w:rsidTr="003D47E0">
        <w:tc>
          <w:tcPr>
            <w:tcW w:w="0" w:type="auto"/>
            <w:shd w:val="clear" w:color="auto" w:fill="FFFFFF"/>
            <w:tcMar>
              <w:top w:w="105" w:type="dxa"/>
              <w:left w:w="75" w:type="dxa"/>
              <w:bottom w:w="105" w:type="dxa"/>
              <w:right w:w="75" w:type="dxa"/>
            </w:tcMar>
            <w:vAlign w:val="center"/>
            <w:hideMark/>
          </w:tcPr>
          <w:p w14:paraId="7A6C6DA3" w14:textId="77777777" w:rsidR="003D47E0" w:rsidRPr="003D47E0" w:rsidRDefault="003D47E0" w:rsidP="003D47E0">
            <w:pPr>
              <w:rPr>
                <w:rFonts w:ascii="Serif" w:hAnsi="Serif"/>
                <w:sz w:val="24"/>
                <w:szCs w:val="24"/>
              </w:rPr>
            </w:pPr>
            <w:r w:rsidRPr="003D47E0">
              <w:rPr>
                <w:rFonts w:ascii="Serif" w:hAnsi="Serif"/>
                <w:sz w:val="24"/>
                <w:szCs w:val="24"/>
              </w:rPr>
              <w:t>Martinique</w:t>
            </w:r>
          </w:p>
        </w:tc>
        <w:tc>
          <w:tcPr>
            <w:tcW w:w="0" w:type="auto"/>
            <w:shd w:val="clear" w:color="auto" w:fill="FFFFFF"/>
            <w:tcMar>
              <w:top w:w="105" w:type="dxa"/>
              <w:left w:w="75" w:type="dxa"/>
              <w:bottom w:w="105" w:type="dxa"/>
              <w:right w:w="75" w:type="dxa"/>
            </w:tcMar>
            <w:vAlign w:val="center"/>
            <w:hideMark/>
          </w:tcPr>
          <w:p w14:paraId="2CB705AB"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046149E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2175A0E" w14:textId="77777777" w:rsidTr="003D47E0">
        <w:tc>
          <w:tcPr>
            <w:tcW w:w="0" w:type="auto"/>
            <w:shd w:val="clear" w:color="auto" w:fill="FFFFFF"/>
            <w:tcMar>
              <w:top w:w="105" w:type="dxa"/>
              <w:left w:w="75" w:type="dxa"/>
              <w:bottom w:w="105" w:type="dxa"/>
              <w:right w:w="75" w:type="dxa"/>
            </w:tcMar>
            <w:vAlign w:val="center"/>
            <w:hideMark/>
          </w:tcPr>
          <w:p w14:paraId="4E403B8D" w14:textId="77777777" w:rsidR="003D47E0" w:rsidRPr="003D47E0" w:rsidRDefault="003D47E0" w:rsidP="003D47E0">
            <w:pPr>
              <w:rPr>
                <w:rFonts w:ascii="Serif" w:hAnsi="Serif"/>
                <w:sz w:val="24"/>
                <w:szCs w:val="24"/>
              </w:rPr>
            </w:pPr>
            <w:r w:rsidRPr="003D47E0">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11397F9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5DFB45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72ED023" w14:textId="77777777" w:rsidTr="003D47E0">
        <w:tc>
          <w:tcPr>
            <w:tcW w:w="0" w:type="auto"/>
            <w:shd w:val="clear" w:color="auto" w:fill="FFFFFF"/>
            <w:tcMar>
              <w:top w:w="105" w:type="dxa"/>
              <w:left w:w="75" w:type="dxa"/>
              <w:bottom w:w="105" w:type="dxa"/>
              <w:right w:w="75" w:type="dxa"/>
            </w:tcMar>
            <w:vAlign w:val="center"/>
            <w:hideMark/>
          </w:tcPr>
          <w:p w14:paraId="64E6B81B" w14:textId="77777777" w:rsidR="003D47E0" w:rsidRPr="003D47E0" w:rsidRDefault="003D47E0" w:rsidP="003D47E0">
            <w:pPr>
              <w:rPr>
                <w:rFonts w:ascii="Serif" w:hAnsi="Serif"/>
                <w:sz w:val="24"/>
                <w:szCs w:val="24"/>
              </w:rPr>
            </w:pPr>
            <w:r w:rsidRPr="003D47E0">
              <w:rPr>
                <w:rFonts w:ascii="Serif" w:hAnsi="Serif"/>
                <w:sz w:val="24"/>
                <w:szCs w:val="24"/>
              </w:rPr>
              <w:t>Mayotte</w:t>
            </w:r>
          </w:p>
        </w:tc>
        <w:tc>
          <w:tcPr>
            <w:tcW w:w="0" w:type="auto"/>
            <w:shd w:val="clear" w:color="auto" w:fill="FFFFFF"/>
            <w:tcMar>
              <w:top w:w="105" w:type="dxa"/>
              <w:left w:w="75" w:type="dxa"/>
              <w:bottom w:w="105" w:type="dxa"/>
              <w:right w:w="75" w:type="dxa"/>
            </w:tcMar>
            <w:vAlign w:val="center"/>
            <w:hideMark/>
          </w:tcPr>
          <w:p w14:paraId="0231C8AB"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AEBE7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71F269" w14:textId="77777777" w:rsidTr="003D47E0">
        <w:tc>
          <w:tcPr>
            <w:tcW w:w="0" w:type="auto"/>
            <w:shd w:val="clear" w:color="auto" w:fill="FFFFFF"/>
            <w:tcMar>
              <w:top w:w="105" w:type="dxa"/>
              <w:left w:w="75" w:type="dxa"/>
              <w:bottom w:w="105" w:type="dxa"/>
              <w:right w:w="75" w:type="dxa"/>
            </w:tcMar>
            <w:vAlign w:val="center"/>
            <w:hideMark/>
          </w:tcPr>
          <w:p w14:paraId="39F3C4A7" w14:textId="77777777" w:rsidR="003D47E0" w:rsidRPr="003D47E0" w:rsidRDefault="003D47E0" w:rsidP="003D47E0">
            <w:pPr>
              <w:rPr>
                <w:rFonts w:ascii="Serif" w:hAnsi="Serif"/>
                <w:sz w:val="24"/>
                <w:szCs w:val="24"/>
              </w:rPr>
            </w:pPr>
            <w:r w:rsidRPr="003D47E0">
              <w:rPr>
                <w:rFonts w:ascii="Serif" w:hAnsi="Serif"/>
                <w:sz w:val="24"/>
                <w:szCs w:val="24"/>
              </w:rPr>
              <w:t>Reunion</w:t>
            </w:r>
          </w:p>
        </w:tc>
        <w:tc>
          <w:tcPr>
            <w:tcW w:w="0" w:type="auto"/>
            <w:shd w:val="clear" w:color="auto" w:fill="FFFFFF"/>
            <w:tcMar>
              <w:top w:w="105" w:type="dxa"/>
              <w:left w:w="75" w:type="dxa"/>
              <w:bottom w:w="105" w:type="dxa"/>
              <w:right w:w="75" w:type="dxa"/>
            </w:tcMar>
            <w:vAlign w:val="center"/>
            <w:hideMark/>
          </w:tcPr>
          <w:p w14:paraId="57CC10C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AABD75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4E72138" w14:textId="77777777" w:rsidTr="003D47E0">
        <w:tc>
          <w:tcPr>
            <w:tcW w:w="0" w:type="auto"/>
            <w:shd w:val="clear" w:color="auto" w:fill="FFFFFF"/>
            <w:tcMar>
              <w:top w:w="105" w:type="dxa"/>
              <w:left w:w="75" w:type="dxa"/>
              <w:bottom w:w="105" w:type="dxa"/>
              <w:right w:w="75" w:type="dxa"/>
            </w:tcMar>
            <w:vAlign w:val="center"/>
            <w:hideMark/>
          </w:tcPr>
          <w:p w14:paraId="576D8800" w14:textId="77777777" w:rsidR="003D47E0" w:rsidRPr="003D47E0" w:rsidRDefault="003D47E0" w:rsidP="003D47E0">
            <w:pPr>
              <w:rPr>
                <w:rFonts w:ascii="Serif" w:hAnsi="Serif"/>
                <w:sz w:val="24"/>
                <w:szCs w:val="24"/>
              </w:rPr>
            </w:pPr>
            <w:r w:rsidRPr="003D47E0">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20074A6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52BD580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FA97CD" w14:textId="77777777" w:rsidTr="003D47E0">
        <w:tc>
          <w:tcPr>
            <w:tcW w:w="0" w:type="auto"/>
            <w:shd w:val="clear" w:color="auto" w:fill="FFFFFF"/>
            <w:tcMar>
              <w:top w:w="105" w:type="dxa"/>
              <w:left w:w="75" w:type="dxa"/>
              <w:bottom w:w="105" w:type="dxa"/>
              <w:right w:w="75" w:type="dxa"/>
            </w:tcMar>
            <w:vAlign w:val="center"/>
            <w:hideMark/>
          </w:tcPr>
          <w:p w14:paraId="71F233E9" w14:textId="77777777" w:rsidR="003D47E0" w:rsidRPr="003D47E0" w:rsidRDefault="003D47E0" w:rsidP="003D47E0">
            <w:pPr>
              <w:rPr>
                <w:rFonts w:ascii="Serif" w:hAnsi="Serif"/>
                <w:sz w:val="24"/>
                <w:szCs w:val="24"/>
              </w:rPr>
            </w:pPr>
            <w:r w:rsidRPr="003D47E0">
              <w:rPr>
                <w:rFonts w:ascii="Serif" w:hAnsi="Serif"/>
                <w:sz w:val="24"/>
                <w:szCs w:val="24"/>
              </w:rPr>
              <w:t>Saint Martin</w:t>
            </w:r>
          </w:p>
        </w:tc>
        <w:tc>
          <w:tcPr>
            <w:tcW w:w="0" w:type="auto"/>
            <w:shd w:val="clear" w:color="auto" w:fill="FFFFFF"/>
            <w:tcMar>
              <w:top w:w="105" w:type="dxa"/>
              <w:left w:w="75" w:type="dxa"/>
              <w:bottom w:w="105" w:type="dxa"/>
              <w:right w:w="75" w:type="dxa"/>
            </w:tcMar>
            <w:vAlign w:val="center"/>
            <w:hideMark/>
          </w:tcPr>
          <w:p w14:paraId="73BE784A"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D19987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F56E32" w14:textId="77777777" w:rsidTr="003D47E0">
        <w:tc>
          <w:tcPr>
            <w:tcW w:w="0" w:type="auto"/>
            <w:shd w:val="clear" w:color="auto" w:fill="FFFFFF"/>
            <w:tcMar>
              <w:top w:w="105" w:type="dxa"/>
              <w:left w:w="75" w:type="dxa"/>
              <w:bottom w:w="105" w:type="dxa"/>
              <w:right w:w="75" w:type="dxa"/>
            </w:tcMar>
            <w:vAlign w:val="center"/>
            <w:hideMark/>
          </w:tcPr>
          <w:p w14:paraId="6D9E381C" w14:textId="77777777" w:rsidR="003D47E0" w:rsidRPr="003D47E0" w:rsidRDefault="003D47E0" w:rsidP="003D47E0">
            <w:pPr>
              <w:rPr>
                <w:rFonts w:ascii="Serif" w:hAnsi="Serif"/>
                <w:sz w:val="24"/>
                <w:szCs w:val="24"/>
              </w:rPr>
            </w:pPr>
            <w:r w:rsidRPr="003D47E0">
              <w:rPr>
                <w:rFonts w:ascii="Serif" w:hAnsi="Serif"/>
                <w:sz w:val="24"/>
                <w:szCs w:val="24"/>
              </w:rPr>
              <w:t>Sri Lanka</w:t>
            </w:r>
          </w:p>
        </w:tc>
        <w:tc>
          <w:tcPr>
            <w:tcW w:w="0" w:type="auto"/>
            <w:shd w:val="clear" w:color="auto" w:fill="FFFFFF"/>
            <w:tcMar>
              <w:top w:w="105" w:type="dxa"/>
              <w:left w:w="75" w:type="dxa"/>
              <w:bottom w:w="105" w:type="dxa"/>
              <w:right w:w="75" w:type="dxa"/>
            </w:tcMar>
            <w:vAlign w:val="center"/>
            <w:hideMark/>
          </w:tcPr>
          <w:p w14:paraId="69DB838E"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2552C25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477A775" w14:textId="77777777" w:rsidTr="003D47E0">
        <w:tc>
          <w:tcPr>
            <w:tcW w:w="0" w:type="auto"/>
            <w:shd w:val="clear" w:color="auto" w:fill="FFFFFF"/>
            <w:tcMar>
              <w:top w:w="105" w:type="dxa"/>
              <w:left w:w="75" w:type="dxa"/>
              <w:bottom w:w="105" w:type="dxa"/>
              <w:right w:w="75" w:type="dxa"/>
            </w:tcMar>
            <w:vAlign w:val="center"/>
            <w:hideMark/>
          </w:tcPr>
          <w:p w14:paraId="4C916D06" w14:textId="77777777" w:rsidR="003D47E0" w:rsidRPr="003D47E0" w:rsidRDefault="003D47E0" w:rsidP="003D47E0">
            <w:pPr>
              <w:rPr>
                <w:rFonts w:ascii="Serif" w:hAnsi="Serif"/>
                <w:sz w:val="24"/>
                <w:szCs w:val="24"/>
              </w:rPr>
            </w:pPr>
            <w:r w:rsidRPr="003D47E0">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0210589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822A74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3A6E0F2" w14:textId="77777777" w:rsidTr="003D47E0">
        <w:tc>
          <w:tcPr>
            <w:tcW w:w="0" w:type="auto"/>
            <w:shd w:val="clear" w:color="auto" w:fill="FFFFFF"/>
            <w:tcMar>
              <w:top w:w="105" w:type="dxa"/>
              <w:left w:w="75" w:type="dxa"/>
              <w:bottom w:w="105" w:type="dxa"/>
              <w:right w:w="75" w:type="dxa"/>
            </w:tcMar>
            <w:vAlign w:val="center"/>
            <w:hideMark/>
          </w:tcPr>
          <w:p w14:paraId="2D60167C" w14:textId="77777777" w:rsidR="003D47E0" w:rsidRPr="003D47E0" w:rsidRDefault="003D47E0" w:rsidP="003D47E0">
            <w:pPr>
              <w:rPr>
                <w:rFonts w:ascii="Serif" w:hAnsi="Serif"/>
                <w:sz w:val="24"/>
                <w:szCs w:val="24"/>
              </w:rPr>
            </w:pPr>
            <w:r w:rsidRPr="003D47E0">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5A4B6AF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1A52558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B7C9666" w14:textId="77777777" w:rsidTr="003D47E0">
        <w:tc>
          <w:tcPr>
            <w:tcW w:w="0" w:type="auto"/>
            <w:shd w:val="clear" w:color="auto" w:fill="FFFFFF"/>
            <w:tcMar>
              <w:top w:w="105" w:type="dxa"/>
              <w:left w:w="75" w:type="dxa"/>
              <w:bottom w:w="105" w:type="dxa"/>
              <w:right w:w="75" w:type="dxa"/>
            </w:tcMar>
            <w:vAlign w:val="center"/>
            <w:hideMark/>
          </w:tcPr>
          <w:p w14:paraId="14108EC4" w14:textId="77777777" w:rsidR="003D47E0" w:rsidRPr="003D47E0" w:rsidRDefault="003D47E0" w:rsidP="003D47E0">
            <w:pPr>
              <w:rPr>
                <w:rFonts w:ascii="Serif" w:hAnsi="Serif"/>
                <w:sz w:val="24"/>
                <w:szCs w:val="24"/>
              </w:rPr>
            </w:pPr>
            <w:r w:rsidRPr="003D47E0">
              <w:rPr>
                <w:rFonts w:ascii="Serif" w:hAnsi="Serif"/>
                <w:sz w:val="24"/>
                <w:szCs w:val="24"/>
              </w:rPr>
              <w:lastRenderedPageBreak/>
              <w:t>Chile</w:t>
            </w:r>
          </w:p>
        </w:tc>
        <w:tc>
          <w:tcPr>
            <w:tcW w:w="0" w:type="auto"/>
            <w:shd w:val="clear" w:color="auto" w:fill="FFFFFF"/>
            <w:tcMar>
              <w:top w:w="105" w:type="dxa"/>
              <w:left w:w="75" w:type="dxa"/>
              <w:bottom w:w="105" w:type="dxa"/>
              <w:right w:w="75" w:type="dxa"/>
            </w:tcMar>
            <w:vAlign w:val="center"/>
            <w:hideMark/>
          </w:tcPr>
          <w:p w14:paraId="5A41A96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40DAB9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7F62C8" w14:textId="77777777" w:rsidTr="003D47E0">
        <w:tc>
          <w:tcPr>
            <w:tcW w:w="0" w:type="auto"/>
            <w:shd w:val="clear" w:color="auto" w:fill="FFFFFF"/>
            <w:tcMar>
              <w:top w:w="105" w:type="dxa"/>
              <w:left w:w="75" w:type="dxa"/>
              <w:bottom w:w="105" w:type="dxa"/>
              <w:right w:w="75" w:type="dxa"/>
            </w:tcMar>
            <w:vAlign w:val="center"/>
            <w:hideMark/>
          </w:tcPr>
          <w:p w14:paraId="35A29907" w14:textId="77777777" w:rsidR="003D47E0" w:rsidRPr="003D47E0" w:rsidRDefault="003D47E0" w:rsidP="003D47E0">
            <w:pPr>
              <w:rPr>
                <w:rFonts w:ascii="Serif" w:hAnsi="Serif"/>
                <w:sz w:val="24"/>
                <w:szCs w:val="24"/>
              </w:rPr>
            </w:pPr>
            <w:r w:rsidRPr="003D47E0">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39D5707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4C47832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8CF20C" w14:textId="77777777" w:rsidTr="003D47E0">
        <w:tc>
          <w:tcPr>
            <w:tcW w:w="0" w:type="auto"/>
            <w:shd w:val="clear" w:color="auto" w:fill="FFFFFF"/>
            <w:tcMar>
              <w:top w:w="105" w:type="dxa"/>
              <w:left w:w="75" w:type="dxa"/>
              <w:bottom w:w="105" w:type="dxa"/>
              <w:right w:w="75" w:type="dxa"/>
            </w:tcMar>
            <w:vAlign w:val="center"/>
            <w:hideMark/>
          </w:tcPr>
          <w:p w14:paraId="27FD76EA" w14:textId="77777777" w:rsidR="003D47E0" w:rsidRPr="003D47E0" w:rsidRDefault="003D47E0" w:rsidP="003D47E0">
            <w:pPr>
              <w:rPr>
                <w:rFonts w:ascii="Serif" w:hAnsi="Serif"/>
                <w:sz w:val="24"/>
                <w:szCs w:val="24"/>
              </w:rPr>
            </w:pPr>
            <w:r w:rsidRPr="003D47E0">
              <w:rPr>
                <w:rFonts w:ascii="Serif" w:hAnsi="Serif"/>
                <w:sz w:val="24"/>
                <w:szCs w:val="24"/>
              </w:rPr>
              <w:t>Ecuador</w:t>
            </w:r>
          </w:p>
        </w:tc>
        <w:tc>
          <w:tcPr>
            <w:tcW w:w="0" w:type="auto"/>
            <w:shd w:val="clear" w:color="auto" w:fill="FFFFFF"/>
            <w:tcMar>
              <w:top w:w="105" w:type="dxa"/>
              <w:left w:w="75" w:type="dxa"/>
              <w:bottom w:w="105" w:type="dxa"/>
              <w:right w:w="75" w:type="dxa"/>
            </w:tcMar>
            <w:vAlign w:val="center"/>
            <w:hideMark/>
          </w:tcPr>
          <w:p w14:paraId="41C7A3FB"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2EABE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61A972" w14:textId="77777777" w:rsidTr="003D47E0">
        <w:tc>
          <w:tcPr>
            <w:tcW w:w="0" w:type="auto"/>
            <w:shd w:val="clear" w:color="auto" w:fill="FFFFFF"/>
            <w:tcMar>
              <w:top w:w="105" w:type="dxa"/>
              <w:left w:w="75" w:type="dxa"/>
              <w:bottom w:w="105" w:type="dxa"/>
              <w:right w:w="75" w:type="dxa"/>
            </w:tcMar>
            <w:vAlign w:val="center"/>
            <w:hideMark/>
          </w:tcPr>
          <w:p w14:paraId="142E8C15" w14:textId="77777777" w:rsidR="003D47E0" w:rsidRPr="003D47E0" w:rsidRDefault="003D47E0" w:rsidP="003D47E0">
            <w:pPr>
              <w:rPr>
                <w:rFonts w:ascii="Serif" w:hAnsi="Serif"/>
                <w:sz w:val="24"/>
                <w:szCs w:val="24"/>
              </w:rPr>
            </w:pPr>
            <w:r w:rsidRPr="003D47E0">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58C0AD5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2C5ABE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7AFE806" w14:textId="77777777" w:rsidTr="003D47E0">
        <w:tc>
          <w:tcPr>
            <w:tcW w:w="0" w:type="auto"/>
            <w:shd w:val="clear" w:color="auto" w:fill="FFFFFF"/>
            <w:tcMar>
              <w:top w:w="105" w:type="dxa"/>
              <w:left w:w="75" w:type="dxa"/>
              <w:bottom w:w="105" w:type="dxa"/>
              <w:right w:w="75" w:type="dxa"/>
            </w:tcMar>
            <w:vAlign w:val="center"/>
            <w:hideMark/>
          </w:tcPr>
          <w:p w14:paraId="51AE481D" w14:textId="77777777" w:rsidR="003D47E0" w:rsidRPr="003D47E0" w:rsidRDefault="003D47E0" w:rsidP="003D47E0">
            <w:pPr>
              <w:rPr>
                <w:rFonts w:ascii="Serif" w:hAnsi="Serif"/>
                <w:sz w:val="24"/>
                <w:szCs w:val="24"/>
              </w:rPr>
            </w:pPr>
            <w:r w:rsidRPr="003D47E0">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2611683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04D8AE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2D1CF32" w14:textId="77777777" w:rsidTr="003D47E0">
        <w:tc>
          <w:tcPr>
            <w:tcW w:w="0" w:type="auto"/>
            <w:shd w:val="clear" w:color="auto" w:fill="FFFFFF"/>
            <w:tcMar>
              <w:top w:w="105" w:type="dxa"/>
              <w:left w:w="75" w:type="dxa"/>
              <w:bottom w:w="105" w:type="dxa"/>
              <w:right w:w="75" w:type="dxa"/>
            </w:tcMar>
            <w:vAlign w:val="center"/>
            <w:hideMark/>
          </w:tcPr>
          <w:p w14:paraId="0264F4FE" w14:textId="77777777" w:rsidR="003D47E0" w:rsidRPr="003D47E0" w:rsidRDefault="003D47E0" w:rsidP="003D47E0">
            <w:pPr>
              <w:rPr>
                <w:rFonts w:ascii="Serif" w:hAnsi="Serif"/>
                <w:sz w:val="24"/>
                <w:szCs w:val="24"/>
              </w:rPr>
            </w:pPr>
            <w:r w:rsidRPr="003D47E0">
              <w:rPr>
                <w:rFonts w:ascii="Serif" w:hAnsi="Serif"/>
                <w:sz w:val="24"/>
                <w:szCs w:val="24"/>
              </w:rPr>
              <w:t>Greece</w:t>
            </w:r>
          </w:p>
        </w:tc>
        <w:tc>
          <w:tcPr>
            <w:tcW w:w="0" w:type="auto"/>
            <w:shd w:val="clear" w:color="auto" w:fill="FFFFFF"/>
            <w:tcMar>
              <w:top w:w="105" w:type="dxa"/>
              <w:left w:w="75" w:type="dxa"/>
              <w:bottom w:w="105" w:type="dxa"/>
              <w:right w:w="75" w:type="dxa"/>
            </w:tcMar>
            <w:vAlign w:val="center"/>
            <w:hideMark/>
          </w:tcPr>
          <w:p w14:paraId="76175A56"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8F1799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5D464D6" w14:textId="77777777" w:rsidTr="003D47E0">
        <w:tc>
          <w:tcPr>
            <w:tcW w:w="0" w:type="auto"/>
            <w:shd w:val="clear" w:color="auto" w:fill="FFFFFF"/>
            <w:tcMar>
              <w:top w:w="105" w:type="dxa"/>
              <w:left w:w="75" w:type="dxa"/>
              <w:bottom w:w="105" w:type="dxa"/>
              <w:right w:w="75" w:type="dxa"/>
            </w:tcMar>
            <w:vAlign w:val="center"/>
            <w:hideMark/>
          </w:tcPr>
          <w:p w14:paraId="2606A66E" w14:textId="77777777" w:rsidR="003D47E0" w:rsidRPr="003D47E0" w:rsidRDefault="003D47E0" w:rsidP="003D47E0">
            <w:pPr>
              <w:rPr>
                <w:rFonts w:ascii="Serif" w:hAnsi="Serif"/>
                <w:sz w:val="24"/>
                <w:szCs w:val="24"/>
              </w:rPr>
            </w:pPr>
            <w:r w:rsidRPr="003D47E0">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682B87B3"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6901D1A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481D57" w14:textId="77777777" w:rsidTr="003D47E0">
        <w:tc>
          <w:tcPr>
            <w:tcW w:w="0" w:type="auto"/>
            <w:shd w:val="clear" w:color="auto" w:fill="FFFFFF"/>
            <w:tcMar>
              <w:top w:w="105" w:type="dxa"/>
              <w:left w:w="75" w:type="dxa"/>
              <w:bottom w:w="105" w:type="dxa"/>
              <w:right w:w="75" w:type="dxa"/>
            </w:tcMar>
            <w:vAlign w:val="center"/>
            <w:hideMark/>
          </w:tcPr>
          <w:p w14:paraId="402D1A91" w14:textId="77777777" w:rsidR="003D47E0" w:rsidRPr="003D47E0" w:rsidRDefault="003D47E0" w:rsidP="003D47E0">
            <w:pPr>
              <w:rPr>
                <w:rFonts w:ascii="Serif" w:hAnsi="Serif"/>
                <w:sz w:val="24"/>
                <w:szCs w:val="24"/>
              </w:rPr>
            </w:pPr>
            <w:r w:rsidRPr="003D47E0">
              <w:rPr>
                <w:rFonts w:ascii="Serif" w:hAnsi="Serif"/>
                <w:sz w:val="24"/>
                <w:szCs w:val="24"/>
              </w:rPr>
              <w:t>Luxembourg</w:t>
            </w:r>
          </w:p>
        </w:tc>
        <w:tc>
          <w:tcPr>
            <w:tcW w:w="0" w:type="auto"/>
            <w:shd w:val="clear" w:color="auto" w:fill="FFFFFF"/>
            <w:tcMar>
              <w:top w:w="105" w:type="dxa"/>
              <w:left w:w="75" w:type="dxa"/>
              <w:bottom w:w="105" w:type="dxa"/>
              <w:right w:w="75" w:type="dxa"/>
            </w:tcMar>
            <w:vAlign w:val="center"/>
            <w:hideMark/>
          </w:tcPr>
          <w:p w14:paraId="1D6108B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E9723E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CC1981" w14:textId="77777777" w:rsidTr="003D47E0">
        <w:tc>
          <w:tcPr>
            <w:tcW w:w="0" w:type="auto"/>
            <w:shd w:val="clear" w:color="auto" w:fill="FFFFFF"/>
            <w:tcMar>
              <w:top w:w="105" w:type="dxa"/>
              <w:left w:w="75" w:type="dxa"/>
              <w:bottom w:w="105" w:type="dxa"/>
              <w:right w:w="75" w:type="dxa"/>
            </w:tcMar>
            <w:vAlign w:val="center"/>
            <w:hideMark/>
          </w:tcPr>
          <w:p w14:paraId="249A920F" w14:textId="77777777" w:rsidR="003D47E0" w:rsidRPr="003D47E0" w:rsidRDefault="003D47E0" w:rsidP="003D47E0">
            <w:pPr>
              <w:rPr>
                <w:rFonts w:ascii="Serif" w:hAnsi="Serif"/>
                <w:sz w:val="24"/>
                <w:szCs w:val="24"/>
              </w:rPr>
            </w:pPr>
            <w:r w:rsidRPr="003D47E0">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58E2223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648615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C306884" w14:textId="77777777" w:rsidTr="003D47E0">
        <w:tc>
          <w:tcPr>
            <w:tcW w:w="0" w:type="auto"/>
            <w:shd w:val="clear" w:color="auto" w:fill="FFFFFF"/>
            <w:tcMar>
              <w:top w:w="105" w:type="dxa"/>
              <w:left w:w="75" w:type="dxa"/>
              <w:bottom w:w="105" w:type="dxa"/>
              <w:right w:w="75" w:type="dxa"/>
            </w:tcMar>
            <w:vAlign w:val="center"/>
            <w:hideMark/>
          </w:tcPr>
          <w:p w14:paraId="1DFB5949" w14:textId="77777777" w:rsidR="003D47E0" w:rsidRPr="003D47E0" w:rsidRDefault="003D47E0" w:rsidP="003D47E0">
            <w:pPr>
              <w:rPr>
                <w:rFonts w:ascii="Serif" w:hAnsi="Serif"/>
                <w:sz w:val="24"/>
                <w:szCs w:val="24"/>
              </w:rPr>
            </w:pPr>
            <w:r w:rsidRPr="003D47E0">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4E9CFCD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79BB9B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13D106" w14:textId="77777777" w:rsidTr="003D47E0">
        <w:tc>
          <w:tcPr>
            <w:tcW w:w="0" w:type="auto"/>
            <w:shd w:val="clear" w:color="auto" w:fill="FFFFFF"/>
            <w:tcMar>
              <w:top w:w="105" w:type="dxa"/>
              <w:left w:w="75" w:type="dxa"/>
              <w:bottom w:w="105" w:type="dxa"/>
              <w:right w:w="75" w:type="dxa"/>
            </w:tcMar>
            <w:vAlign w:val="center"/>
            <w:hideMark/>
          </w:tcPr>
          <w:p w14:paraId="58264AEC" w14:textId="77777777" w:rsidR="003D47E0" w:rsidRPr="003D47E0" w:rsidRDefault="003D47E0" w:rsidP="003D47E0">
            <w:pPr>
              <w:rPr>
                <w:rFonts w:ascii="Serif" w:hAnsi="Serif"/>
                <w:sz w:val="24"/>
                <w:szCs w:val="24"/>
              </w:rPr>
            </w:pPr>
            <w:r w:rsidRPr="003D47E0">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501517B3"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543B114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489DA1" w14:textId="77777777" w:rsidTr="003D47E0">
        <w:tc>
          <w:tcPr>
            <w:tcW w:w="0" w:type="auto"/>
            <w:shd w:val="clear" w:color="auto" w:fill="FFFFFF"/>
            <w:tcMar>
              <w:top w:w="105" w:type="dxa"/>
              <w:left w:w="75" w:type="dxa"/>
              <w:bottom w:w="105" w:type="dxa"/>
              <w:right w:w="75" w:type="dxa"/>
            </w:tcMar>
            <w:vAlign w:val="center"/>
            <w:hideMark/>
          </w:tcPr>
          <w:p w14:paraId="0846BE68" w14:textId="77777777" w:rsidR="003D47E0" w:rsidRPr="003D47E0" w:rsidRDefault="003D47E0" w:rsidP="003D47E0">
            <w:pPr>
              <w:rPr>
                <w:rFonts w:ascii="Serif" w:hAnsi="Serif"/>
                <w:sz w:val="24"/>
                <w:szCs w:val="24"/>
              </w:rPr>
            </w:pPr>
            <w:r w:rsidRPr="003D47E0">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1D034C9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29CED4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7ED4014" w14:textId="77777777" w:rsidTr="003D47E0">
        <w:tc>
          <w:tcPr>
            <w:tcW w:w="0" w:type="auto"/>
            <w:shd w:val="clear" w:color="auto" w:fill="FFFFFF"/>
            <w:tcMar>
              <w:top w:w="105" w:type="dxa"/>
              <w:left w:w="75" w:type="dxa"/>
              <w:bottom w:w="105" w:type="dxa"/>
              <w:right w:w="75" w:type="dxa"/>
            </w:tcMar>
            <w:vAlign w:val="center"/>
            <w:hideMark/>
          </w:tcPr>
          <w:p w14:paraId="71D41096" w14:textId="77777777" w:rsidR="003D47E0" w:rsidRPr="003D47E0" w:rsidRDefault="003D47E0" w:rsidP="003D47E0">
            <w:pPr>
              <w:rPr>
                <w:rFonts w:ascii="Serif" w:hAnsi="Serif"/>
                <w:sz w:val="24"/>
                <w:szCs w:val="24"/>
              </w:rPr>
            </w:pPr>
            <w:r w:rsidRPr="003D47E0">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6F8D484B"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1A1B648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03908F5" w14:textId="77777777" w:rsidTr="003D47E0">
        <w:tc>
          <w:tcPr>
            <w:tcW w:w="0" w:type="auto"/>
            <w:shd w:val="clear" w:color="auto" w:fill="FFFFFF"/>
            <w:tcMar>
              <w:top w:w="105" w:type="dxa"/>
              <w:left w:w="75" w:type="dxa"/>
              <w:bottom w:w="105" w:type="dxa"/>
              <w:right w:w="75" w:type="dxa"/>
            </w:tcMar>
            <w:vAlign w:val="center"/>
            <w:hideMark/>
          </w:tcPr>
          <w:p w14:paraId="53C00459" w14:textId="77777777" w:rsidR="003D47E0" w:rsidRPr="003D47E0" w:rsidRDefault="003D47E0" w:rsidP="003D47E0">
            <w:pPr>
              <w:rPr>
                <w:rFonts w:ascii="Serif" w:hAnsi="Serif"/>
                <w:sz w:val="24"/>
                <w:szCs w:val="24"/>
              </w:rPr>
            </w:pPr>
            <w:r w:rsidRPr="003D47E0">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0873B64F"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5A259E5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58849B5" w14:textId="77777777" w:rsidTr="003D47E0">
        <w:tc>
          <w:tcPr>
            <w:tcW w:w="0" w:type="auto"/>
            <w:shd w:val="clear" w:color="auto" w:fill="FFFFFF"/>
            <w:tcMar>
              <w:top w:w="105" w:type="dxa"/>
              <w:left w:w="75" w:type="dxa"/>
              <w:bottom w:w="105" w:type="dxa"/>
              <w:right w:w="75" w:type="dxa"/>
            </w:tcMar>
            <w:vAlign w:val="center"/>
            <w:hideMark/>
          </w:tcPr>
          <w:p w14:paraId="5719A187" w14:textId="77777777" w:rsidR="003D47E0" w:rsidRPr="003D47E0" w:rsidRDefault="003D47E0" w:rsidP="003D47E0">
            <w:pPr>
              <w:rPr>
                <w:rFonts w:ascii="Serif" w:hAnsi="Serif"/>
                <w:sz w:val="24"/>
                <w:szCs w:val="24"/>
              </w:rPr>
            </w:pPr>
            <w:r w:rsidRPr="003D47E0">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0D56A212"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4F9440D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BBB08AF" w14:textId="77777777" w:rsidTr="003D47E0">
        <w:tc>
          <w:tcPr>
            <w:tcW w:w="0" w:type="auto"/>
            <w:shd w:val="clear" w:color="auto" w:fill="FFFFFF"/>
            <w:tcMar>
              <w:top w:w="105" w:type="dxa"/>
              <w:left w:w="75" w:type="dxa"/>
              <w:bottom w:w="105" w:type="dxa"/>
              <w:right w:w="75" w:type="dxa"/>
            </w:tcMar>
            <w:vAlign w:val="center"/>
            <w:hideMark/>
          </w:tcPr>
          <w:p w14:paraId="588050D0" w14:textId="77777777" w:rsidR="003D47E0" w:rsidRPr="003D47E0" w:rsidRDefault="003D47E0" w:rsidP="003D47E0">
            <w:pPr>
              <w:rPr>
                <w:rFonts w:ascii="Serif" w:hAnsi="Serif"/>
                <w:sz w:val="24"/>
                <w:szCs w:val="24"/>
              </w:rPr>
            </w:pPr>
            <w:r w:rsidRPr="003D47E0">
              <w:rPr>
                <w:rFonts w:ascii="Serif" w:hAnsi="Serif"/>
                <w:sz w:val="24"/>
                <w:szCs w:val="24"/>
              </w:rPr>
              <w:t>Kenya</w:t>
            </w:r>
          </w:p>
        </w:tc>
        <w:tc>
          <w:tcPr>
            <w:tcW w:w="0" w:type="auto"/>
            <w:shd w:val="clear" w:color="auto" w:fill="FFFFFF"/>
            <w:tcMar>
              <w:top w:w="105" w:type="dxa"/>
              <w:left w:w="75" w:type="dxa"/>
              <w:bottom w:w="105" w:type="dxa"/>
              <w:right w:w="75" w:type="dxa"/>
            </w:tcMar>
            <w:vAlign w:val="center"/>
            <w:hideMark/>
          </w:tcPr>
          <w:p w14:paraId="4DA90DE8"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69876F0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21BFDC" w14:textId="77777777" w:rsidTr="003D47E0">
        <w:tc>
          <w:tcPr>
            <w:tcW w:w="0" w:type="auto"/>
            <w:shd w:val="clear" w:color="auto" w:fill="FFFFFF"/>
            <w:tcMar>
              <w:top w:w="105" w:type="dxa"/>
              <w:left w:w="75" w:type="dxa"/>
              <w:bottom w:w="105" w:type="dxa"/>
              <w:right w:w="75" w:type="dxa"/>
            </w:tcMar>
            <w:vAlign w:val="center"/>
            <w:hideMark/>
          </w:tcPr>
          <w:p w14:paraId="2148CA56" w14:textId="77777777" w:rsidR="003D47E0" w:rsidRPr="003D47E0" w:rsidRDefault="003D47E0" w:rsidP="003D47E0">
            <w:pPr>
              <w:rPr>
                <w:rFonts w:ascii="Serif" w:hAnsi="Serif"/>
                <w:sz w:val="24"/>
                <w:szCs w:val="24"/>
              </w:rPr>
            </w:pPr>
            <w:r w:rsidRPr="003D47E0">
              <w:rPr>
                <w:rFonts w:ascii="Serif" w:hAnsi="Serif"/>
                <w:sz w:val="24"/>
                <w:szCs w:val="24"/>
              </w:rPr>
              <w:lastRenderedPageBreak/>
              <w:t>Nigeria</w:t>
            </w:r>
          </w:p>
        </w:tc>
        <w:tc>
          <w:tcPr>
            <w:tcW w:w="0" w:type="auto"/>
            <w:shd w:val="clear" w:color="auto" w:fill="FFFFFF"/>
            <w:tcMar>
              <w:top w:w="105" w:type="dxa"/>
              <w:left w:w="75" w:type="dxa"/>
              <w:bottom w:w="105" w:type="dxa"/>
              <w:right w:w="75" w:type="dxa"/>
            </w:tcMar>
            <w:vAlign w:val="center"/>
            <w:hideMark/>
          </w:tcPr>
          <w:p w14:paraId="008717E4"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59AC46B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503017E" w14:textId="77777777" w:rsidTr="003D47E0">
        <w:tc>
          <w:tcPr>
            <w:tcW w:w="0" w:type="auto"/>
            <w:shd w:val="clear" w:color="auto" w:fill="FFFFFF"/>
            <w:tcMar>
              <w:top w:w="105" w:type="dxa"/>
              <w:left w:w="75" w:type="dxa"/>
              <w:bottom w:w="105" w:type="dxa"/>
              <w:right w:w="75" w:type="dxa"/>
            </w:tcMar>
            <w:vAlign w:val="center"/>
            <w:hideMark/>
          </w:tcPr>
          <w:p w14:paraId="46CA3702" w14:textId="77777777" w:rsidR="003D47E0" w:rsidRPr="003D47E0" w:rsidRDefault="003D47E0" w:rsidP="003D47E0">
            <w:pPr>
              <w:rPr>
                <w:rFonts w:ascii="Serif" w:hAnsi="Serif"/>
                <w:sz w:val="24"/>
                <w:szCs w:val="24"/>
              </w:rPr>
            </w:pPr>
            <w:r w:rsidRPr="003D47E0">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56AD2AA1"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4C4959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24F218" w14:textId="77777777" w:rsidTr="003D47E0">
        <w:tc>
          <w:tcPr>
            <w:tcW w:w="0" w:type="auto"/>
            <w:shd w:val="clear" w:color="auto" w:fill="FFFFFF"/>
            <w:tcMar>
              <w:top w:w="105" w:type="dxa"/>
              <w:left w:w="75" w:type="dxa"/>
              <w:bottom w:w="105" w:type="dxa"/>
              <w:right w:w="75" w:type="dxa"/>
            </w:tcMar>
            <w:vAlign w:val="center"/>
            <w:hideMark/>
          </w:tcPr>
          <w:p w14:paraId="4F5D13F7" w14:textId="77777777" w:rsidR="003D47E0" w:rsidRPr="003D47E0" w:rsidRDefault="003D47E0" w:rsidP="003D47E0">
            <w:pPr>
              <w:rPr>
                <w:rFonts w:ascii="Serif" w:hAnsi="Serif"/>
                <w:sz w:val="24"/>
                <w:szCs w:val="24"/>
              </w:rPr>
            </w:pPr>
            <w:r w:rsidRPr="003D47E0">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0D3D8BA"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1A2E23E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B262DF1" w14:textId="77777777" w:rsidTr="003D47E0">
        <w:tc>
          <w:tcPr>
            <w:tcW w:w="0" w:type="auto"/>
            <w:shd w:val="clear" w:color="auto" w:fill="FFFFFF"/>
            <w:tcMar>
              <w:top w:w="105" w:type="dxa"/>
              <w:left w:w="75" w:type="dxa"/>
              <w:bottom w:w="105" w:type="dxa"/>
              <w:right w:w="75" w:type="dxa"/>
            </w:tcMar>
            <w:vAlign w:val="center"/>
            <w:hideMark/>
          </w:tcPr>
          <w:p w14:paraId="5F6868FF" w14:textId="77777777" w:rsidR="003D47E0" w:rsidRPr="003D47E0" w:rsidRDefault="003D47E0" w:rsidP="003D47E0">
            <w:pPr>
              <w:rPr>
                <w:rFonts w:ascii="Serif" w:hAnsi="Serif"/>
                <w:sz w:val="24"/>
                <w:szCs w:val="24"/>
              </w:rPr>
            </w:pPr>
            <w:r w:rsidRPr="003D47E0">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4390D63A"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267755E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7CEC787" w14:textId="77777777" w:rsidTr="003D47E0">
        <w:tc>
          <w:tcPr>
            <w:tcW w:w="0" w:type="auto"/>
            <w:shd w:val="clear" w:color="auto" w:fill="FFFFFF"/>
            <w:tcMar>
              <w:top w:w="105" w:type="dxa"/>
              <w:left w:w="75" w:type="dxa"/>
              <w:bottom w:w="105" w:type="dxa"/>
              <w:right w:w="75" w:type="dxa"/>
            </w:tcMar>
            <w:vAlign w:val="center"/>
            <w:hideMark/>
          </w:tcPr>
          <w:p w14:paraId="12BD5FE7" w14:textId="77777777" w:rsidR="003D47E0" w:rsidRPr="003D47E0" w:rsidRDefault="003D47E0" w:rsidP="003D47E0">
            <w:pPr>
              <w:rPr>
                <w:rFonts w:ascii="Serif" w:hAnsi="Serif"/>
                <w:sz w:val="24"/>
                <w:szCs w:val="24"/>
              </w:rPr>
            </w:pPr>
            <w:r w:rsidRPr="003D47E0">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0614E33C"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6A5E1EC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F374B1" w14:textId="77777777" w:rsidTr="003D47E0">
        <w:tc>
          <w:tcPr>
            <w:tcW w:w="0" w:type="auto"/>
            <w:shd w:val="clear" w:color="auto" w:fill="FFFFFF"/>
            <w:tcMar>
              <w:top w:w="105" w:type="dxa"/>
              <w:left w:w="75" w:type="dxa"/>
              <w:bottom w:w="105" w:type="dxa"/>
              <w:right w:w="75" w:type="dxa"/>
            </w:tcMar>
            <w:vAlign w:val="center"/>
            <w:hideMark/>
          </w:tcPr>
          <w:p w14:paraId="12C951B9" w14:textId="77777777" w:rsidR="003D47E0" w:rsidRPr="003D47E0" w:rsidRDefault="003D47E0" w:rsidP="003D47E0">
            <w:pPr>
              <w:rPr>
                <w:rFonts w:ascii="Serif" w:hAnsi="Serif"/>
                <w:sz w:val="24"/>
                <w:szCs w:val="24"/>
              </w:rPr>
            </w:pPr>
            <w:r w:rsidRPr="003D47E0">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5050EB37"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B5C81F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791E7B" w14:textId="77777777" w:rsidTr="003D47E0">
        <w:tc>
          <w:tcPr>
            <w:tcW w:w="0" w:type="auto"/>
            <w:shd w:val="clear" w:color="auto" w:fill="FFFFFF"/>
            <w:tcMar>
              <w:top w:w="105" w:type="dxa"/>
              <w:left w:w="75" w:type="dxa"/>
              <w:bottom w:w="105" w:type="dxa"/>
              <w:right w:w="75" w:type="dxa"/>
            </w:tcMar>
            <w:vAlign w:val="center"/>
            <w:hideMark/>
          </w:tcPr>
          <w:p w14:paraId="34D08377" w14:textId="77777777" w:rsidR="003D47E0" w:rsidRPr="003D47E0" w:rsidRDefault="003D47E0" w:rsidP="003D47E0">
            <w:pPr>
              <w:rPr>
                <w:rFonts w:ascii="Serif" w:hAnsi="Serif"/>
                <w:sz w:val="24"/>
                <w:szCs w:val="24"/>
              </w:rPr>
            </w:pPr>
            <w:r w:rsidRPr="003D47E0">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3E504BEA"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297D282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A450C0D" w14:textId="77777777" w:rsidTr="003D47E0">
        <w:tc>
          <w:tcPr>
            <w:tcW w:w="0" w:type="auto"/>
            <w:shd w:val="clear" w:color="auto" w:fill="FFFFFF"/>
            <w:tcMar>
              <w:top w:w="105" w:type="dxa"/>
              <w:left w:w="75" w:type="dxa"/>
              <w:bottom w:w="105" w:type="dxa"/>
              <w:right w:w="75" w:type="dxa"/>
            </w:tcMar>
            <w:vAlign w:val="center"/>
            <w:hideMark/>
          </w:tcPr>
          <w:p w14:paraId="5E9319C4" w14:textId="77777777" w:rsidR="003D47E0" w:rsidRPr="003D47E0" w:rsidRDefault="003D47E0" w:rsidP="003D47E0">
            <w:pPr>
              <w:rPr>
                <w:rFonts w:ascii="Serif" w:hAnsi="Serif"/>
                <w:sz w:val="24"/>
                <w:szCs w:val="24"/>
              </w:rPr>
            </w:pPr>
            <w:r w:rsidRPr="003D47E0">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4C50602D"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2866E5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8683CB4" w14:textId="77777777" w:rsidTr="003D47E0">
        <w:tc>
          <w:tcPr>
            <w:tcW w:w="0" w:type="auto"/>
            <w:shd w:val="clear" w:color="auto" w:fill="FFFFFF"/>
            <w:tcMar>
              <w:top w:w="105" w:type="dxa"/>
              <w:left w:w="75" w:type="dxa"/>
              <w:bottom w:w="105" w:type="dxa"/>
              <w:right w:w="75" w:type="dxa"/>
            </w:tcMar>
            <w:vAlign w:val="center"/>
            <w:hideMark/>
          </w:tcPr>
          <w:p w14:paraId="05EC2AE3" w14:textId="77777777" w:rsidR="003D47E0" w:rsidRPr="003D47E0" w:rsidRDefault="003D47E0" w:rsidP="003D47E0">
            <w:pPr>
              <w:rPr>
                <w:rFonts w:ascii="Serif" w:hAnsi="Serif"/>
                <w:sz w:val="24"/>
                <w:szCs w:val="24"/>
              </w:rPr>
            </w:pPr>
            <w:r w:rsidRPr="003D47E0">
              <w:rPr>
                <w:rFonts w:ascii="Serif" w:hAnsi="Serif"/>
                <w:sz w:val="24"/>
                <w:szCs w:val="24"/>
              </w:rPr>
              <w:t>Suriname</w:t>
            </w:r>
          </w:p>
        </w:tc>
        <w:tc>
          <w:tcPr>
            <w:tcW w:w="0" w:type="auto"/>
            <w:shd w:val="clear" w:color="auto" w:fill="FFFFFF"/>
            <w:tcMar>
              <w:top w:w="105" w:type="dxa"/>
              <w:left w:w="75" w:type="dxa"/>
              <w:bottom w:w="105" w:type="dxa"/>
              <w:right w:w="75" w:type="dxa"/>
            </w:tcMar>
            <w:vAlign w:val="center"/>
            <w:hideMark/>
          </w:tcPr>
          <w:p w14:paraId="503609F9"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429888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5B9E1D6" w14:textId="77777777" w:rsidTr="003D47E0">
        <w:tc>
          <w:tcPr>
            <w:tcW w:w="0" w:type="auto"/>
            <w:shd w:val="clear" w:color="auto" w:fill="FFFFFF"/>
            <w:tcMar>
              <w:top w:w="105" w:type="dxa"/>
              <w:left w:w="75" w:type="dxa"/>
              <w:bottom w:w="105" w:type="dxa"/>
              <w:right w:w="75" w:type="dxa"/>
            </w:tcMar>
            <w:vAlign w:val="center"/>
            <w:hideMark/>
          </w:tcPr>
          <w:p w14:paraId="21ED70B4" w14:textId="77777777" w:rsidR="003D47E0" w:rsidRPr="003D47E0" w:rsidRDefault="003D47E0" w:rsidP="003D47E0">
            <w:pPr>
              <w:rPr>
                <w:rFonts w:ascii="Serif" w:hAnsi="Serif"/>
                <w:sz w:val="24"/>
                <w:szCs w:val="24"/>
              </w:rPr>
            </w:pPr>
            <w:r w:rsidRPr="003D47E0">
              <w:rPr>
                <w:rFonts w:ascii="Serif" w:hAnsi="Serif"/>
                <w:sz w:val="24"/>
                <w:szCs w:val="24"/>
              </w:rPr>
              <w:t>American Samoa</w:t>
            </w:r>
          </w:p>
        </w:tc>
        <w:tc>
          <w:tcPr>
            <w:tcW w:w="0" w:type="auto"/>
            <w:shd w:val="clear" w:color="auto" w:fill="FFFFFF"/>
            <w:tcMar>
              <w:top w:w="105" w:type="dxa"/>
              <w:left w:w="75" w:type="dxa"/>
              <w:bottom w:w="105" w:type="dxa"/>
              <w:right w:w="75" w:type="dxa"/>
            </w:tcMar>
            <w:vAlign w:val="center"/>
            <w:hideMark/>
          </w:tcPr>
          <w:p w14:paraId="2D095C6B"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5B2B431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0AF8FF" w14:textId="77777777" w:rsidTr="003D47E0">
        <w:tc>
          <w:tcPr>
            <w:tcW w:w="0" w:type="auto"/>
            <w:shd w:val="clear" w:color="auto" w:fill="FFFFFF"/>
            <w:tcMar>
              <w:top w:w="105" w:type="dxa"/>
              <w:left w:w="75" w:type="dxa"/>
              <w:bottom w:w="105" w:type="dxa"/>
              <w:right w:w="75" w:type="dxa"/>
            </w:tcMar>
            <w:vAlign w:val="center"/>
            <w:hideMark/>
          </w:tcPr>
          <w:p w14:paraId="67199AB8" w14:textId="77777777" w:rsidR="003D47E0" w:rsidRPr="003D47E0" w:rsidRDefault="003D47E0" w:rsidP="003D47E0">
            <w:pPr>
              <w:rPr>
                <w:rFonts w:ascii="Serif" w:hAnsi="Serif"/>
                <w:sz w:val="24"/>
                <w:szCs w:val="24"/>
              </w:rPr>
            </w:pPr>
            <w:r w:rsidRPr="003D47E0">
              <w:rPr>
                <w:rFonts w:ascii="Serif" w:hAnsi="Serif"/>
                <w:sz w:val="24"/>
                <w:szCs w:val="24"/>
              </w:rPr>
              <w:t>Andorra</w:t>
            </w:r>
          </w:p>
        </w:tc>
        <w:tc>
          <w:tcPr>
            <w:tcW w:w="0" w:type="auto"/>
            <w:shd w:val="clear" w:color="auto" w:fill="FFFFFF"/>
            <w:tcMar>
              <w:top w:w="105" w:type="dxa"/>
              <w:left w:w="75" w:type="dxa"/>
              <w:bottom w:w="105" w:type="dxa"/>
              <w:right w:w="75" w:type="dxa"/>
            </w:tcMar>
            <w:vAlign w:val="center"/>
            <w:hideMark/>
          </w:tcPr>
          <w:p w14:paraId="5C5165BA"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39B8651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FC9D9A2" w14:textId="77777777" w:rsidTr="003D47E0">
        <w:tc>
          <w:tcPr>
            <w:tcW w:w="0" w:type="auto"/>
            <w:shd w:val="clear" w:color="auto" w:fill="FFFFFF"/>
            <w:tcMar>
              <w:top w:w="105" w:type="dxa"/>
              <w:left w:w="75" w:type="dxa"/>
              <w:bottom w:w="105" w:type="dxa"/>
              <w:right w:w="75" w:type="dxa"/>
            </w:tcMar>
            <w:vAlign w:val="center"/>
            <w:hideMark/>
          </w:tcPr>
          <w:p w14:paraId="29FF4014" w14:textId="77777777" w:rsidR="003D47E0" w:rsidRPr="003D47E0" w:rsidRDefault="003D47E0" w:rsidP="003D47E0">
            <w:pPr>
              <w:rPr>
                <w:rFonts w:ascii="Serif" w:hAnsi="Serif"/>
                <w:sz w:val="24"/>
                <w:szCs w:val="24"/>
              </w:rPr>
            </w:pPr>
            <w:r w:rsidRPr="003D47E0">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404A1968"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75BD71F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4650678" w14:textId="77777777" w:rsidTr="003D47E0">
        <w:tc>
          <w:tcPr>
            <w:tcW w:w="0" w:type="auto"/>
            <w:shd w:val="clear" w:color="auto" w:fill="FFFFFF"/>
            <w:tcMar>
              <w:top w:w="105" w:type="dxa"/>
              <w:left w:w="75" w:type="dxa"/>
              <w:bottom w:w="105" w:type="dxa"/>
              <w:right w:w="75" w:type="dxa"/>
            </w:tcMar>
            <w:vAlign w:val="center"/>
            <w:hideMark/>
          </w:tcPr>
          <w:p w14:paraId="7DAF1203"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4052E82A"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47A15C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13C62EB" w14:textId="77777777" w:rsidTr="003D47E0">
        <w:tc>
          <w:tcPr>
            <w:tcW w:w="0" w:type="auto"/>
            <w:shd w:val="clear" w:color="auto" w:fill="FFFFFF"/>
            <w:tcMar>
              <w:top w:w="105" w:type="dxa"/>
              <w:left w:w="75" w:type="dxa"/>
              <w:bottom w:w="105" w:type="dxa"/>
              <w:right w:w="75" w:type="dxa"/>
            </w:tcMar>
            <w:vAlign w:val="center"/>
            <w:hideMark/>
          </w:tcPr>
          <w:p w14:paraId="02B5D6C8"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14FD5814"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5628AB3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B5E3A68" w14:textId="77777777" w:rsidTr="003D47E0">
        <w:tc>
          <w:tcPr>
            <w:tcW w:w="0" w:type="auto"/>
            <w:shd w:val="clear" w:color="auto" w:fill="FFFFFF"/>
            <w:tcMar>
              <w:top w:w="105" w:type="dxa"/>
              <w:left w:w="75" w:type="dxa"/>
              <w:bottom w:w="105" w:type="dxa"/>
              <w:right w:w="75" w:type="dxa"/>
            </w:tcMar>
            <w:vAlign w:val="center"/>
            <w:hideMark/>
          </w:tcPr>
          <w:p w14:paraId="34ABD5B2" w14:textId="77777777" w:rsidR="003D47E0" w:rsidRPr="003D47E0" w:rsidRDefault="003D47E0" w:rsidP="003D47E0">
            <w:pPr>
              <w:rPr>
                <w:rFonts w:ascii="Serif" w:hAnsi="Serif"/>
                <w:sz w:val="24"/>
                <w:szCs w:val="24"/>
              </w:rPr>
            </w:pPr>
            <w:r w:rsidRPr="003D47E0">
              <w:rPr>
                <w:rFonts w:ascii="Serif" w:hAnsi="Serif"/>
                <w:sz w:val="24"/>
                <w:szCs w:val="24"/>
              </w:rPr>
              <w:t>Kosovo</w:t>
            </w:r>
          </w:p>
        </w:tc>
        <w:tc>
          <w:tcPr>
            <w:tcW w:w="0" w:type="auto"/>
            <w:shd w:val="clear" w:color="auto" w:fill="FFFFFF"/>
            <w:tcMar>
              <w:top w:w="105" w:type="dxa"/>
              <w:left w:w="75" w:type="dxa"/>
              <w:bottom w:w="105" w:type="dxa"/>
              <w:right w:w="75" w:type="dxa"/>
            </w:tcMar>
            <w:vAlign w:val="center"/>
            <w:hideMark/>
          </w:tcPr>
          <w:p w14:paraId="3F31DF1D"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7749200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008B2C0" w14:textId="77777777" w:rsidTr="003D47E0">
        <w:tc>
          <w:tcPr>
            <w:tcW w:w="0" w:type="auto"/>
            <w:shd w:val="clear" w:color="auto" w:fill="FFFFFF"/>
            <w:tcMar>
              <w:top w:w="105" w:type="dxa"/>
              <w:left w:w="75" w:type="dxa"/>
              <w:bottom w:w="105" w:type="dxa"/>
              <w:right w:w="75" w:type="dxa"/>
            </w:tcMar>
            <w:vAlign w:val="center"/>
            <w:hideMark/>
          </w:tcPr>
          <w:p w14:paraId="78F3727B" w14:textId="77777777" w:rsidR="003D47E0" w:rsidRPr="003D47E0" w:rsidRDefault="003D47E0" w:rsidP="003D47E0">
            <w:pPr>
              <w:rPr>
                <w:rFonts w:ascii="Serif" w:hAnsi="Serif"/>
                <w:sz w:val="24"/>
                <w:szCs w:val="24"/>
              </w:rPr>
            </w:pPr>
            <w:r w:rsidRPr="003D47E0">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2E7BDC8F"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60C927C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0B6DFB" w14:textId="77777777" w:rsidTr="003D47E0">
        <w:tc>
          <w:tcPr>
            <w:tcW w:w="0" w:type="auto"/>
            <w:shd w:val="clear" w:color="auto" w:fill="FFFFFF"/>
            <w:tcMar>
              <w:top w:w="105" w:type="dxa"/>
              <w:left w:w="75" w:type="dxa"/>
              <w:bottom w:w="105" w:type="dxa"/>
              <w:right w:w="75" w:type="dxa"/>
            </w:tcMar>
            <w:vAlign w:val="center"/>
            <w:hideMark/>
          </w:tcPr>
          <w:p w14:paraId="08BE29F9" w14:textId="77777777" w:rsidR="003D47E0" w:rsidRPr="003D47E0" w:rsidRDefault="003D47E0" w:rsidP="003D47E0">
            <w:pPr>
              <w:rPr>
                <w:rFonts w:ascii="Serif" w:hAnsi="Serif"/>
                <w:sz w:val="24"/>
                <w:szCs w:val="24"/>
              </w:rPr>
            </w:pPr>
            <w:r w:rsidRPr="003D47E0">
              <w:rPr>
                <w:rFonts w:ascii="Serif" w:hAnsi="Serif"/>
                <w:sz w:val="24"/>
                <w:szCs w:val="24"/>
              </w:rPr>
              <w:lastRenderedPageBreak/>
              <w:t>Montenegro</w:t>
            </w:r>
          </w:p>
        </w:tc>
        <w:tc>
          <w:tcPr>
            <w:tcW w:w="0" w:type="auto"/>
            <w:shd w:val="clear" w:color="auto" w:fill="FFFFFF"/>
            <w:tcMar>
              <w:top w:w="105" w:type="dxa"/>
              <w:left w:w="75" w:type="dxa"/>
              <w:bottom w:w="105" w:type="dxa"/>
              <w:right w:w="75" w:type="dxa"/>
            </w:tcMar>
            <w:vAlign w:val="center"/>
            <w:hideMark/>
          </w:tcPr>
          <w:p w14:paraId="025CEE1B"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4227419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D6EF07D" w14:textId="77777777" w:rsidTr="003D47E0">
        <w:tc>
          <w:tcPr>
            <w:tcW w:w="0" w:type="auto"/>
            <w:shd w:val="clear" w:color="auto" w:fill="FFFFFF"/>
            <w:tcMar>
              <w:top w:w="105" w:type="dxa"/>
              <w:left w:w="75" w:type="dxa"/>
              <w:bottom w:w="105" w:type="dxa"/>
              <w:right w:w="75" w:type="dxa"/>
            </w:tcMar>
            <w:vAlign w:val="center"/>
            <w:hideMark/>
          </w:tcPr>
          <w:p w14:paraId="0C873544" w14:textId="77777777" w:rsidR="003D47E0" w:rsidRPr="003D47E0" w:rsidRDefault="003D47E0" w:rsidP="003D47E0">
            <w:pPr>
              <w:rPr>
                <w:rFonts w:ascii="Serif" w:hAnsi="Serif"/>
                <w:sz w:val="24"/>
                <w:szCs w:val="24"/>
              </w:rPr>
            </w:pPr>
            <w:r w:rsidRPr="003D47E0">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3A132794"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0BE2233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650EAE" w14:textId="77777777" w:rsidTr="003D47E0">
        <w:tc>
          <w:tcPr>
            <w:tcW w:w="0" w:type="auto"/>
            <w:shd w:val="clear" w:color="auto" w:fill="FFFFFF"/>
            <w:tcMar>
              <w:top w:w="105" w:type="dxa"/>
              <w:left w:w="75" w:type="dxa"/>
              <w:bottom w:w="105" w:type="dxa"/>
              <w:right w:w="75" w:type="dxa"/>
            </w:tcMar>
            <w:vAlign w:val="center"/>
            <w:hideMark/>
          </w:tcPr>
          <w:p w14:paraId="240CEBFD" w14:textId="77777777" w:rsidR="003D47E0" w:rsidRPr="003D47E0" w:rsidRDefault="003D47E0" w:rsidP="003D47E0">
            <w:pPr>
              <w:rPr>
                <w:rFonts w:ascii="Serif" w:hAnsi="Serif"/>
                <w:sz w:val="24"/>
                <w:szCs w:val="24"/>
              </w:rPr>
            </w:pPr>
            <w:r w:rsidRPr="003D47E0">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1EC61710"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306F859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8354E7" w14:textId="77777777" w:rsidTr="003D47E0">
        <w:tc>
          <w:tcPr>
            <w:tcW w:w="0" w:type="auto"/>
            <w:shd w:val="clear" w:color="auto" w:fill="FFFFFF"/>
            <w:tcMar>
              <w:top w:w="105" w:type="dxa"/>
              <w:left w:w="75" w:type="dxa"/>
              <w:bottom w:w="105" w:type="dxa"/>
              <w:right w:w="75" w:type="dxa"/>
            </w:tcMar>
            <w:vAlign w:val="center"/>
            <w:hideMark/>
          </w:tcPr>
          <w:p w14:paraId="5CF109B8" w14:textId="77777777" w:rsidR="003D47E0" w:rsidRPr="003D47E0" w:rsidRDefault="003D47E0" w:rsidP="003D47E0">
            <w:pPr>
              <w:rPr>
                <w:rFonts w:ascii="Serif" w:hAnsi="Serif"/>
                <w:sz w:val="24"/>
                <w:szCs w:val="24"/>
              </w:rPr>
            </w:pPr>
            <w:r w:rsidRPr="003D47E0">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260EAFE3"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1C7E5B5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D998EC8" w14:textId="77777777" w:rsidTr="003D47E0">
        <w:tc>
          <w:tcPr>
            <w:tcW w:w="0" w:type="auto"/>
            <w:shd w:val="clear" w:color="auto" w:fill="FFFFFF"/>
            <w:tcMar>
              <w:top w:w="105" w:type="dxa"/>
              <w:left w:w="75" w:type="dxa"/>
              <w:bottom w:w="105" w:type="dxa"/>
              <w:right w:w="75" w:type="dxa"/>
            </w:tcMar>
            <w:vAlign w:val="center"/>
            <w:hideMark/>
          </w:tcPr>
          <w:p w14:paraId="675CE726" w14:textId="77777777" w:rsidR="003D47E0" w:rsidRPr="003D47E0" w:rsidRDefault="003D47E0" w:rsidP="003D47E0">
            <w:pPr>
              <w:rPr>
                <w:rFonts w:ascii="Serif" w:hAnsi="Serif"/>
                <w:sz w:val="24"/>
                <w:szCs w:val="24"/>
              </w:rPr>
            </w:pPr>
            <w:r w:rsidRPr="003D47E0">
              <w:rPr>
                <w:rFonts w:ascii="Serif" w:hAnsi="Serif"/>
                <w:sz w:val="24"/>
                <w:szCs w:val="24"/>
              </w:rPr>
              <w:t>Dominican Republic</w:t>
            </w:r>
          </w:p>
        </w:tc>
        <w:tc>
          <w:tcPr>
            <w:tcW w:w="0" w:type="auto"/>
            <w:shd w:val="clear" w:color="auto" w:fill="FFFFFF"/>
            <w:tcMar>
              <w:top w:w="105" w:type="dxa"/>
              <w:left w:w="75" w:type="dxa"/>
              <w:bottom w:w="105" w:type="dxa"/>
              <w:right w:w="75" w:type="dxa"/>
            </w:tcMar>
            <w:vAlign w:val="center"/>
            <w:hideMark/>
          </w:tcPr>
          <w:p w14:paraId="721C96B6"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4DCEB24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4AC9F34" w14:textId="77777777" w:rsidTr="003D47E0">
        <w:tc>
          <w:tcPr>
            <w:tcW w:w="0" w:type="auto"/>
            <w:shd w:val="clear" w:color="auto" w:fill="FFFFFF"/>
            <w:tcMar>
              <w:top w:w="105" w:type="dxa"/>
              <w:left w:w="75" w:type="dxa"/>
              <w:bottom w:w="105" w:type="dxa"/>
              <w:right w:w="75" w:type="dxa"/>
            </w:tcMar>
            <w:vAlign w:val="center"/>
            <w:hideMark/>
          </w:tcPr>
          <w:p w14:paraId="57074B59" w14:textId="77777777" w:rsidR="003D47E0" w:rsidRPr="003D47E0" w:rsidRDefault="003D47E0" w:rsidP="003D47E0">
            <w:pPr>
              <w:rPr>
                <w:rFonts w:ascii="Serif" w:hAnsi="Serif"/>
                <w:sz w:val="24"/>
                <w:szCs w:val="24"/>
              </w:rPr>
            </w:pPr>
            <w:r w:rsidRPr="003D47E0">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4DE2741E"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038D742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E792DBC" w14:textId="77777777" w:rsidTr="003D47E0">
        <w:tc>
          <w:tcPr>
            <w:tcW w:w="0" w:type="auto"/>
            <w:shd w:val="clear" w:color="auto" w:fill="FFFFFF"/>
            <w:tcMar>
              <w:top w:w="105" w:type="dxa"/>
              <w:left w:w="75" w:type="dxa"/>
              <w:bottom w:w="105" w:type="dxa"/>
              <w:right w:w="75" w:type="dxa"/>
            </w:tcMar>
            <w:vAlign w:val="center"/>
            <w:hideMark/>
          </w:tcPr>
          <w:p w14:paraId="4D6474D7" w14:textId="77777777" w:rsidR="003D47E0" w:rsidRPr="003D47E0" w:rsidRDefault="003D47E0" w:rsidP="003D47E0">
            <w:pPr>
              <w:rPr>
                <w:rFonts w:ascii="Serif" w:hAnsi="Serif"/>
                <w:sz w:val="24"/>
                <w:szCs w:val="24"/>
              </w:rPr>
            </w:pPr>
            <w:r w:rsidRPr="003D47E0">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21E34BFA"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7E6709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669A4A" w14:textId="77777777" w:rsidTr="003D47E0">
        <w:tc>
          <w:tcPr>
            <w:tcW w:w="0" w:type="auto"/>
            <w:shd w:val="clear" w:color="auto" w:fill="FFFFFF"/>
            <w:tcMar>
              <w:top w:w="105" w:type="dxa"/>
              <w:left w:w="75" w:type="dxa"/>
              <w:bottom w:w="105" w:type="dxa"/>
              <w:right w:w="75" w:type="dxa"/>
            </w:tcMar>
            <w:vAlign w:val="center"/>
            <w:hideMark/>
          </w:tcPr>
          <w:p w14:paraId="19DC74F1" w14:textId="77777777" w:rsidR="003D47E0" w:rsidRPr="003D47E0" w:rsidRDefault="003D47E0" w:rsidP="003D47E0">
            <w:pPr>
              <w:rPr>
                <w:rFonts w:ascii="Serif" w:hAnsi="Serif"/>
                <w:sz w:val="24"/>
                <w:szCs w:val="24"/>
              </w:rPr>
            </w:pPr>
            <w:r w:rsidRPr="003D47E0">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397F0DC1"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5A3F74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B158E6" w14:textId="77777777" w:rsidTr="003D47E0">
        <w:tc>
          <w:tcPr>
            <w:tcW w:w="0" w:type="auto"/>
            <w:shd w:val="clear" w:color="auto" w:fill="FFFFFF"/>
            <w:tcMar>
              <w:top w:w="105" w:type="dxa"/>
              <w:left w:w="75" w:type="dxa"/>
              <w:bottom w:w="105" w:type="dxa"/>
              <w:right w:w="75" w:type="dxa"/>
            </w:tcMar>
            <w:vAlign w:val="center"/>
            <w:hideMark/>
          </w:tcPr>
          <w:p w14:paraId="2E39DFA7" w14:textId="77777777" w:rsidR="003D47E0" w:rsidRPr="003D47E0" w:rsidRDefault="003D47E0" w:rsidP="003D47E0">
            <w:pPr>
              <w:rPr>
                <w:rFonts w:ascii="Serif" w:hAnsi="Serif"/>
                <w:sz w:val="24"/>
                <w:szCs w:val="24"/>
              </w:rPr>
            </w:pPr>
            <w:r w:rsidRPr="003D47E0">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7D45CA2E"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796A2F9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B36E5D3" w14:textId="77777777" w:rsidTr="003D47E0">
        <w:tc>
          <w:tcPr>
            <w:tcW w:w="0" w:type="auto"/>
            <w:shd w:val="clear" w:color="auto" w:fill="FFFFFF"/>
            <w:tcMar>
              <w:top w:w="105" w:type="dxa"/>
              <w:left w:w="75" w:type="dxa"/>
              <w:bottom w:w="105" w:type="dxa"/>
              <w:right w:w="75" w:type="dxa"/>
            </w:tcMar>
            <w:vAlign w:val="center"/>
            <w:hideMark/>
          </w:tcPr>
          <w:p w14:paraId="23AC58AE" w14:textId="77777777" w:rsidR="003D47E0" w:rsidRPr="003D47E0" w:rsidRDefault="003D47E0" w:rsidP="003D47E0">
            <w:pPr>
              <w:rPr>
                <w:rFonts w:ascii="Serif" w:hAnsi="Serif"/>
                <w:sz w:val="24"/>
                <w:szCs w:val="24"/>
              </w:rPr>
            </w:pPr>
            <w:r w:rsidRPr="003D47E0">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25D2DF0F"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5C3FFB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CCAEA29" w14:textId="77777777" w:rsidTr="003D47E0">
        <w:tc>
          <w:tcPr>
            <w:tcW w:w="0" w:type="auto"/>
            <w:shd w:val="clear" w:color="auto" w:fill="FFFFFF"/>
            <w:tcMar>
              <w:top w:w="105" w:type="dxa"/>
              <w:left w:w="75" w:type="dxa"/>
              <w:bottom w:w="105" w:type="dxa"/>
              <w:right w:w="75" w:type="dxa"/>
            </w:tcMar>
            <w:vAlign w:val="center"/>
            <w:hideMark/>
          </w:tcPr>
          <w:p w14:paraId="341BCCA2" w14:textId="77777777" w:rsidR="003D47E0" w:rsidRPr="003D47E0" w:rsidRDefault="003D47E0" w:rsidP="003D47E0">
            <w:pPr>
              <w:rPr>
                <w:rFonts w:ascii="Serif" w:hAnsi="Serif"/>
                <w:sz w:val="24"/>
                <w:szCs w:val="24"/>
              </w:rPr>
            </w:pPr>
            <w:r w:rsidRPr="003D47E0">
              <w:rPr>
                <w:rFonts w:ascii="Serif" w:hAnsi="Serif"/>
                <w:sz w:val="24"/>
                <w:szCs w:val="24"/>
              </w:rPr>
              <w:t>Northern Mariana Islands</w:t>
            </w:r>
          </w:p>
        </w:tc>
        <w:tc>
          <w:tcPr>
            <w:tcW w:w="0" w:type="auto"/>
            <w:shd w:val="clear" w:color="auto" w:fill="FFFFFF"/>
            <w:tcMar>
              <w:top w:w="105" w:type="dxa"/>
              <w:left w:w="75" w:type="dxa"/>
              <w:bottom w:w="105" w:type="dxa"/>
              <w:right w:w="75" w:type="dxa"/>
            </w:tcMar>
            <w:vAlign w:val="center"/>
            <w:hideMark/>
          </w:tcPr>
          <w:p w14:paraId="29863BCB"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1DB0A58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A3AC3AE" w14:textId="77777777" w:rsidTr="003D47E0">
        <w:tc>
          <w:tcPr>
            <w:tcW w:w="0" w:type="auto"/>
            <w:shd w:val="clear" w:color="auto" w:fill="FFFFFF"/>
            <w:tcMar>
              <w:top w:w="105" w:type="dxa"/>
              <w:left w:w="75" w:type="dxa"/>
              <w:bottom w:w="105" w:type="dxa"/>
              <w:right w:w="75" w:type="dxa"/>
            </w:tcMar>
            <w:vAlign w:val="center"/>
            <w:hideMark/>
          </w:tcPr>
          <w:p w14:paraId="2F85F0A0" w14:textId="77777777" w:rsidR="003D47E0" w:rsidRPr="003D47E0" w:rsidRDefault="003D47E0" w:rsidP="003D47E0">
            <w:pPr>
              <w:rPr>
                <w:rFonts w:ascii="Serif" w:hAnsi="Serif"/>
                <w:sz w:val="24"/>
                <w:szCs w:val="24"/>
              </w:rPr>
            </w:pPr>
            <w:r w:rsidRPr="003D47E0">
              <w:rPr>
                <w:rFonts w:ascii="Serif" w:hAnsi="Serif"/>
                <w:sz w:val="24"/>
                <w:szCs w:val="24"/>
              </w:rPr>
              <w:t>U.S. Virgin Islands</w:t>
            </w:r>
          </w:p>
        </w:tc>
        <w:tc>
          <w:tcPr>
            <w:tcW w:w="0" w:type="auto"/>
            <w:shd w:val="clear" w:color="auto" w:fill="FFFFFF"/>
            <w:tcMar>
              <w:top w:w="105" w:type="dxa"/>
              <w:left w:w="75" w:type="dxa"/>
              <w:bottom w:w="105" w:type="dxa"/>
              <w:right w:w="75" w:type="dxa"/>
            </w:tcMar>
            <w:vAlign w:val="center"/>
            <w:hideMark/>
          </w:tcPr>
          <w:p w14:paraId="406CF9C6"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FB6FDF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FE065D" w14:textId="77777777" w:rsidTr="003D47E0">
        <w:tc>
          <w:tcPr>
            <w:tcW w:w="0" w:type="auto"/>
            <w:shd w:val="clear" w:color="auto" w:fill="FFFFFF"/>
            <w:tcMar>
              <w:top w:w="105" w:type="dxa"/>
              <w:left w:w="75" w:type="dxa"/>
              <w:bottom w:w="105" w:type="dxa"/>
              <w:right w:w="75" w:type="dxa"/>
            </w:tcMar>
            <w:vAlign w:val="center"/>
            <w:hideMark/>
          </w:tcPr>
          <w:p w14:paraId="5B71ABD9" w14:textId="77777777" w:rsidR="003D47E0" w:rsidRPr="003D47E0" w:rsidRDefault="003D47E0" w:rsidP="003D47E0">
            <w:pPr>
              <w:rPr>
                <w:rFonts w:ascii="Serif" w:hAnsi="Serif"/>
                <w:sz w:val="24"/>
                <w:szCs w:val="24"/>
              </w:rPr>
            </w:pPr>
            <w:r w:rsidRPr="003D47E0">
              <w:rPr>
                <w:rFonts w:ascii="Serif" w:hAnsi="Serif"/>
                <w:sz w:val="24"/>
                <w:szCs w:val="24"/>
              </w:rPr>
              <w:t>Democratic Republic of the Congo</w:t>
            </w:r>
          </w:p>
        </w:tc>
        <w:tc>
          <w:tcPr>
            <w:tcW w:w="0" w:type="auto"/>
            <w:shd w:val="clear" w:color="auto" w:fill="FFFFFF"/>
            <w:tcMar>
              <w:top w:w="105" w:type="dxa"/>
              <w:left w:w="75" w:type="dxa"/>
              <w:bottom w:w="105" w:type="dxa"/>
              <w:right w:w="75" w:type="dxa"/>
            </w:tcMar>
            <w:vAlign w:val="center"/>
            <w:hideMark/>
          </w:tcPr>
          <w:p w14:paraId="32DA822B"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3C0796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C80F72E" w14:textId="77777777" w:rsidTr="003D47E0">
        <w:tc>
          <w:tcPr>
            <w:tcW w:w="0" w:type="auto"/>
            <w:shd w:val="clear" w:color="auto" w:fill="FFFFFF"/>
            <w:tcMar>
              <w:top w:w="105" w:type="dxa"/>
              <w:left w:w="75" w:type="dxa"/>
              <w:bottom w:w="105" w:type="dxa"/>
              <w:right w:w="75" w:type="dxa"/>
            </w:tcMar>
            <w:vAlign w:val="center"/>
            <w:hideMark/>
          </w:tcPr>
          <w:p w14:paraId="7146DC1F" w14:textId="77777777" w:rsidR="003D47E0" w:rsidRPr="003D47E0" w:rsidRDefault="003D47E0" w:rsidP="003D47E0">
            <w:pPr>
              <w:rPr>
                <w:rFonts w:ascii="Serif" w:hAnsi="Serif"/>
                <w:sz w:val="24"/>
                <w:szCs w:val="24"/>
              </w:rPr>
            </w:pPr>
            <w:r w:rsidRPr="003D47E0">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46779642"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4CC4B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EB2DA11" w14:textId="77777777" w:rsidTr="003D47E0">
        <w:tc>
          <w:tcPr>
            <w:tcW w:w="0" w:type="auto"/>
            <w:shd w:val="clear" w:color="auto" w:fill="FFFFFF"/>
            <w:tcMar>
              <w:top w:w="105" w:type="dxa"/>
              <w:left w:w="75" w:type="dxa"/>
              <w:bottom w:w="105" w:type="dxa"/>
              <w:right w:w="75" w:type="dxa"/>
            </w:tcMar>
            <w:vAlign w:val="center"/>
            <w:hideMark/>
          </w:tcPr>
          <w:p w14:paraId="5A9781F1" w14:textId="77777777" w:rsidR="003D47E0" w:rsidRPr="003D47E0" w:rsidRDefault="003D47E0" w:rsidP="003D47E0">
            <w:pPr>
              <w:rPr>
                <w:rFonts w:ascii="Serif" w:hAnsi="Serif"/>
                <w:sz w:val="24"/>
                <w:szCs w:val="24"/>
              </w:rPr>
            </w:pPr>
            <w:r w:rsidRPr="003D47E0">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0160D96A"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B81695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5238F96" w14:textId="77777777" w:rsidTr="003D47E0">
        <w:tc>
          <w:tcPr>
            <w:tcW w:w="0" w:type="auto"/>
            <w:shd w:val="clear" w:color="auto" w:fill="FFFFFF"/>
            <w:tcMar>
              <w:top w:w="105" w:type="dxa"/>
              <w:left w:w="75" w:type="dxa"/>
              <w:bottom w:w="105" w:type="dxa"/>
              <w:right w:w="75" w:type="dxa"/>
            </w:tcMar>
            <w:vAlign w:val="center"/>
            <w:hideMark/>
          </w:tcPr>
          <w:p w14:paraId="1E648AAE" w14:textId="77777777" w:rsidR="003D47E0" w:rsidRPr="003D47E0" w:rsidRDefault="003D47E0" w:rsidP="003D47E0">
            <w:pPr>
              <w:rPr>
                <w:rFonts w:ascii="Serif" w:hAnsi="Serif"/>
                <w:sz w:val="24"/>
                <w:szCs w:val="24"/>
              </w:rPr>
            </w:pPr>
            <w:r w:rsidRPr="003D47E0">
              <w:rPr>
                <w:rFonts w:ascii="Serif" w:hAnsi="Serif"/>
                <w:sz w:val="24"/>
                <w:szCs w:val="24"/>
              </w:rPr>
              <w:lastRenderedPageBreak/>
              <w:t>Malta</w:t>
            </w:r>
          </w:p>
        </w:tc>
        <w:tc>
          <w:tcPr>
            <w:tcW w:w="0" w:type="auto"/>
            <w:shd w:val="clear" w:color="auto" w:fill="FFFFFF"/>
            <w:tcMar>
              <w:top w:w="105" w:type="dxa"/>
              <w:left w:w="75" w:type="dxa"/>
              <w:bottom w:w="105" w:type="dxa"/>
              <w:right w:w="75" w:type="dxa"/>
            </w:tcMar>
            <w:vAlign w:val="center"/>
            <w:hideMark/>
          </w:tcPr>
          <w:p w14:paraId="1228FA26"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49113B7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833A56C" w14:textId="77777777" w:rsidTr="003D47E0">
        <w:tc>
          <w:tcPr>
            <w:tcW w:w="0" w:type="auto"/>
            <w:shd w:val="clear" w:color="auto" w:fill="FFFFFF"/>
            <w:tcMar>
              <w:top w:w="105" w:type="dxa"/>
              <w:left w:w="75" w:type="dxa"/>
              <w:bottom w:w="105" w:type="dxa"/>
              <w:right w:w="75" w:type="dxa"/>
            </w:tcMar>
            <w:vAlign w:val="center"/>
            <w:hideMark/>
          </w:tcPr>
          <w:p w14:paraId="30484649" w14:textId="77777777" w:rsidR="003D47E0" w:rsidRPr="003D47E0" w:rsidRDefault="003D47E0" w:rsidP="003D47E0">
            <w:pPr>
              <w:rPr>
                <w:rFonts w:ascii="Serif" w:hAnsi="Serif"/>
                <w:sz w:val="24"/>
                <w:szCs w:val="24"/>
              </w:rPr>
            </w:pPr>
            <w:r w:rsidRPr="003D47E0">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5FBD1B5C"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4CF852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1E6DDC" w14:textId="77777777" w:rsidTr="003D47E0">
        <w:tc>
          <w:tcPr>
            <w:tcW w:w="0" w:type="auto"/>
            <w:shd w:val="clear" w:color="auto" w:fill="FFFFFF"/>
            <w:tcMar>
              <w:top w:w="105" w:type="dxa"/>
              <w:left w:w="75" w:type="dxa"/>
              <w:bottom w:w="105" w:type="dxa"/>
              <w:right w:w="75" w:type="dxa"/>
            </w:tcMar>
            <w:vAlign w:val="center"/>
            <w:hideMark/>
          </w:tcPr>
          <w:p w14:paraId="505DF713"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3FDC81BF"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96A612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BDE890A" w14:textId="77777777" w:rsidTr="003D47E0">
        <w:tc>
          <w:tcPr>
            <w:tcW w:w="0" w:type="auto"/>
            <w:shd w:val="clear" w:color="auto" w:fill="FFFFFF"/>
            <w:tcMar>
              <w:top w:w="105" w:type="dxa"/>
              <w:left w:w="75" w:type="dxa"/>
              <w:bottom w:w="105" w:type="dxa"/>
              <w:right w:w="75" w:type="dxa"/>
            </w:tcMar>
            <w:vAlign w:val="center"/>
            <w:hideMark/>
          </w:tcPr>
          <w:p w14:paraId="17697674"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3F1F856"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34D0DDE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7957C68" w14:textId="77777777" w:rsidTr="003D47E0">
        <w:tc>
          <w:tcPr>
            <w:tcW w:w="0" w:type="auto"/>
            <w:shd w:val="clear" w:color="auto" w:fill="FFFFFF"/>
            <w:tcMar>
              <w:top w:w="105" w:type="dxa"/>
              <w:left w:w="75" w:type="dxa"/>
              <w:bottom w:w="105" w:type="dxa"/>
              <w:right w:w="75" w:type="dxa"/>
            </w:tcMar>
            <w:vAlign w:val="center"/>
            <w:hideMark/>
          </w:tcPr>
          <w:p w14:paraId="333C2A76" w14:textId="77777777" w:rsidR="003D47E0" w:rsidRPr="003D47E0" w:rsidRDefault="003D47E0" w:rsidP="003D47E0">
            <w:pPr>
              <w:rPr>
                <w:rFonts w:ascii="Serif" w:hAnsi="Serif"/>
                <w:sz w:val="24"/>
                <w:szCs w:val="24"/>
              </w:rPr>
            </w:pPr>
            <w:r w:rsidRPr="003D47E0">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2635C4F0"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7D0FD6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921808" w14:textId="77777777" w:rsidTr="003D47E0">
        <w:tc>
          <w:tcPr>
            <w:tcW w:w="0" w:type="auto"/>
            <w:shd w:val="clear" w:color="auto" w:fill="FFFFFF"/>
            <w:tcMar>
              <w:top w:w="105" w:type="dxa"/>
              <w:left w:w="75" w:type="dxa"/>
              <w:bottom w:w="105" w:type="dxa"/>
              <w:right w:w="75" w:type="dxa"/>
            </w:tcMar>
            <w:vAlign w:val="center"/>
            <w:hideMark/>
          </w:tcPr>
          <w:p w14:paraId="2CD27986" w14:textId="77777777" w:rsidR="003D47E0" w:rsidRPr="003D47E0" w:rsidRDefault="003D47E0" w:rsidP="003D47E0">
            <w:pPr>
              <w:rPr>
                <w:rFonts w:ascii="Serif" w:hAnsi="Serif"/>
                <w:sz w:val="24"/>
                <w:szCs w:val="24"/>
              </w:rPr>
            </w:pPr>
            <w:r w:rsidRPr="003D47E0">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218CD80F"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33496AC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C23789B" w14:textId="77777777" w:rsidTr="003D47E0">
        <w:tc>
          <w:tcPr>
            <w:tcW w:w="0" w:type="auto"/>
            <w:shd w:val="clear" w:color="auto" w:fill="FFFFFF"/>
            <w:tcMar>
              <w:top w:w="105" w:type="dxa"/>
              <w:left w:w="75" w:type="dxa"/>
              <w:bottom w:w="105" w:type="dxa"/>
              <w:right w:w="75" w:type="dxa"/>
            </w:tcMar>
            <w:vAlign w:val="center"/>
            <w:hideMark/>
          </w:tcPr>
          <w:p w14:paraId="59B0A62C" w14:textId="77777777" w:rsidR="003D47E0" w:rsidRPr="003D47E0" w:rsidRDefault="003D47E0" w:rsidP="003D47E0">
            <w:pPr>
              <w:rPr>
                <w:rFonts w:ascii="Serif" w:hAnsi="Serif"/>
                <w:sz w:val="24"/>
                <w:szCs w:val="24"/>
              </w:rPr>
            </w:pPr>
            <w:r w:rsidRPr="003D47E0">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68E3D9D2"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828467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ABA973" w14:textId="77777777" w:rsidTr="003D47E0">
        <w:tc>
          <w:tcPr>
            <w:tcW w:w="0" w:type="auto"/>
            <w:shd w:val="clear" w:color="auto" w:fill="FFFFFF"/>
            <w:tcMar>
              <w:top w:w="105" w:type="dxa"/>
              <w:left w:w="75" w:type="dxa"/>
              <w:bottom w:w="105" w:type="dxa"/>
              <w:right w:w="75" w:type="dxa"/>
            </w:tcMar>
            <w:vAlign w:val="center"/>
            <w:hideMark/>
          </w:tcPr>
          <w:p w14:paraId="47D68915" w14:textId="77777777" w:rsidR="003D47E0" w:rsidRPr="003D47E0" w:rsidRDefault="003D47E0" w:rsidP="003D47E0">
            <w:pPr>
              <w:rPr>
                <w:rFonts w:ascii="Serif" w:hAnsi="Serif"/>
                <w:sz w:val="24"/>
                <w:szCs w:val="24"/>
              </w:rPr>
            </w:pPr>
            <w:r w:rsidRPr="003D47E0">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0C55BC01"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01A2FE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03E682" w14:textId="77777777" w:rsidTr="003D47E0">
        <w:tc>
          <w:tcPr>
            <w:tcW w:w="0" w:type="auto"/>
            <w:shd w:val="clear" w:color="auto" w:fill="FFFFFF"/>
            <w:tcMar>
              <w:top w:w="105" w:type="dxa"/>
              <w:left w:w="75" w:type="dxa"/>
              <w:bottom w:w="105" w:type="dxa"/>
              <w:right w:w="75" w:type="dxa"/>
            </w:tcMar>
            <w:vAlign w:val="center"/>
            <w:hideMark/>
          </w:tcPr>
          <w:p w14:paraId="2F906B08" w14:textId="77777777" w:rsidR="003D47E0" w:rsidRPr="003D47E0" w:rsidRDefault="003D47E0" w:rsidP="003D47E0">
            <w:pPr>
              <w:rPr>
                <w:rFonts w:ascii="Serif" w:hAnsi="Serif"/>
                <w:sz w:val="24"/>
                <w:szCs w:val="24"/>
              </w:rPr>
            </w:pPr>
            <w:r w:rsidRPr="003D47E0">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5266EBF8"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1776FA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52AE840" w14:textId="77777777" w:rsidTr="003D47E0">
        <w:tc>
          <w:tcPr>
            <w:tcW w:w="0" w:type="auto"/>
            <w:shd w:val="clear" w:color="auto" w:fill="FFFFFF"/>
            <w:tcMar>
              <w:top w:w="105" w:type="dxa"/>
              <w:left w:w="75" w:type="dxa"/>
              <w:bottom w:w="105" w:type="dxa"/>
              <w:right w:w="75" w:type="dxa"/>
            </w:tcMar>
            <w:vAlign w:val="center"/>
            <w:hideMark/>
          </w:tcPr>
          <w:p w14:paraId="26AEFEF1" w14:textId="77777777" w:rsidR="003D47E0" w:rsidRPr="003D47E0" w:rsidRDefault="003D47E0" w:rsidP="003D47E0">
            <w:pPr>
              <w:rPr>
                <w:rFonts w:ascii="Serif" w:hAnsi="Serif"/>
                <w:sz w:val="24"/>
                <w:szCs w:val="24"/>
              </w:rPr>
            </w:pPr>
            <w:r w:rsidRPr="003D47E0">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227724D1"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4FCC216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B71480" w14:textId="77777777" w:rsidTr="003D47E0">
        <w:tc>
          <w:tcPr>
            <w:tcW w:w="0" w:type="auto"/>
            <w:shd w:val="clear" w:color="auto" w:fill="FFFFFF"/>
            <w:tcMar>
              <w:top w:w="105" w:type="dxa"/>
              <w:left w:w="75" w:type="dxa"/>
              <w:bottom w:w="105" w:type="dxa"/>
              <w:right w:w="75" w:type="dxa"/>
            </w:tcMar>
            <w:vAlign w:val="center"/>
            <w:hideMark/>
          </w:tcPr>
          <w:p w14:paraId="3A1CCC0C" w14:textId="77777777" w:rsidR="003D47E0" w:rsidRPr="003D47E0" w:rsidRDefault="003D47E0" w:rsidP="003D47E0">
            <w:pPr>
              <w:rPr>
                <w:rFonts w:ascii="Serif" w:hAnsi="Serif"/>
                <w:sz w:val="24"/>
                <w:szCs w:val="24"/>
              </w:rPr>
            </w:pPr>
            <w:r w:rsidRPr="003D47E0">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7DCCB84E"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31C7814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1A90993" w14:textId="77777777" w:rsidTr="003D47E0">
        <w:tc>
          <w:tcPr>
            <w:tcW w:w="0" w:type="auto"/>
            <w:shd w:val="clear" w:color="auto" w:fill="FFFFFF"/>
            <w:tcMar>
              <w:top w:w="105" w:type="dxa"/>
              <w:left w:w="75" w:type="dxa"/>
              <w:bottom w:w="105" w:type="dxa"/>
              <w:right w:w="75" w:type="dxa"/>
            </w:tcMar>
            <w:vAlign w:val="center"/>
            <w:hideMark/>
          </w:tcPr>
          <w:p w14:paraId="039A4394" w14:textId="77777777" w:rsidR="003D47E0" w:rsidRPr="003D47E0" w:rsidRDefault="003D47E0" w:rsidP="003D47E0">
            <w:pPr>
              <w:rPr>
                <w:rFonts w:ascii="Serif" w:hAnsi="Serif"/>
                <w:sz w:val="24"/>
                <w:szCs w:val="24"/>
              </w:rPr>
            </w:pPr>
            <w:r w:rsidRPr="003D47E0">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501F2668"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61152F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0CF530" w14:textId="77777777" w:rsidTr="003D47E0">
        <w:tc>
          <w:tcPr>
            <w:tcW w:w="0" w:type="auto"/>
            <w:shd w:val="clear" w:color="auto" w:fill="FFFFFF"/>
            <w:tcMar>
              <w:top w:w="105" w:type="dxa"/>
              <w:left w:w="75" w:type="dxa"/>
              <w:bottom w:w="105" w:type="dxa"/>
              <w:right w:w="75" w:type="dxa"/>
            </w:tcMar>
            <w:vAlign w:val="center"/>
            <w:hideMark/>
          </w:tcPr>
          <w:p w14:paraId="7CE1348D" w14:textId="77777777" w:rsidR="003D47E0" w:rsidRPr="003D47E0" w:rsidRDefault="003D47E0" w:rsidP="003D47E0">
            <w:pPr>
              <w:rPr>
                <w:rFonts w:ascii="Serif" w:hAnsi="Serif"/>
                <w:sz w:val="24"/>
                <w:szCs w:val="24"/>
              </w:rPr>
            </w:pPr>
            <w:r w:rsidRPr="003D47E0">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66A9F1A4"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20A81A7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BDA3E9" w14:textId="77777777" w:rsidTr="003D47E0">
        <w:tc>
          <w:tcPr>
            <w:tcW w:w="0" w:type="auto"/>
            <w:shd w:val="clear" w:color="auto" w:fill="FFFFFF"/>
            <w:tcMar>
              <w:top w:w="105" w:type="dxa"/>
              <w:left w:w="75" w:type="dxa"/>
              <w:bottom w:w="105" w:type="dxa"/>
              <w:right w:w="75" w:type="dxa"/>
            </w:tcMar>
            <w:vAlign w:val="center"/>
            <w:hideMark/>
          </w:tcPr>
          <w:p w14:paraId="48273317" w14:textId="77777777" w:rsidR="003D47E0" w:rsidRPr="003D47E0" w:rsidRDefault="003D47E0" w:rsidP="003D47E0">
            <w:pPr>
              <w:rPr>
                <w:rFonts w:ascii="Serif" w:hAnsi="Serif"/>
                <w:sz w:val="24"/>
                <w:szCs w:val="24"/>
              </w:rPr>
            </w:pPr>
            <w:r w:rsidRPr="003D47E0">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22DFCE8D"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F03BED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48CCE7F" w14:textId="77777777" w:rsidTr="003D47E0">
        <w:tc>
          <w:tcPr>
            <w:tcW w:w="0" w:type="auto"/>
            <w:shd w:val="clear" w:color="auto" w:fill="FFFFFF"/>
            <w:tcMar>
              <w:top w:w="105" w:type="dxa"/>
              <w:left w:w="75" w:type="dxa"/>
              <w:bottom w:w="105" w:type="dxa"/>
              <w:right w:w="75" w:type="dxa"/>
            </w:tcMar>
            <w:vAlign w:val="center"/>
            <w:hideMark/>
          </w:tcPr>
          <w:p w14:paraId="7F45FF14" w14:textId="77777777" w:rsidR="003D47E0" w:rsidRPr="003D47E0" w:rsidRDefault="003D47E0" w:rsidP="003D47E0">
            <w:pPr>
              <w:rPr>
                <w:rFonts w:ascii="Serif" w:hAnsi="Serif"/>
                <w:sz w:val="24"/>
                <w:szCs w:val="24"/>
              </w:rPr>
            </w:pPr>
            <w:r w:rsidRPr="003D47E0">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3B578F83"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2929682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0604B4" w14:textId="77777777" w:rsidTr="003D47E0">
        <w:tc>
          <w:tcPr>
            <w:tcW w:w="0" w:type="auto"/>
            <w:shd w:val="clear" w:color="auto" w:fill="FFFFFF"/>
            <w:tcMar>
              <w:top w:w="105" w:type="dxa"/>
              <w:left w:w="75" w:type="dxa"/>
              <w:bottom w:w="105" w:type="dxa"/>
              <w:right w:w="75" w:type="dxa"/>
            </w:tcMar>
            <w:vAlign w:val="center"/>
            <w:hideMark/>
          </w:tcPr>
          <w:p w14:paraId="18DAB86E" w14:textId="77777777" w:rsidR="003D47E0" w:rsidRPr="003D47E0" w:rsidRDefault="003D47E0" w:rsidP="003D47E0">
            <w:pPr>
              <w:rPr>
                <w:rFonts w:ascii="Serif" w:hAnsi="Serif"/>
                <w:sz w:val="24"/>
                <w:szCs w:val="24"/>
              </w:rPr>
            </w:pPr>
            <w:r w:rsidRPr="003D47E0">
              <w:rPr>
                <w:rFonts w:ascii="Serif" w:hAnsi="Serif"/>
                <w:sz w:val="24"/>
                <w:szCs w:val="24"/>
              </w:rPr>
              <w:t>Cabo Verde</w:t>
            </w:r>
          </w:p>
        </w:tc>
        <w:tc>
          <w:tcPr>
            <w:tcW w:w="0" w:type="auto"/>
            <w:shd w:val="clear" w:color="auto" w:fill="FFFFFF"/>
            <w:tcMar>
              <w:top w:w="105" w:type="dxa"/>
              <w:left w:w="75" w:type="dxa"/>
              <w:bottom w:w="105" w:type="dxa"/>
              <w:right w:w="75" w:type="dxa"/>
            </w:tcMar>
            <w:vAlign w:val="center"/>
            <w:hideMark/>
          </w:tcPr>
          <w:p w14:paraId="19E202B8"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0E8F0D8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C057874" w14:textId="77777777" w:rsidTr="003D47E0">
        <w:tc>
          <w:tcPr>
            <w:tcW w:w="0" w:type="auto"/>
            <w:shd w:val="clear" w:color="auto" w:fill="FFFFFF"/>
            <w:tcMar>
              <w:top w:w="105" w:type="dxa"/>
              <w:left w:w="75" w:type="dxa"/>
              <w:bottom w:w="105" w:type="dxa"/>
              <w:right w:w="75" w:type="dxa"/>
            </w:tcMar>
            <w:vAlign w:val="center"/>
            <w:hideMark/>
          </w:tcPr>
          <w:p w14:paraId="7EEF2403" w14:textId="77777777" w:rsidR="003D47E0" w:rsidRPr="003D47E0" w:rsidRDefault="003D47E0" w:rsidP="003D47E0">
            <w:pPr>
              <w:rPr>
                <w:rFonts w:ascii="Serif" w:hAnsi="Serif"/>
                <w:sz w:val="24"/>
                <w:szCs w:val="24"/>
              </w:rPr>
            </w:pPr>
            <w:r w:rsidRPr="003D47E0">
              <w:rPr>
                <w:rFonts w:ascii="Serif" w:hAnsi="Serif"/>
                <w:sz w:val="24"/>
                <w:szCs w:val="24"/>
              </w:rPr>
              <w:lastRenderedPageBreak/>
              <w:t>Jordan</w:t>
            </w:r>
          </w:p>
        </w:tc>
        <w:tc>
          <w:tcPr>
            <w:tcW w:w="0" w:type="auto"/>
            <w:shd w:val="clear" w:color="auto" w:fill="FFFFFF"/>
            <w:tcMar>
              <w:top w:w="105" w:type="dxa"/>
              <w:left w:w="75" w:type="dxa"/>
              <w:bottom w:w="105" w:type="dxa"/>
              <w:right w:w="75" w:type="dxa"/>
            </w:tcMar>
            <w:vAlign w:val="center"/>
            <w:hideMark/>
          </w:tcPr>
          <w:p w14:paraId="374570E4"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E08A09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2DD60CA" w14:textId="77777777" w:rsidTr="003D47E0">
        <w:tc>
          <w:tcPr>
            <w:tcW w:w="0" w:type="auto"/>
            <w:shd w:val="clear" w:color="auto" w:fill="FFFFFF"/>
            <w:tcMar>
              <w:top w:w="105" w:type="dxa"/>
              <w:left w:w="75" w:type="dxa"/>
              <w:bottom w:w="105" w:type="dxa"/>
              <w:right w:w="75" w:type="dxa"/>
            </w:tcMar>
            <w:vAlign w:val="center"/>
            <w:hideMark/>
          </w:tcPr>
          <w:p w14:paraId="68EACB96" w14:textId="77777777" w:rsidR="003D47E0" w:rsidRPr="003D47E0" w:rsidRDefault="003D47E0" w:rsidP="003D47E0">
            <w:pPr>
              <w:rPr>
                <w:rFonts w:ascii="Serif" w:hAnsi="Serif"/>
                <w:sz w:val="24"/>
                <w:szCs w:val="24"/>
              </w:rPr>
            </w:pPr>
            <w:r w:rsidRPr="003D47E0">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12912458"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652BF83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6425E9C" w14:textId="77777777" w:rsidTr="003D47E0">
        <w:tc>
          <w:tcPr>
            <w:tcW w:w="0" w:type="auto"/>
            <w:shd w:val="clear" w:color="auto" w:fill="FFFFFF"/>
            <w:tcMar>
              <w:top w:w="105" w:type="dxa"/>
              <w:left w:w="75" w:type="dxa"/>
              <w:bottom w:w="105" w:type="dxa"/>
              <w:right w:w="75" w:type="dxa"/>
            </w:tcMar>
            <w:vAlign w:val="center"/>
            <w:hideMark/>
          </w:tcPr>
          <w:p w14:paraId="61D72249" w14:textId="77777777" w:rsidR="003D47E0" w:rsidRPr="003D47E0" w:rsidRDefault="003D47E0" w:rsidP="003D47E0">
            <w:pPr>
              <w:rPr>
                <w:rFonts w:ascii="Serif" w:hAnsi="Serif"/>
                <w:sz w:val="24"/>
                <w:szCs w:val="24"/>
              </w:rPr>
            </w:pPr>
            <w:r w:rsidRPr="003D47E0">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154B42DB"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03509A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DF1B065" w14:textId="77777777" w:rsidTr="003D47E0">
        <w:tc>
          <w:tcPr>
            <w:tcW w:w="0" w:type="auto"/>
            <w:shd w:val="clear" w:color="auto" w:fill="FFFFFF"/>
            <w:tcMar>
              <w:top w:w="105" w:type="dxa"/>
              <w:left w:w="75" w:type="dxa"/>
              <w:bottom w:w="105" w:type="dxa"/>
              <w:right w:w="75" w:type="dxa"/>
            </w:tcMar>
            <w:vAlign w:val="center"/>
            <w:hideMark/>
          </w:tcPr>
          <w:p w14:paraId="7B3453EC" w14:textId="77777777" w:rsidR="003D47E0" w:rsidRPr="003D47E0" w:rsidRDefault="003D47E0" w:rsidP="003D47E0">
            <w:pPr>
              <w:rPr>
                <w:rFonts w:ascii="Serif" w:hAnsi="Serif"/>
                <w:sz w:val="24"/>
                <w:szCs w:val="24"/>
              </w:rPr>
            </w:pPr>
            <w:r w:rsidRPr="003D47E0">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21847FFE"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32F057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9CD0628" w14:textId="77777777" w:rsidTr="003D47E0">
        <w:tc>
          <w:tcPr>
            <w:tcW w:w="0" w:type="auto"/>
            <w:shd w:val="clear" w:color="auto" w:fill="FFFFFF"/>
            <w:tcMar>
              <w:top w:w="105" w:type="dxa"/>
              <w:left w:w="75" w:type="dxa"/>
              <w:bottom w:w="105" w:type="dxa"/>
              <w:right w:w="75" w:type="dxa"/>
            </w:tcMar>
            <w:vAlign w:val="center"/>
            <w:hideMark/>
          </w:tcPr>
          <w:p w14:paraId="6C0910CB" w14:textId="77777777" w:rsidR="003D47E0" w:rsidRPr="003D47E0" w:rsidRDefault="003D47E0" w:rsidP="003D47E0">
            <w:pPr>
              <w:rPr>
                <w:rFonts w:ascii="Serif" w:hAnsi="Serif"/>
                <w:sz w:val="24"/>
                <w:szCs w:val="24"/>
              </w:rPr>
            </w:pPr>
            <w:r w:rsidRPr="003D47E0">
              <w:rPr>
                <w:rFonts w:ascii="Serif" w:hAnsi="Serif"/>
                <w:sz w:val="24"/>
                <w:szCs w:val="24"/>
              </w:rPr>
              <w:t>Belarus</w:t>
            </w:r>
          </w:p>
        </w:tc>
        <w:tc>
          <w:tcPr>
            <w:tcW w:w="0" w:type="auto"/>
            <w:shd w:val="clear" w:color="auto" w:fill="FFFFFF"/>
            <w:tcMar>
              <w:top w:w="105" w:type="dxa"/>
              <w:left w:w="75" w:type="dxa"/>
              <w:bottom w:w="105" w:type="dxa"/>
              <w:right w:w="75" w:type="dxa"/>
            </w:tcMar>
            <w:vAlign w:val="center"/>
            <w:hideMark/>
          </w:tcPr>
          <w:p w14:paraId="32D6308F"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5E11BEA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0C77E68" w14:textId="77777777" w:rsidTr="003D47E0">
        <w:tc>
          <w:tcPr>
            <w:tcW w:w="0" w:type="auto"/>
            <w:shd w:val="clear" w:color="auto" w:fill="FFFFFF"/>
            <w:tcMar>
              <w:top w:w="105" w:type="dxa"/>
              <w:left w:w="75" w:type="dxa"/>
              <w:bottom w:w="105" w:type="dxa"/>
              <w:right w:w="75" w:type="dxa"/>
            </w:tcMar>
            <w:vAlign w:val="center"/>
            <w:hideMark/>
          </w:tcPr>
          <w:p w14:paraId="79720A6A" w14:textId="77777777" w:rsidR="003D47E0" w:rsidRPr="003D47E0" w:rsidRDefault="003D47E0" w:rsidP="003D47E0">
            <w:pPr>
              <w:rPr>
                <w:rFonts w:ascii="Serif" w:hAnsi="Serif"/>
                <w:sz w:val="24"/>
                <w:szCs w:val="24"/>
              </w:rPr>
            </w:pPr>
            <w:r w:rsidRPr="003D47E0">
              <w:rPr>
                <w:rFonts w:ascii="Serif" w:hAnsi="Serif"/>
                <w:sz w:val="24"/>
                <w:szCs w:val="24"/>
              </w:rPr>
              <w:t>Canary Islands</w:t>
            </w:r>
          </w:p>
        </w:tc>
        <w:tc>
          <w:tcPr>
            <w:tcW w:w="0" w:type="auto"/>
            <w:shd w:val="clear" w:color="auto" w:fill="FFFFFF"/>
            <w:tcMar>
              <w:top w:w="105" w:type="dxa"/>
              <w:left w:w="75" w:type="dxa"/>
              <w:bottom w:w="105" w:type="dxa"/>
              <w:right w:w="75" w:type="dxa"/>
            </w:tcMar>
            <w:vAlign w:val="center"/>
            <w:hideMark/>
          </w:tcPr>
          <w:p w14:paraId="27067534"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3DCB068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C107E0C" w14:textId="77777777" w:rsidTr="003D47E0">
        <w:tc>
          <w:tcPr>
            <w:tcW w:w="0" w:type="auto"/>
            <w:shd w:val="clear" w:color="auto" w:fill="FFFFFF"/>
            <w:tcMar>
              <w:top w:w="105" w:type="dxa"/>
              <w:left w:w="75" w:type="dxa"/>
              <w:bottom w:w="105" w:type="dxa"/>
              <w:right w:w="75" w:type="dxa"/>
            </w:tcMar>
            <w:vAlign w:val="center"/>
            <w:hideMark/>
          </w:tcPr>
          <w:p w14:paraId="7049292E" w14:textId="77777777" w:rsidR="003D47E0" w:rsidRPr="003D47E0" w:rsidRDefault="003D47E0" w:rsidP="003D47E0">
            <w:pPr>
              <w:rPr>
                <w:rFonts w:ascii="Serif" w:hAnsi="Serif"/>
                <w:sz w:val="24"/>
                <w:szCs w:val="24"/>
              </w:rPr>
            </w:pPr>
            <w:r w:rsidRPr="003D47E0">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41BDBBE7"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26DE5FD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D3834A" w14:textId="77777777" w:rsidTr="003D47E0">
        <w:tc>
          <w:tcPr>
            <w:tcW w:w="0" w:type="auto"/>
            <w:shd w:val="clear" w:color="auto" w:fill="FFFFFF"/>
            <w:tcMar>
              <w:top w:w="105" w:type="dxa"/>
              <w:left w:w="75" w:type="dxa"/>
              <w:bottom w:w="105" w:type="dxa"/>
              <w:right w:w="75" w:type="dxa"/>
            </w:tcMar>
            <w:vAlign w:val="center"/>
            <w:hideMark/>
          </w:tcPr>
          <w:p w14:paraId="5FC06740" w14:textId="77777777" w:rsidR="003D47E0" w:rsidRPr="003D47E0" w:rsidRDefault="003D47E0" w:rsidP="003D47E0">
            <w:pPr>
              <w:rPr>
                <w:rFonts w:ascii="Serif" w:hAnsi="Serif"/>
                <w:sz w:val="24"/>
                <w:szCs w:val="24"/>
              </w:rPr>
            </w:pPr>
            <w:r w:rsidRPr="003D47E0">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7345FABB"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5EB0DB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7330D0A" w14:textId="77777777" w:rsidTr="003D47E0">
        <w:tc>
          <w:tcPr>
            <w:tcW w:w="0" w:type="auto"/>
            <w:shd w:val="clear" w:color="auto" w:fill="FFFFFF"/>
            <w:tcMar>
              <w:top w:w="105" w:type="dxa"/>
              <w:left w:w="75" w:type="dxa"/>
              <w:bottom w:w="105" w:type="dxa"/>
              <w:right w:w="75" w:type="dxa"/>
            </w:tcMar>
            <w:vAlign w:val="center"/>
            <w:hideMark/>
          </w:tcPr>
          <w:p w14:paraId="6A6082D9" w14:textId="77777777" w:rsidR="003D47E0" w:rsidRPr="003D47E0" w:rsidRDefault="003D47E0" w:rsidP="003D47E0">
            <w:pPr>
              <w:rPr>
                <w:rFonts w:ascii="Serif" w:hAnsi="Serif"/>
                <w:sz w:val="24"/>
                <w:szCs w:val="24"/>
              </w:rPr>
            </w:pPr>
            <w:r w:rsidRPr="003D47E0">
              <w:rPr>
                <w:rFonts w:ascii="Serif" w:hAnsi="Serif"/>
                <w:sz w:val="24"/>
                <w:szCs w:val="24"/>
              </w:rPr>
              <w:t>Montserrat</w:t>
            </w:r>
          </w:p>
        </w:tc>
        <w:tc>
          <w:tcPr>
            <w:tcW w:w="0" w:type="auto"/>
            <w:shd w:val="clear" w:color="auto" w:fill="FFFFFF"/>
            <w:tcMar>
              <w:top w:w="105" w:type="dxa"/>
              <w:left w:w="75" w:type="dxa"/>
              <w:bottom w:w="105" w:type="dxa"/>
              <w:right w:w="75" w:type="dxa"/>
            </w:tcMar>
            <w:vAlign w:val="center"/>
            <w:hideMark/>
          </w:tcPr>
          <w:p w14:paraId="1388BE4A"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7FF8CF3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8ECEC8" w14:textId="77777777" w:rsidTr="003D47E0">
        <w:tc>
          <w:tcPr>
            <w:tcW w:w="0" w:type="auto"/>
            <w:shd w:val="clear" w:color="auto" w:fill="FFFFFF"/>
            <w:tcMar>
              <w:top w:w="105" w:type="dxa"/>
              <w:left w:w="75" w:type="dxa"/>
              <w:bottom w:w="105" w:type="dxa"/>
              <w:right w:w="75" w:type="dxa"/>
            </w:tcMar>
            <w:vAlign w:val="center"/>
            <w:hideMark/>
          </w:tcPr>
          <w:p w14:paraId="4C87DCD3" w14:textId="77777777" w:rsidR="003D47E0" w:rsidRPr="003D47E0" w:rsidRDefault="003D47E0" w:rsidP="003D47E0">
            <w:pPr>
              <w:rPr>
                <w:rFonts w:ascii="Serif" w:hAnsi="Serif"/>
                <w:sz w:val="24"/>
                <w:szCs w:val="24"/>
              </w:rPr>
            </w:pPr>
            <w:r w:rsidRPr="003D47E0">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132F5A3B"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1AA539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C756377" w14:textId="77777777" w:rsidTr="003D47E0">
        <w:tc>
          <w:tcPr>
            <w:tcW w:w="0" w:type="auto"/>
            <w:shd w:val="clear" w:color="auto" w:fill="FFFFFF"/>
            <w:tcMar>
              <w:top w:w="105" w:type="dxa"/>
              <w:left w:w="75" w:type="dxa"/>
              <w:bottom w:w="105" w:type="dxa"/>
              <w:right w:w="75" w:type="dxa"/>
            </w:tcMar>
            <w:vAlign w:val="center"/>
            <w:hideMark/>
          </w:tcPr>
          <w:p w14:paraId="349FB648" w14:textId="77777777" w:rsidR="003D47E0" w:rsidRPr="003D47E0" w:rsidRDefault="003D47E0" w:rsidP="003D47E0">
            <w:pPr>
              <w:rPr>
                <w:rFonts w:ascii="Serif" w:hAnsi="Serif"/>
                <w:sz w:val="24"/>
                <w:szCs w:val="24"/>
              </w:rPr>
            </w:pPr>
            <w:r w:rsidRPr="003D47E0">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6E20CA03"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7AF2B77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3B9A240" w14:textId="77777777" w:rsidTr="003D47E0">
        <w:tc>
          <w:tcPr>
            <w:tcW w:w="0" w:type="auto"/>
            <w:shd w:val="clear" w:color="auto" w:fill="FFFFFF"/>
            <w:tcMar>
              <w:top w:w="105" w:type="dxa"/>
              <w:left w:w="75" w:type="dxa"/>
              <w:bottom w:w="105" w:type="dxa"/>
              <w:right w:w="75" w:type="dxa"/>
            </w:tcMar>
            <w:vAlign w:val="center"/>
            <w:hideMark/>
          </w:tcPr>
          <w:p w14:paraId="4E75A339" w14:textId="77777777" w:rsidR="003D47E0" w:rsidRPr="003D47E0" w:rsidRDefault="003D47E0" w:rsidP="003D47E0">
            <w:pPr>
              <w:rPr>
                <w:rFonts w:ascii="Serif" w:hAnsi="Serif"/>
                <w:sz w:val="24"/>
                <w:szCs w:val="24"/>
              </w:rPr>
            </w:pPr>
            <w:r w:rsidRPr="003D47E0">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12039721"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2EC983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E82AFCE" w14:textId="77777777" w:rsidTr="003D47E0">
        <w:tc>
          <w:tcPr>
            <w:tcW w:w="0" w:type="auto"/>
            <w:shd w:val="clear" w:color="auto" w:fill="FFFFFF"/>
            <w:tcMar>
              <w:top w:w="105" w:type="dxa"/>
              <w:left w:w="75" w:type="dxa"/>
              <w:bottom w:w="105" w:type="dxa"/>
              <w:right w:w="75" w:type="dxa"/>
            </w:tcMar>
            <w:vAlign w:val="center"/>
            <w:hideMark/>
          </w:tcPr>
          <w:p w14:paraId="03922960" w14:textId="77777777" w:rsidR="003D47E0" w:rsidRPr="003D47E0" w:rsidRDefault="003D47E0" w:rsidP="003D47E0">
            <w:pPr>
              <w:rPr>
                <w:rFonts w:ascii="Serif" w:hAnsi="Serif"/>
                <w:sz w:val="24"/>
                <w:szCs w:val="24"/>
              </w:rPr>
            </w:pPr>
            <w:r w:rsidRPr="003D47E0">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1949FD3A"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6845A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30E77E6" w14:textId="77777777" w:rsidTr="003D47E0">
        <w:tc>
          <w:tcPr>
            <w:tcW w:w="0" w:type="auto"/>
            <w:shd w:val="clear" w:color="auto" w:fill="FFFFFF"/>
            <w:tcMar>
              <w:top w:w="105" w:type="dxa"/>
              <w:left w:w="75" w:type="dxa"/>
              <w:bottom w:w="105" w:type="dxa"/>
              <w:right w:w="75" w:type="dxa"/>
            </w:tcMar>
            <w:vAlign w:val="center"/>
            <w:hideMark/>
          </w:tcPr>
          <w:p w14:paraId="569F496D" w14:textId="77777777" w:rsidR="003D47E0" w:rsidRPr="003D47E0" w:rsidRDefault="003D47E0" w:rsidP="003D47E0">
            <w:pPr>
              <w:rPr>
                <w:rFonts w:ascii="Serif" w:hAnsi="Serif"/>
                <w:sz w:val="24"/>
                <w:szCs w:val="24"/>
              </w:rPr>
            </w:pPr>
            <w:r w:rsidRPr="003D47E0">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37D0C166"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5E9847F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D0581FA" w14:textId="77777777" w:rsidTr="003D47E0">
        <w:tc>
          <w:tcPr>
            <w:tcW w:w="0" w:type="auto"/>
            <w:shd w:val="clear" w:color="auto" w:fill="FFFFFF"/>
            <w:tcMar>
              <w:top w:w="105" w:type="dxa"/>
              <w:left w:w="75" w:type="dxa"/>
              <w:bottom w:w="105" w:type="dxa"/>
              <w:right w:w="75" w:type="dxa"/>
            </w:tcMar>
            <w:vAlign w:val="center"/>
            <w:hideMark/>
          </w:tcPr>
          <w:p w14:paraId="2D1A74DE" w14:textId="77777777" w:rsidR="003D47E0" w:rsidRPr="003D47E0" w:rsidRDefault="003D47E0" w:rsidP="003D47E0">
            <w:pPr>
              <w:rPr>
                <w:rFonts w:ascii="Serif" w:hAnsi="Serif"/>
                <w:sz w:val="24"/>
                <w:szCs w:val="24"/>
              </w:rPr>
            </w:pPr>
            <w:r w:rsidRPr="003D47E0">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6B0238F8"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F50778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3579A35" w14:textId="77777777" w:rsidTr="003D47E0">
        <w:tc>
          <w:tcPr>
            <w:tcW w:w="0" w:type="auto"/>
            <w:shd w:val="clear" w:color="auto" w:fill="FFFFFF"/>
            <w:tcMar>
              <w:top w:w="105" w:type="dxa"/>
              <w:left w:w="75" w:type="dxa"/>
              <w:bottom w:w="105" w:type="dxa"/>
              <w:right w:w="75" w:type="dxa"/>
            </w:tcMar>
            <w:vAlign w:val="center"/>
            <w:hideMark/>
          </w:tcPr>
          <w:p w14:paraId="37584629" w14:textId="77777777" w:rsidR="003D47E0" w:rsidRPr="003D47E0" w:rsidRDefault="003D47E0" w:rsidP="003D47E0">
            <w:pPr>
              <w:rPr>
                <w:rFonts w:ascii="Serif" w:hAnsi="Serif"/>
                <w:sz w:val="24"/>
                <w:szCs w:val="24"/>
              </w:rPr>
            </w:pPr>
            <w:r w:rsidRPr="003D47E0">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508873C7"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1DCE6DD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C8F51F" w14:textId="77777777" w:rsidTr="003D47E0">
        <w:tc>
          <w:tcPr>
            <w:tcW w:w="0" w:type="auto"/>
            <w:shd w:val="clear" w:color="auto" w:fill="FFFFFF"/>
            <w:tcMar>
              <w:top w:w="105" w:type="dxa"/>
              <w:left w:w="75" w:type="dxa"/>
              <w:bottom w:w="105" w:type="dxa"/>
              <w:right w:w="75" w:type="dxa"/>
            </w:tcMar>
            <w:vAlign w:val="center"/>
            <w:hideMark/>
          </w:tcPr>
          <w:p w14:paraId="22C3AE56" w14:textId="77777777" w:rsidR="003D47E0" w:rsidRPr="003D47E0" w:rsidRDefault="003D47E0" w:rsidP="003D47E0">
            <w:pPr>
              <w:rPr>
                <w:rFonts w:ascii="Serif" w:hAnsi="Serif"/>
                <w:sz w:val="24"/>
                <w:szCs w:val="24"/>
              </w:rPr>
            </w:pPr>
            <w:r w:rsidRPr="003D47E0">
              <w:rPr>
                <w:rFonts w:ascii="Serif" w:hAnsi="Serif"/>
                <w:sz w:val="24"/>
                <w:szCs w:val="24"/>
              </w:rPr>
              <w:lastRenderedPageBreak/>
              <w:t>Hungary</w:t>
            </w:r>
          </w:p>
        </w:tc>
        <w:tc>
          <w:tcPr>
            <w:tcW w:w="0" w:type="auto"/>
            <w:shd w:val="clear" w:color="auto" w:fill="FFFFFF"/>
            <w:tcMar>
              <w:top w:w="105" w:type="dxa"/>
              <w:left w:w="75" w:type="dxa"/>
              <w:bottom w:w="105" w:type="dxa"/>
              <w:right w:w="75" w:type="dxa"/>
            </w:tcMar>
            <w:vAlign w:val="center"/>
            <w:hideMark/>
          </w:tcPr>
          <w:p w14:paraId="4803CCDE"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54D7404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C490686" w14:textId="77777777" w:rsidTr="003D47E0">
        <w:tc>
          <w:tcPr>
            <w:tcW w:w="0" w:type="auto"/>
            <w:shd w:val="clear" w:color="auto" w:fill="FFFFFF"/>
            <w:tcMar>
              <w:top w:w="105" w:type="dxa"/>
              <w:left w:w="75" w:type="dxa"/>
              <w:bottom w:w="105" w:type="dxa"/>
              <w:right w:w="75" w:type="dxa"/>
            </w:tcMar>
            <w:vAlign w:val="center"/>
            <w:hideMark/>
          </w:tcPr>
          <w:p w14:paraId="18709B9A" w14:textId="77777777" w:rsidR="003D47E0" w:rsidRPr="003D47E0" w:rsidRDefault="003D47E0" w:rsidP="003D47E0">
            <w:pPr>
              <w:rPr>
                <w:rFonts w:ascii="Serif" w:hAnsi="Serif"/>
                <w:sz w:val="24"/>
                <w:szCs w:val="24"/>
              </w:rPr>
            </w:pPr>
            <w:r w:rsidRPr="003D47E0">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330E27A8"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114212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52B9C51" w14:textId="77777777" w:rsidTr="003D47E0">
        <w:tc>
          <w:tcPr>
            <w:tcW w:w="0" w:type="auto"/>
            <w:shd w:val="clear" w:color="auto" w:fill="FFFFFF"/>
            <w:tcMar>
              <w:top w:w="105" w:type="dxa"/>
              <w:left w:w="75" w:type="dxa"/>
              <w:bottom w:w="105" w:type="dxa"/>
              <w:right w:w="75" w:type="dxa"/>
            </w:tcMar>
            <w:vAlign w:val="center"/>
            <w:hideMark/>
          </w:tcPr>
          <w:p w14:paraId="588C1A58" w14:textId="77777777" w:rsidR="003D47E0" w:rsidRPr="003D47E0" w:rsidRDefault="003D47E0" w:rsidP="003D47E0">
            <w:pPr>
              <w:rPr>
                <w:rFonts w:ascii="Serif" w:hAnsi="Serif"/>
                <w:sz w:val="24"/>
                <w:szCs w:val="24"/>
              </w:rPr>
            </w:pPr>
            <w:r w:rsidRPr="003D47E0">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11DB8FBE"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2F262379"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68F4F88B" w14:textId="77777777" w:rsidTr="003D47E0">
        <w:tc>
          <w:tcPr>
            <w:tcW w:w="0" w:type="auto"/>
            <w:shd w:val="clear" w:color="auto" w:fill="FFFFFF"/>
            <w:tcMar>
              <w:top w:w="105" w:type="dxa"/>
              <w:left w:w="75" w:type="dxa"/>
              <w:bottom w:w="105" w:type="dxa"/>
              <w:right w:w="75" w:type="dxa"/>
            </w:tcMar>
            <w:vAlign w:val="center"/>
            <w:hideMark/>
          </w:tcPr>
          <w:p w14:paraId="5518B494" w14:textId="77777777" w:rsidR="003D47E0" w:rsidRPr="003D47E0" w:rsidRDefault="003D47E0" w:rsidP="003D47E0">
            <w:pPr>
              <w:rPr>
                <w:rFonts w:ascii="Serif" w:hAnsi="Serif"/>
                <w:sz w:val="24"/>
                <w:szCs w:val="24"/>
              </w:rPr>
            </w:pPr>
            <w:r w:rsidRPr="003D47E0">
              <w:rPr>
                <w:rFonts w:ascii="Serif" w:hAnsi="Serif"/>
                <w:sz w:val="24"/>
                <w:szCs w:val="24"/>
              </w:rPr>
              <w:t>Republic of the Congo</w:t>
            </w:r>
          </w:p>
        </w:tc>
        <w:tc>
          <w:tcPr>
            <w:tcW w:w="0" w:type="auto"/>
            <w:shd w:val="clear" w:color="auto" w:fill="FFFFFF"/>
            <w:tcMar>
              <w:top w:w="105" w:type="dxa"/>
              <w:left w:w="75" w:type="dxa"/>
              <w:bottom w:w="105" w:type="dxa"/>
              <w:right w:w="75" w:type="dxa"/>
            </w:tcMar>
            <w:vAlign w:val="center"/>
            <w:hideMark/>
          </w:tcPr>
          <w:p w14:paraId="2FD473D9"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046D1CC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710B5F" w14:textId="77777777" w:rsidTr="003D47E0">
        <w:tc>
          <w:tcPr>
            <w:tcW w:w="0" w:type="auto"/>
            <w:shd w:val="clear" w:color="auto" w:fill="FFFFFF"/>
            <w:tcMar>
              <w:top w:w="105" w:type="dxa"/>
              <w:left w:w="75" w:type="dxa"/>
              <w:bottom w:w="105" w:type="dxa"/>
              <w:right w:w="75" w:type="dxa"/>
            </w:tcMar>
            <w:vAlign w:val="center"/>
            <w:hideMark/>
          </w:tcPr>
          <w:p w14:paraId="18EFE3EF" w14:textId="77777777" w:rsidR="003D47E0" w:rsidRPr="003D47E0" w:rsidRDefault="003D47E0" w:rsidP="003D47E0">
            <w:pPr>
              <w:rPr>
                <w:rFonts w:ascii="Serif" w:hAnsi="Serif"/>
                <w:sz w:val="24"/>
                <w:szCs w:val="24"/>
              </w:rPr>
            </w:pPr>
            <w:r w:rsidRPr="003D47E0">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46080FD5"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3E54273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5FFCD17" w14:textId="77777777" w:rsidTr="003D47E0">
        <w:tc>
          <w:tcPr>
            <w:tcW w:w="0" w:type="auto"/>
            <w:shd w:val="clear" w:color="auto" w:fill="FFFFFF"/>
            <w:tcMar>
              <w:top w:w="105" w:type="dxa"/>
              <w:left w:w="75" w:type="dxa"/>
              <w:bottom w:w="105" w:type="dxa"/>
              <w:right w:w="75" w:type="dxa"/>
            </w:tcMar>
            <w:vAlign w:val="center"/>
            <w:hideMark/>
          </w:tcPr>
          <w:p w14:paraId="34CE23AA" w14:textId="77777777" w:rsidR="003D47E0" w:rsidRPr="003D47E0" w:rsidRDefault="003D47E0" w:rsidP="003D47E0">
            <w:pPr>
              <w:rPr>
                <w:rFonts w:ascii="Serif" w:hAnsi="Serif"/>
                <w:sz w:val="24"/>
                <w:szCs w:val="24"/>
              </w:rPr>
            </w:pPr>
            <w:r w:rsidRPr="003D47E0">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633AF6AA"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815C3A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F20B81A" w14:textId="77777777" w:rsidTr="003D47E0">
        <w:tc>
          <w:tcPr>
            <w:tcW w:w="0" w:type="auto"/>
            <w:shd w:val="clear" w:color="auto" w:fill="FFFFFF"/>
            <w:tcMar>
              <w:top w:w="105" w:type="dxa"/>
              <w:left w:w="75" w:type="dxa"/>
              <w:bottom w:w="105" w:type="dxa"/>
              <w:right w:w="75" w:type="dxa"/>
            </w:tcMar>
            <w:vAlign w:val="center"/>
            <w:hideMark/>
          </w:tcPr>
          <w:p w14:paraId="616BA2A7" w14:textId="77777777" w:rsidR="003D47E0" w:rsidRPr="003D47E0" w:rsidRDefault="003D47E0" w:rsidP="003D47E0">
            <w:pPr>
              <w:rPr>
                <w:rFonts w:ascii="Serif" w:hAnsi="Serif"/>
                <w:sz w:val="24"/>
                <w:szCs w:val="24"/>
              </w:rPr>
            </w:pPr>
            <w:r w:rsidRPr="003D47E0">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794BBC74"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9899B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6762F6" w14:textId="77777777" w:rsidTr="003D47E0">
        <w:tc>
          <w:tcPr>
            <w:tcW w:w="0" w:type="auto"/>
            <w:shd w:val="clear" w:color="auto" w:fill="FFFFFF"/>
            <w:tcMar>
              <w:top w:w="105" w:type="dxa"/>
              <w:left w:w="75" w:type="dxa"/>
              <w:bottom w:w="105" w:type="dxa"/>
              <w:right w:w="75" w:type="dxa"/>
            </w:tcMar>
            <w:vAlign w:val="center"/>
            <w:hideMark/>
          </w:tcPr>
          <w:p w14:paraId="0543956A" w14:textId="77777777" w:rsidR="003D47E0" w:rsidRPr="003D47E0" w:rsidRDefault="003D47E0" w:rsidP="003D47E0">
            <w:pPr>
              <w:rPr>
                <w:rFonts w:ascii="Serif" w:hAnsi="Serif"/>
                <w:sz w:val="24"/>
                <w:szCs w:val="24"/>
              </w:rPr>
            </w:pPr>
            <w:r w:rsidRPr="003D47E0">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0CC7C06E"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62DE2E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5233A52" w14:textId="77777777" w:rsidTr="003D47E0">
        <w:tc>
          <w:tcPr>
            <w:tcW w:w="0" w:type="auto"/>
            <w:shd w:val="clear" w:color="auto" w:fill="FFFFFF"/>
            <w:tcMar>
              <w:top w:w="105" w:type="dxa"/>
              <w:left w:w="75" w:type="dxa"/>
              <w:bottom w:w="105" w:type="dxa"/>
              <w:right w:w="75" w:type="dxa"/>
            </w:tcMar>
            <w:vAlign w:val="center"/>
            <w:hideMark/>
          </w:tcPr>
          <w:p w14:paraId="5E4C2812" w14:textId="77777777" w:rsidR="003D47E0" w:rsidRPr="003D47E0" w:rsidRDefault="003D47E0" w:rsidP="003D47E0">
            <w:pPr>
              <w:rPr>
                <w:rFonts w:ascii="Serif" w:hAnsi="Serif"/>
                <w:sz w:val="24"/>
                <w:szCs w:val="24"/>
              </w:rPr>
            </w:pPr>
            <w:r w:rsidRPr="003D47E0">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2AAA16ED"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5A3E5A83"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2245AF8" w14:textId="77777777" w:rsidTr="003D47E0">
        <w:tc>
          <w:tcPr>
            <w:tcW w:w="0" w:type="auto"/>
            <w:shd w:val="clear" w:color="auto" w:fill="FFFFFF"/>
            <w:tcMar>
              <w:top w:w="105" w:type="dxa"/>
              <w:left w:w="75" w:type="dxa"/>
              <w:bottom w:w="105" w:type="dxa"/>
              <w:right w:w="75" w:type="dxa"/>
            </w:tcMar>
            <w:vAlign w:val="center"/>
            <w:hideMark/>
          </w:tcPr>
          <w:p w14:paraId="53811063" w14:textId="77777777" w:rsidR="003D47E0" w:rsidRPr="003D47E0" w:rsidRDefault="003D47E0" w:rsidP="003D47E0">
            <w:pPr>
              <w:rPr>
                <w:rFonts w:ascii="Serif" w:hAnsi="Serif"/>
                <w:sz w:val="24"/>
                <w:szCs w:val="24"/>
              </w:rPr>
            </w:pPr>
            <w:r w:rsidRPr="003D47E0">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195E9370"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5C4AF19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278BD4" w14:textId="77777777" w:rsidTr="003D47E0">
        <w:tc>
          <w:tcPr>
            <w:tcW w:w="0" w:type="auto"/>
            <w:shd w:val="clear" w:color="auto" w:fill="FFFFFF"/>
            <w:tcMar>
              <w:top w:w="105" w:type="dxa"/>
              <w:left w:w="75" w:type="dxa"/>
              <w:bottom w:w="105" w:type="dxa"/>
              <w:right w:w="75" w:type="dxa"/>
            </w:tcMar>
            <w:vAlign w:val="center"/>
            <w:hideMark/>
          </w:tcPr>
          <w:p w14:paraId="07C2BFC1" w14:textId="77777777" w:rsidR="003D47E0" w:rsidRPr="003D47E0" w:rsidRDefault="003D47E0" w:rsidP="003D47E0">
            <w:pPr>
              <w:rPr>
                <w:rFonts w:ascii="Serif" w:hAnsi="Serif"/>
                <w:sz w:val="24"/>
                <w:szCs w:val="24"/>
              </w:rPr>
            </w:pPr>
            <w:r w:rsidRPr="003D47E0">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5542F28E"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0460083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202BDF" w14:textId="77777777" w:rsidTr="003D47E0">
        <w:tc>
          <w:tcPr>
            <w:tcW w:w="0" w:type="auto"/>
            <w:shd w:val="clear" w:color="auto" w:fill="FFFFFF"/>
            <w:tcMar>
              <w:top w:w="105" w:type="dxa"/>
              <w:left w:w="75" w:type="dxa"/>
              <w:bottom w:w="105" w:type="dxa"/>
              <w:right w:w="75" w:type="dxa"/>
            </w:tcMar>
            <w:vAlign w:val="center"/>
            <w:hideMark/>
          </w:tcPr>
          <w:p w14:paraId="4F2C3528" w14:textId="77777777" w:rsidR="003D47E0" w:rsidRPr="003D47E0" w:rsidRDefault="003D47E0" w:rsidP="003D47E0">
            <w:pPr>
              <w:rPr>
                <w:rFonts w:ascii="Serif" w:hAnsi="Serif"/>
                <w:sz w:val="24"/>
                <w:szCs w:val="24"/>
              </w:rPr>
            </w:pPr>
            <w:r w:rsidRPr="003D47E0">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6E002428"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1678109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9BB7781" w14:textId="77777777" w:rsidTr="003D47E0">
        <w:tc>
          <w:tcPr>
            <w:tcW w:w="0" w:type="auto"/>
            <w:shd w:val="clear" w:color="auto" w:fill="FFFFFF"/>
            <w:tcMar>
              <w:top w:w="105" w:type="dxa"/>
              <w:left w:w="75" w:type="dxa"/>
              <w:bottom w:w="105" w:type="dxa"/>
              <w:right w:w="75" w:type="dxa"/>
            </w:tcMar>
            <w:vAlign w:val="center"/>
            <w:hideMark/>
          </w:tcPr>
          <w:p w14:paraId="483FCF65" w14:textId="77777777" w:rsidR="003D47E0" w:rsidRPr="003D47E0" w:rsidRDefault="003D47E0" w:rsidP="003D47E0">
            <w:pPr>
              <w:rPr>
                <w:rFonts w:ascii="Serif" w:hAnsi="Serif"/>
                <w:sz w:val="24"/>
                <w:szCs w:val="24"/>
              </w:rPr>
            </w:pPr>
            <w:r w:rsidRPr="003D47E0">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5304372C"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3C578E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9C6BC48" w14:textId="77777777" w:rsidTr="003D47E0">
        <w:tc>
          <w:tcPr>
            <w:tcW w:w="0" w:type="auto"/>
            <w:shd w:val="clear" w:color="auto" w:fill="FFFFFF"/>
            <w:tcMar>
              <w:top w:w="105" w:type="dxa"/>
              <w:left w:w="75" w:type="dxa"/>
              <w:bottom w:w="105" w:type="dxa"/>
              <w:right w:w="75" w:type="dxa"/>
            </w:tcMar>
            <w:vAlign w:val="center"/>
            <w:hideMark/>
          </w:tcPr>
          <w:p w14:paraId="17E45DF1" w14:textId="77777777" w:rsidR="003D47E0" w:rsidRPr="003D47E0" w:rsidRDefault="003D47E0" w:rsidP="003D47E0">
            <w:pPr>
              <w:rPr>
                <w:rFonts w:ascii="Serif" w:hAnsi="Serif"/>
                <w:sz w:val="24"/>
                <w:szCs w:val="24"/>
              </w:rPr>
            </w:pPr>
            <w:r w:rsidRPr="003D47E0">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2EF4A45E"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7A527E5D"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4FAA872" w14:textId="77777777" w:rsidTr="003D47E0">
        <w:tc>
          <w:tcPr>
            <w:tcW w:w="0" w:type="auto"/>
            <w:shd w:val="clear" w:color="auto" w:fill="FFFFFF"/>
            <w:tcMar>
              <w:top w:w="105" w:type="dxa"/>
              <w:left w:w="75" w:type="dxa"/>
              <w:bottom w:w="105" w:type="dxa"/>
              <w:right w:w="75" w:type="dxa"/>
            </w:tcMar>
            <w:vAlign w:val="center"/>
            <w:hideMark/>
          </w:tcPr>
          <w:p w14:paraId="6831F1CB" w14:textId="77777777" w:rsidR="003D47E0" w:rsidRPr="003D47E0" w:rsidRDefault="003D47E0" w:rsidP="003D47E0">
            <w:pPr>
              <w:rPr>
                <w:rFonts w:ascii="Serif" w:hAnsi="Serif"/>
                <w:sz w:val="24"/>
                <w:szCs w:val="24"/>
              </w:rPr>
            </w:pPr>
            <w:r w:rsidRPr="003D47E0">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5F15D834"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64142C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D572E5F" w14:textId="77777777" w:rsidTr="003D47E0">
        <w:tc>
          <w:tcPr>
            <w:tcW w:w="0" w:type="auto"/>
            <w:shd w:val="clear" w:color="auto" w:fill="FFFFFF"/>
            <w:tcMar>
              <w:top w:w="105" w:type="dxa"/>
              <w:left w:w="75" w:type="dxa"/>
              <w:bottom w:w="105" w:type="dxa"/>
              <w:right w:w="75" w:type="dxa"/>
            </w:tcMar>
            <w:vAlign w:val="center"/>
            <w:hideMark/>
          </w:tcPr>
          <w:p w14:paraId="4F1D07BD" w14:textId="77777777" w:rsidR="003D47E0" w:rsidRPr="003D47E0" w:rsidRDefault="003D47E0" w:rsidP="003D47E0">
            <w:pPr>
              <w:rPr>
                <w:rFonts w:ascii="Serif" w:hAnsi="Serif"/>
                <w:sz w:val="24"/>
                <w:szCs w:val="24"/>
              </w:rPr>
            </w:pPr>
            <w:r w:rsidRPr="003D47E0">
              <w:rPr>
                <w:rFonts w:ascii="Serif" w:hAnsi="Serif"/>
                <w:sz w:val="24"/>
                <w:szCs w:val="24"/>
              </w:rPr>
              <w:lastRenderedPageBreak/>
              <w:t>Cote d'Ivoire</w:t>
            </w:r>
          </w:p>
        </w:tc>
        <w:tc>
          <w:tcPr>
            <w:tcW w:w="0" w:type="auto"/>
            <w:shd w:val="clear" w:color="auto" w:fill="FFFFFF"/>
            <w:tcMar>
              <w:top w:w="105" w:type="dxa"/>
              <w:left w:w="75" w:type="dxa"/>
              <w:bottom w:w="105" w:type="dxa"/>
              <w:right w:w="75" w:type="dxa"/>
            </w:tcMar>
            <w:vAlign w:val="center"/>
            <w:hideMark/>
          </w:tcPr>
          <w:p w14:paraId="27BEADE9"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59228BB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AADFF9" w14:textId="77777777" w:rsidTr="003D47E0">
        <w:tc>
          <w:tcPr>
            <w:tcW w:w="0" w:type="auto"/>
            <w:shd w:val="clear" w:color="auto" w:fill="FFFFFF"/>
            <w:tcMar>
              <w:top w:w="105" w:type="dxa"/>
              <w:left w:w="75" w:type="dxa"/>
              <w:bottom w:w="105" w:type="dxa"/>
              <w:right w:w="75" w:type="dxa"/>
            </w:tcMar>
            <w:vAlign w:val="center"/>
            <w:hideMark/>
          </w:tcPr>
          <w:p w14:paraId="349AB726" w14:textId="77777777" w:rsidR="003D47E0" w:rsidRPr="003D47E0" w:rsidRDefault="003D47E0" w:rsidP="003D47E0">
            <w:pPr>
              <w:rPr>
                <w:rFonts w:ascii="Serif" w:hAnsi="Serif"/>
                <w:sz w:val="24"/>
                <w:szCs w:val="24"/>
              </w:rPr>
            </w:pPr>
            <w:r w:rsidRPr="003D47E0">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2E70EEF8"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3D8C627B"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0C5E8DB4" w14:textId="77777777" w:rsidTr="003D47E0">
        <w:tc>
          <w:tcPr>
            <w:tcW w:w="0" w:type="auto"/>
            <w:shd w:val="clear" w:color="auto" w:fill="FFFFFF"/>
            <w:tcMar>
              <w:top w:w="105" w:type="dxa"/>
              <w:left w:w="75" w:type="dxa"/>
              <w:bottom w:w="105" w:type="dxa"/>
              <w:right w:w="75" w:type="dxa"/>
            </w:tcMar>
            <w:vAlign w:val="center"/>
            <w:hideMark/>
          </w:tcPr>
          <w:p w14:paraId="2F5F44C0" w14:textId="77777777" w:rsidR="003D47E0" w:rsidRPr="003D47E0" w:rsidRDefault="003D47E0" w:rsidP="003D47E0">
            <w:pPr>
              <w:rPr>
                <w:rFonts w:ascii="Serif" w:hAnsi="Serif"/>
                <w:sz w:val="24"/>
                <w:szCs w:val="24"/>
              </w:rPr>
            </w:pPr>
            <w:r w:rsidRPr="003D47E0">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74DD45CD"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67CBB152"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4125744F" w14:textId="77777777" w:rsidTr="003D47E0">
        <w:tc>
          <w:tcPr>
            <w:tcW w:w="0" w:type="auto"/>
            <w:shd w:val="clear" w:color="auto" w:fill="FFFFFF"/>
            <w:tcMar>
              <w:top w:w="105" w:type="dxa"/>
              <w:left w:w="75" w:type="dxa"/>
              <w:bottom w:w="105" w:type="dxa"/>
              <w:right w:w="75" w:type="dxa"/>
            </w:tcMar>
            <w:vAlign w:val="center"/>
            <w:hideMark/>
          </w:tcPr>
          <w:p w14:paraId="226EEFFC" w14:textId="77777777" w:rsidR="003D47E0" w:rsidRPr="003D47E0" w:rsidRDefault="003D47E0" w:rsidP="003D47E0">
            <w:pPr>
              <w:rPr>
                <w:rFonts w:ascii="Serif" w:hAnsi="Serif"/>
                <w:sz w:val="24"/>
                <w:szCs w:val="24"/>
              </w:rPr>
            </w:pPr>
            <w:r w:rsidRPr="003D47E0">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14F955DD"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3C5FC56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83CBB3C" w14:textId="77777777" w:rsidTr="003D47E0">
        <w:tc>
          <w:tcPr>
            <w:tcW w:w="0" w:type="auto"/>
            <w:shd w:val="clear" w:color="auto" w:fill="FFFFFF"/>
            <w:tcMar>
              <w:top w:w="105" w:type="dxa"/>
              <w:left w:w="75" w:type="dxa"/>
              <w:bottom w:w="105" w:type="dxa"/>
              <w:right w:w="75" w:type="dxa"/>
            </w:tcMar>
            <w:vAlign w:val="center"/>
            <w:hideMark/>
          </w:tcPr>
          <w:p w14:paraId="54EBDDC1" w14:textId="77777777" w:rsidR="003D47E0" w:rsidRPr="003D47E0" w:rsidRDefault="003D47E0" w:rsidP="003D47E0">
            <w:pPr>
              <w:rPr>
                <w:rFonts w:ascii="Serif" w:hAnsi="Serif"/>
                <w:sz w:val="24"/>
                <w:szCs w:val="24"/>
              </w:rPr>
            </w:pPr>
            <w:r w:rsidRPr="003D47E0">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77A713E5"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5FB32FC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3F41C32" w14:textId="77777777" w:rsidTr="003D47E0">
        <w:tc>
          <w:tcPr>
            <w:tcW w:w="0" w:type="auto"/>
            <w:shd w:val="clear" w:color="auto" w:fill="FFFFFF"/>
            <w:tcMar>
              <w:top w:w="105" w:type="dxa"/>
              <w:left w:w="75" w:type="dxa"/>
              <w:bottom w:w="105" w:type="dxa"/>
              <w:right w:w="75" w:type="dxa"/>
            </w:tcMar>
            <w:vAlign w:val="center"/>
            <w:hideMark/>
          </w:tcPr>
          <w:p w14:paraId="4CE7D3BF" w14:textId="77777777" w:rsidR="003D47E0" w:rsidRPr="003D47E0" w:rsidRDefault="003D47E0" w:rsidP="003D47E0">
            <w:pPr>
              <w:rPr>
                <w:rFonts w:ascii="Serif" w:hAnsi="Serif"/>
                <w:sz w:val="24"/>
                <w:szCs w:val="24"/>
              </w:rPr>
            </w:pPr>
            <w:r w:rsidRPr="003D47E0">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74B33667"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1A3AFC7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E22A5D" w14:textId="77777777" w:rsidTr="003D47E0">
        <w:tc>
          <w:tcPr>
            <w:tcW w:w="0" w:type="auto"/>
            <w:shd w:val="clear" w:color="auto" w:fill="FFFFFF"/>
            <w:tcMar>
              <w:top w:w="105" w:type="dxa"/>
              <w:left w:w="75" w:type="dxa"/>
              <w:bottom w:w="105" w:type="dxa"/>
              <w:right w:w="75" w:type="dxa"/>
            </w:tcMar>
            <w:vAlign w:val="center"/>
            <w:hideMark/>
          </w:tcPr>
          <w:p w14:paraId="26EAA87F" w14:textId="77777777" w:rsidR="003D47E0" w:rsidRPr="003D47E0" w:rsidRDefault="003D47E0" w:rsidP="003D47E0">
            <w:pPr>
              <w:rPr>
                <w:rFonts w:ascii="Serif" w:hAnsi="Serif"/>
                <w:sz w:val="24"/>
                <w:szCs w:val="24"/>
              </w:rPr>
            </w:pPr>
            <w:r w:rsidRPr="003D47E0">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134ECD0E"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511D5F6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ACAF9B1" w14:textId="77777777" w:rsidTr="003D47E0">
        <w:tc>
          <w:tcPr>
            <w:tcW w:w="0" w:type="auto"/>
            <w:shd w:val="clear" w:color="auto" w:fill="FFFFFF"/>
            <w:tcMar>
              <w:top w:w="105" w:type="dxa"/>
              <w:left w:w="75" w:type="dxa"/>
              <w:bottom w:w="105" w:type="dxa"/>
              <w:right w:w="75" w:type="dxa"/>
            </w:tcMar>
            <w:vAlign w:val="center"/>
            <w:hideMark/>
          </w:tcPr>
          <w:p w14:paraId="75802F36" w14:textId="77777777" w:rsidR="003D47E0" w:rsidRPr="003D47E0" w:rsidRDefault="003D47E0" w:rsidP="003D47E0">
            <w:pPr>
              <w:rPr>
                <w:rFonts w:ascii="Serif" w:hAnsi="Serif"/>
                <w:sz w:val="24"/>
                <w:szCs w:val="24"/>
              </w:rPr>
            </w:pPr>
            <w:r w:rsidRPr="003D47E0">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51A02D84"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08FF076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5AD1F38" w14:textId="77777777" w:rsidTr="003D47E0">
        <w:tc>
          <w:tcPr>
            <w:tcW w:w="0" w:type="auto"/>
            <w:shd w:val="clear" w:color="auto" w:fill="FFFFFF"/>
            <w:tcMar>
              <w:top w:w="105" w:type="dxa"/>
              <w:left w:w="75" w:type="dxa"/>
              <w:bottom w:w="105" w:type="dxa"/>
              <w:right w:w="75" w:type="dxa"/>
            </w:tcMar>
            <w:vAlign w:val="center"/>
            <w:hideMark/>
          </w:tcPr>
          <w:p w14:paraId="17D9D2E5" w14:textId="77777777" w:rsidR="003D47E0" w:rsidRPr="003D47E0" w:rsidRDefault="003D47E0" w:rsidP="003D47E0">
            <w:pPr>
              <w:rPr>
                <w:rFonts w:ascii="Serif" w:hAnsi="Serif"/>
                <w:sz w:val="24"/>
                <w:szCs w:val="24"/>
              </w:rPr>
            </w:pPr>
            <w:r w:rsidRPr="003D47E0">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1A7C5BA2"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2FD4116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004EB90" w14:textId="77777777" w:rsidTr="003D47E0">
        <w:tc>
          <w:tcPr>
            <w:tcW w:w="0" w:type="auto"/>
            <w:shd w:val="clear" w:color="auto" w:fill="FFFFFF"/>
            <w:tcMar>
              <w:top w:w="105" w:type="dxa"/>
              <w:left w:w="75" w:type="dxa"/>
              <w:bottom w:w="105" w:type="dxa"/>
              <w:right w:w="75" w:type="dxa"/>
            </w:tcMar>
            <w:vAlign w:val="center"/>
            <w:hideMark/>
          </w:tcPr>
          <w:p w14:paraId="0D939006" w14:textId="77777777" w:rsidR="003D47E0" w:rsidRPr="003D47E0" w:rsidRDefault="003D47E0" w:rsidP="003D47E0">
            <w:pPr>
              <w:rPr>
                <w:rFonts w:ascii="Serif" w:hAnsi="Serif"/>
                <w:sz w:val="24"/>
                <w:szCs w:val="24"/>
              </w:rPr>
            </w:pPr>
            <w:r w:rsidRPr="003D47E0">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7108E036"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7C8E73F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8FBDE78" w14:textId="77777777" w:rsidTr="003D47E0">
        <w:tc>
          <w:tcPr>
            <w:tcW w:w="0" w:type="auto"/>
            <w:shd w:val="clear" w:color="auto" w:fill="FFFFFF"/>
            <w:tcMar>
              <w:top w:w="105" w:type="dxa"/>
              <w:left w:w="75" w:type="dxa"/>
              <w:bottom w:w="105" w:type="dxa"/>
              <w:right w:w="75" w:type="dxa"/>
            </w:tcMar>
            <w:vAlign w:val="center"/>
            <w:hideMark/>
          </w:tcPr>
          <w:p w14:paraId="57CD9268" w14:textId="77777777" w:rsidR="003D47E0" w:rsidRPr="003D47E0" w:rsidRDefault="003D47E0" w:rsidP="003D47E0">
            <w:pPr>
              <w:rPr>
                <w:rFonts w:ascii="Serif" w:hAnsi="Serif"/>
                <w:sz w:val="24"/>
                <w:szCs w:val="24"/>
              </w:rPr>
            </w:pPr>
            <w:r w:rsidRPr="003D47E0">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0476883D"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52552F1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485D095" w14:textId="77777777" w:rsidTr="003D47E0">
        <w:tc>
          <w:tcPr>
            <w:tcW w:w="0" w:type="auto"/>
            <w:shd w:val="clear" w:color="auto" w:fill="FFFFFF"/>
            <w:tcMar>
              <w:top w:w="105" w:type="dxa"/>
              <w:left w:w="75" w:type="dxa"/>
              <w:bottom w:w="105" w:type="dxa"/>
              <w:right w:w="75" w:type="dxa"/>
            </w:tcMar>
            <w:vAlign w:val="center"/>
            <w:hideMark/>
          </w:tcPr>
          <w:p w14:paraId="61927104" w14:textId="77777777" w:rsidR="003D47E0" w:rsidRPr="003D47E0" w:rsidRDefault="003D47E0" w:rsidP="003D47E0">
            <w:pPr>
              <w:rPr>
                <w:rFonts w:ascii="Serif" w:hAnsi="Serif"/>
                <w:sz w:val="24"/>
                <w:szCs w:val="24"/>
              </w:rPr>
            </w:pPr>
            <w:r w:rsidRPr="003D47E0">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4A0694F9"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798DEB3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54FA67" w14:textId="77777777" w:rsidTr="003D47E0">
        <w:tc>
          <w:tcPr>
            <w:tcW w:w="0" w:type="auto"/>
            <w:shd w:val="clear" w:color="auto" w:fill="FFFFFF"/>
            <w:tcMar>
              <w:top w:w="105" w:type="dxa"/>
              <w:left w:w="75" w:type="dxa"/>
              <w:bottom w:w="105" w:type="dxa"/>
              <w:right w:w="75" w:type="dxa"/>
            </w:tcMar>
            <w:vAlign w:val="center"/>
            <w:hideMark/>
          </w:tcPr>
          <w:p w14:paraId="2C9FCD1B" w14:textId="77777777" w:rsidR="003D47E0" w:rsidRPr="003D47E0" w:rsidRDefault="003D47E0" w:rsidP="003D47E0">
            <w:pPr>
              <w:rPr>
                <w:rFonts w:ascii="Serif" w:hAnsi="Serif"/>
                <w:sz w:val="24"/>
                <w:szCs w:val="24"/>
              </w:rPr>
            </w:pPr>
            <w:r w:rsidRPr="003D47E0">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098C4AA5"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66185A8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08BD38" w14:textId="77777777" w:rsidTr="003D47E0">
        <w:tc>
          <w:tcPr>
            <w:tcW w:w="0" w:type="auto"/>
            <w:shd w:val="clear" w:color="auto" w:fill="FFFFFF"/>
            <w:tcMar>
              <w:top w:w="105" w:type="dxa"/>
              <w:left w:w="75" w:type="dxa"/>
              <w:bottom w:w="105" w:type="dxa"/>
              <w:right w:w="75" w:type="dxa"/>
            </w:tcMar>
            <w:vAlign w:val="center"/>
            <w:hideMark/>
          </w:tcPr>
          <w:p w14:paraId="0A171EB5" w14:textId="77777777" w:rsidR="003D47E0" w:rsidRPr="003D47E0" w:rsidRDefault="003D47E0" w:rsidP="003D47E0">
            <w:pPr>
              <w:rPr>
                <w:rFonts w:ascii="Serif" w:hAnsi="Serif"/>
                <w:sz w:val="24"/>
                <w:szCs w:val="24"/>
              </w:rPr>
            </w:pPr>
            <w:r w:rsidRPr="003D47E0">
              <w:rPr>
                <w:rFonts w:ascii="Serif" w:hAnsi="Serif"/>
                <w:sz w:val="24"/>
                <w:szCs w:val="24"/>
              </w:rPr>
              <w:t>Crimea</w:t>
            </w:r>
          </w:p>
        </w:tc>
        <w:tc>
          <w:tcPr>
            <w:tcW w:w="0" w:type="auto"/>
            <w:shd w:val="clear" w:color="auto" w:fill="FFFFFF"/>
            <w:tcMar>
              <w:top w:w="105" w:type="dxa"/>
              <w:left w:w="75" w:type="dxa"/>
              <w:bottom w:w="105" w:type="dxa"/>
              <w:right w:w="75" w:type="dxa"/>
            </w:tcMar>
            <w:vAlign w:val="center"/>
            <w:hideMark/>
          </w:tcPr>
          <w:p w14:paraId="3401BEB3"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41FDB4A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F0FDA5B" w14:textId="77777777" w:rsidTr="003D47E0">
        <w:tc>
          <w:tcPr>
            <w:tcW w:w="0" w:type="auto"/>
            <w:shd w:val="clear" w:color="auto" w:fill="FFFFFF"/>
            <w:tcMar>
              <w:top w:w="105" w:type="dxa"/>
              <w:left w:w="75" w:type="dxa"/>
              <w:bottom w:w="105" w:type="dxa"/>
              <w:right w:w="75" w:type="dxa"/>
            </w:tcMar>
            <w:vAlign w:val="center"/>
            <w:hideMark/>
          </w:tcPr>
          <w:p w14:paraId="134FD08F" w14:textId="77777777" w:rsidR="003D47E0" w:rsidRPr="003D47E0" w:rsidRDefault="003D47E0" w:rsidP="003D47E0">
            <w:pPr>
              <w:rPr>
                <w:rFonts w:ascii="Serif" w:hAnsi="Serif"/>
                <w:sz w:val="24"/>
                <w:szCs w:val="24"/>
              </w:rPr>
            </w:pPr>
            <w:r w:rsidRPr="003D47E0">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800AECD"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4D3ED8C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D0551A4" w14:textId="77777777" w:rsidTr="003D47E0">
        <w:tc>
          <w:tcPr>
            <w:tcW w:w="0" w:type="auto"/>
            <w:shd w:val="clear" w:color="auto" w:fill="FFFFFF"/>
            <w:tcMar>
              <w:top w:w="105" w:type="dxa"/>
              <w:left w:w="75" w:type="dxa"/>
              <w:bottom w:w="105" w:type="dxa"/>
              <w:right w:w="75" w:type="dxa"/>
            </w:tcMar>
            <w:vAlign w:val="center"/>
            <w:hideMark/>
          </w:tcPr>
          <w:p w14:paraId="1E38C381" w14:textId="77777777" w:rsidR="003D47E0" w:rsidRPr="003D47E0" w:rsidRDefault="003D47E0" w:rsidP="003D47E0">
            <w:pPr>
              <w:rPr>
                <w:rFonts w:ascii="Serif" w:hAnsi="Serif"/>
                <w:sz w:val="24"/>
                <w:szCs w:val="24"/>
              </w:rPr>
            </w:pPr>
            <w:r w:rsidRPr="003D47E0">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02B0FBD1"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AB92D22"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813F0B0" w14:textId="77777777" w:rsidTr="003D47E0">
        <w:tc>
          <w:tcPr>
            <w:tcW w:w="0" w:type="auto"/>
            <w:shd w:val="clear" w:color="auto" w:fill="FFFFFF"/>
            <w:tcMar>
              <w:top w:w="105" w:type="dxa"/>
              <w:left w:w="75" w:type="dxa"/>
              <w:bottom w:w="105" w:type="dxa"/>
              <w:right w:w="75" w:type="dxa"/>
            </w:tcMar>
            <w:vAlign w:val="center"/>
            <w:hideMark/>
          </w:tcPr>
          <w:p w14:paraId="2019B45B"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Sudan</w:t>
            </w:r>
          </w:p>
        </w:tc>
        <w:tc>
          <w:tcPr>
            <w:tcW w:w="0" w:type="auto"/>
            <w:shd w:val="clear" w:color="auto" w:fill="FFFFFF"/>
            <w:tcMar>
              <w:top w:w="105" w:type="dxa"/>
              <w:left w:w="75" w:type="dxa"/>
              <w:bottom w:w="105" w:type="dxa"/>
              <w:right w:w="75" w:type="dxa"/>
            </w:tcMar>
            <w:vAlign w:val="center"/>
            <w:hideMark/>
          </w:tcPr>
          <w:p w14:paraId="1528CE3E"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97CE96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BDAF83F" w14:textId="77777777" w:rsidTr="003D47E0">
        <w:tc>
          <w:tcPr>
            <w:tcW w:w="0" w:type="auto"/>
            <w:shd w:val="clear" w:color="auto" w:fill="FFFFFF"/>
            <w:tcMar>
              <w:top w:w="105" w:type="dxa"/>
              <w:left w:w="75" w:type="dxa"/>
              <w:bottom w:w="105" w:type="dxa"/>
              <w:right w:w="75" w:type="dxa"/>
            </w:tcMar>
            <w:vAlign w:val="center"/>
            <w:hideMark/>
          </w:tcPr>
          <w:p w14:paraId="20054D9B" w14:textId="77777777" w:rsidR="003D47E0" w:rsidRPr="003D47E0" w:rsidRDefault="003D47E0" w:rsidP="003D47E0">
            <w:pPr>
              <w:rPr>
                <w:rFonts w:ascii="Serif" w:hAnsi="Serif"/>
                <w:sz w:val="24"/>
                <w:szCs w:val="24"/>
              </w:rPr>
            </w:pPr>
            <w:r w:rsidRPr="003D47E0">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067EF998"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039FE3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9860863" w14:textId="77777777" w:rsidTr="003D47E0">
        <w:tc>
          <w:tcPr>
            <w:tcW w:w="0" w:type="auto"/>
            <w:shd w:val="clear" w:color="auto" w:fill="FFFFFF"/>
            <w:tcMar>
              <w:top w:w="105" w:type="dxa"/>
              <w:left w:w="75" w:type="dxa"/>
              <w:bottom w:w="105" w:type="dxa"/>
              <w:right w:w="75" w:type="dxa"/>
            </w:tcMar>
            <w:vAlign w:val="center"/>
            <w:hideMark/>
          </w:tcPr>
          <w:p w14:paraId="7A72686B" w14:textId="77777777" w:rsidR="003D47E0" w:rsidRPr="003D47E0" w:rsidRDefault="003D47E0" w:rsidP="003D47E0">
            <w:pPr>
              <w:rPr>
                <w:rFonts w:ascii="Serif" w:hAnsi="Serif"/>
                <w:sz w:val="24"/>
                <w:szCs w:val="24"/>
              </w:rPr>
            </w:pPr>
            <w:r w:rsidRPr="003D47E0">
              <w:rPr>
                <w:rFonts w:ascii="Serif" w:hAnsi="Serif"/>
                <w:sz w:val="24"/>
                <w:szCs w:val="24"/>
              </w:rPr>
              <w:t>The Bahamas</w:t>
            </w:r>
          </w:p>
        </w:tc>
        <w:tc>
          <w:tcPr>
            <w:tcW w:w="0" w:type="auto"/>
            <w:shd w:val="clear" w:color="auto" w:fill="FFFFFF"/>
            <w:tcMar>
              <w:top w:w="105" w:type="dxa"/>
              <w:left w:w="75" w:type="dxa"/>
              <w:bottom w:w="105" w:type="dxa"/>
              <w:right w:w="75" w:type="dxa"/>
            </w:tcMar>
            <w:vAlign w:val="center"/>
            <w:hideMark/>
          </w:tcPr>
          <w:p w14:paraId="121CC16B"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7434D2C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8D6290A" w14:textId="77777777" w:rsidTr="003D47E0">
        <w:tc>
          <w:tcPr>
            <w:tcW w:w="0" w:type="auto"/>
            <w:shd w:val="clear" w:color="auto" w:fill="FFFFFF"/>
            <w:tcMar>
              <w:top w:w="105" w:type="dxa"/>
              <w:left w:w="75" w:type="dxa"/>
              <w:bottom w:w="105" w:type="dxa"/>
              <w:right w:w="75" w:type="dxa"/>
            </w:tcMar>
            <w:vAlign w:val="center"/>
            <w:hideMark/>
          </w:tcPr>
          <w:p w14:paraId="15FC8287" w14:textId="77777777" w:rsidR="003D47E0" w:rsidRPr="003D47E0" w:rsidRDefault="003D47E0" w:rsidP="003D47E0">
            <w:pPr>
              <w:rPr>
                <w:rFonts w:ascii="Serif" w:hAnsi="Serif"/>
                <w:sz w:val="24"/>
                <w:szCs w:val="24"/>
              </w:rPr>
            </w:pPr>
            <w:r w:rsidRPr="003D47E0">
              <w:rPr>
                <w:rFonts w:ascii="Serif" w:hAnsi="Serif"/>
                <w:sz w:val="24"/>
                <w:szCs w:val="24"/>
              </w:rPr>
              <w:t>The Bahamas</w:t>
            </w:r>
          </w:p>
        </w:tc>
        <w:tc>
          <w:tcPr>
            <w:tcW w:w="0" w:type="auto"/>
            <w:shd w:val="clear" w:color="auto" w:fill="FFFFFF"/>
            <w:tcMar>
              <w:top w:w="105" w:type="dxa"/>
              <w:left w:w="75" w:type="dxa"/>
              <w:bottom w:w="105" w:type="dxa"/>
              <w:right w:w="75" w:type="dxa"/>
            </w:tcMar>
            <w:vAlign w:val="center"/>
            <w:hideMark/>
          </w:tcPr>
          <w:p w14:paraId="1328303D"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07CF5AAC"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A1D5D25" w14:textId="77777777" w:rsidTr="003D47E0">
        <w:tc>
          <w:tcPr>
            <w:tcW w:w="0" w:type="auto"/>
            <w:shd w:val="clear" w:color="auto" w:fill="FFFFFF"/>
            <w:tcMar>
              <w:top w:w="105" w:type="dxa"/>
              <w:left w:w="75" w:type="dxa"/>
              <w:bottom w:w="105" w:type="dxa"/>
              <w:right w:w="75" w:type="dxa"/>
            </w:tcMar>
            <w:vAlign w:val="center"/>
            <w:hideMark/>
          </w:tcPr>
          <w:p w14:paraId="0AF13316" w14:textId="77777777" w:rsidR="003D47E0" w:rsidRPr="003D47E0" w:rsidRDefault="003D47E0" w:rsidP="003D47E0">
            <w:pPr>
              <w:rPr>
                <w:rFonts w:ascii="Serif" w:hAnsi="Serif"/>
                <w:sz w:val="24"/>
                <w:szCs w:val="24"/>
              </w:rPr>
            </w:pPr>
            <w:r w:rsidRPr="003D47E0">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62418D49"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07D60F80"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E32F805" w14:textId="77777777" w:rsidTr="003D47E0">
        <w:tc>
          <w:tcPr>
            <w:tcW w:w="0" w:type="auto"/>
            <w:shd w:val="clear" w:color="auto" w:fill="FFFFFF"/>
            <w:tcMar>
              <w:top w:w="105" w:type="dxa"/>
              <w:left w:w="75" w:type="dxa"/>
              <w:bottom w:w="105" w:type="dxa"/>
              <w:right w:w="75" w:type="dxa"/>
            </w:tcMar>
            <w:vAlign w:val="center"/>
            <w:hideMark/>
          </w:tcPr>
          <w:p w14:paraId="138B1E66" w14:textId="77777777" w:rsidR="003D47E0" w:rsidRPr="003D47E0" w:rsidRDefault="003D47E0" w:rsidP="003D47E0">
            <w:pPr>
              <w:rPr>
                <w:rFonts w:ascii="Serif" w:hAnsi="Serif"/>
                <w:sz w:val="24"/>
                <w:szCs w:val="24"/>
              </w:rPr>
            </w:pPr>
            <w:r w:rsidRPr="003D47E0">
              <w:rPr>
                <w:rFonts w:ascii="Serif" w:hAnsi="Serif"/>
                <w:sz w:val="24"/>
                <w:szCs w:val="24"/>
              </w:rPr>
              <w:t>Kyrgyzstan</w:t>
            </w:r>
          </w:p>
        </w:tc>
        <w:tc>
          <w:tcPr>
            <w:tcW w:w="0" w:type="auto"/>
            <w:shd w:val="clear" w:color="auto" w:fill="FFFFFF"/>
            <w:tcMar>
              <w:top w:w="105" w:type="dxa"/>
              <w:left w:w="75" w:type="dxa"/>
              <w:bottom w:w="105" w:type="dxa"/>
              <w:right w:w="75" w:type="dxa"/>
            </w:tcMar>
            <w:vAlign w:val="center"/>
            <w:hideMark/>
          </w:tcPr>
          <w:p w14:paraId="5B19ED3E"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0CAF5A97"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AA7FDB0" w14:textId="77777777" w:rsidTr="003D47E0">
        <w:tc>
          <w:tcPr>
            <w:tcW w:w="0" w:type="auto"/>
            <w:shd w:val="clear" w:color="auto" w:fill="FFFFFF"/>
            <w:tcMar>
              <w:top w:w="105" w:type="dxa"/>
              <w:left w:w="75" w:type="dxa"/>
              <w:bottom w:w="105" w:type="dxa"/>
              <w:right w:w="75" w:type="dxa"/>
            </w:tcMar>
            <w:vAlign w:val="center"/>
            <w:hideMark/>
          </w:tcPr>
          <w:p w14:paraId="4461B541" w14:textId="77777777" w:rsidR="003D47E0" w:rsidRPr="003D47E0" w:rsidRDefault="003D47E0" w:rsidP="003D47E0">
            <w:pPr>
              <w:rPr>
                <w:rFonts w:ascii="Serif" w:hAnsi="Serif"/>
                <w:sz w:val="24"/>
                <w:szCs w:val="24"/>
              </w:rPr>
            </w:pPr>
            <w:r w:rsidRPr="003D47E0">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7373457E"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283DEC8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157DBDD" w14:textId="77777777" w:rsidTr="003D47E0">
        <w:tc>
          <w:tcPr>
            <w:tcW w:w="0" w:type="auto"/>
            <w:shd w:val="clear" w:color="auto" w:fill="FFFFFF"/>
            <w:tcMar>
              <w:top w:w="105" w:type="dxa"/>
              <w:left w:w="75" w:type="dxa"/>
              <w:bottom w:w="105" w:type="dxa"/>
              <w:right w:w="75" w:type="dxa"/>
            </w:tcMar>
            <w:vAlign w:val="center"/>
            <w:hideMark/>
          </w:tcPr>
          <w:p w14:paraId="49BC3270" w14:textId="77777777" w:rsidR="003D47E0" w:rsidRPr="003D47E0" w:rsidRDefault="003D47E0" w:rsidP="003D47E0">
            <w:pPr>
              <w:rPr>
                <w:rFonts w:ascii="Serif" w:hAnsi="Serif"/>
                <w:sz w:val="24"/>
                <w:szCs w:val="24"/>
              </w:rPr>
            </w:pPr>
            <w:r w:rsidRPr="003D47E0">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53E7C2EF" w14:textId="77777777" w:rsidR="003D47E0" w:rsidRPr="003D47E0" w:rsidRDefault="003D47E0" w:rsidP="003D47E0">
            <w:pPr>
              <w:rPr>
                <w:rFonts w:ascii="Serif" w:hAnsi="Serif"/>
                <w:sz w:val="24"/>
                <w:szCs w:val="24"/>
              </w:rPr>
            </w:pPr>
            <w:r w:rsidRPr="003D47E0">
              <w:rPr>
                <w:rFonts w:ascii="Serif" w:hAnsi="Serif"/>
                <w:sz w:val="24"/>
                <w:szCs w:val="24"/>
              </w:rPr>
              <w:t>2021-11-28</w:t>
            </w:r>
          </w:p>
        </w:tc>
        <w:tc>
          <w:tcPr>
            <w:tcW w:w="0" w:type="auto"/>
            <w:shd w:val="clear" w:color="auto" w:fill="FFFFFF"/>
            <w:tcMar>
              <w:top w:w="105" w:type="dxa"/>
              <w:left w:w="75" w:type="dxa"/>
              <w:bottom w:w="105" w:type="dxa"/>
              <w:right w:w="75" w:type="dxa"/>
            </w:tcMar>
            <w:vAlign w:val="center"/>
            <w:hideMark/>
          </w:tcPr>
          <w:p w14:paraId="7D2E394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0F957C0" w14:textId="77777777" w:rsidTr="003D47E0">
        <w:tc>
          <w:tcPr>
            <w:tcW w:w="0" w:type="auto"/>
            <w:shd w:val="clear" w:color="auto" w:fill="FFFFFF"/>
            <w:tcMar>
              <w:top w:w="105" w:type="dxa"/>
              <w:left w:w="75" w:type="dxa"/>
              <w:bottom w:w="105" w:type="dxa"/>
              <w:right w:w="75" w:type="dxa"/>
            </w:tcMar>
            <w:vAlign w:val="center"/>
            <w:hideMark/>
          </w:tcPr>
          <w:p w14:paraId="529A985B" w14:textId="77777777" w:rsidR="003D47E0" w:rsidRPr="003D47E0" w:rsidRDefault="003D47E0" w:rsidP="003D47E0">
            <w:pPr>
              <w:rPr>
                <w:rFonts w:ascii="Serif" w:hAnsi="Serif"/>
                <w:sz w:val="24"/>
                <w:szCs w:val="24"/>
              </w:rPr>
            </w:pPr>
            <w:r w:rsidRPr="003D47E0">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0FD3CAA1" w14:textId="77777777" w:rsidR="003D47E0" w:rsidRPr="003D47E0" w:rsidRDefault="003D47E0" w:rsidP="003D47E0">
            <w:pPr>
              <w:rPr>
                <w:rFonts w:ascii="Serif" w:hAnsi="Serif"/>
                <w:sz w:val="24"/>
                <w:szCs w:val="24"/>
              </w:rPr>
            </w:pPr>
            <w:r w:rsidRPr="003D47E0">
              <w:rPr>
                <w:rFonts w:ascii="Serif" w:hAnsi="Serif"/>
                <w:sz w:val="24"/>
                <w:szCs w:val="24"/>
              </w:rPr>
              <w:t>2021-11-14</w:t>
            </w:r>
          </w:p>
        </w:tc>
        <w:tc>
          <w:tcPr>
            <w:tcW w:w="0" w:type="auto"/>
            <w:shd w:val="clear" w:color="auto" w:fill="FFFFFF"/>
            <w:tcMar>
              <w:top w:w="105" w:type="dxa"/>
              <w:left w:w="75" w:type="dxa"/>
              <w:bottom w:w="105" w:type="dxa"/>
              <w:right w:w="75" w:type="dxa"/>
            </w:tcMar>
            <w:vAlign w:val="center"/>
            <w:hideMark/>
          </w:tcPr>
          <w:p w14:paraId="4B1147B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8071348" w14:textId="77777777" w:rsidTr="003D47E0">
        <w:tc>
          <w:tcPr>
            <w:tcW w:w="0" w:type="auto"/>
            <w:shd w:val="clear" w:color="auto" w:fill="FFFFFF"/>
            <w:tcMar>
              <w:top w:w="105" w:type="dxa"/>
              <w:left w:w="75" w:type="dxa"/>
              <w:bottom w:w="105" w:type="dxa"/>
              <w:right w:w="75" w:type="dxa"/>
            </w:tcMar>
            <w:vAlign w:val="center"/>
            <w:hideMark/>
          </w:tcPr>
          <w:p w14:paraId="28A84EE5" w14:textId="77777777" w:rsidR="003D47E0" w:rsidRPr="003D47E0" w:rsidRDefault="003D47E0" w:rsidP="003D47E0">
            <w:pPr>
              <w:rPr>
                <w:rFonts w:ascii="Serif" w:hAnsi="Serif"/>
                <w:sz w:val="24"/>
                <w:szCs w:val="24"/>
              </w:rPr>
            </w:pPr>
            <w:r w:rsidRPr="003D47E0">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5BE781A1" w14:textId="77777777" w:rsidR="003D47E0" w:rsidRPr="003D47E0" w:rsidRDefault="003D47E0" w:rsidP="003D47E0">
            <w:pPr>
              <w:rPr>
                <w:rFonts w:ascii="Serif" w:hAnsi="Serif"/>
                <w:sz w:val="24"/>
                <w:szCs w:val="24"/>
              </w:rPr>
            </w:pPr>
            <w:r w:rsidRPr="003D47E0">
              <w:rPr>
                <w:rFonts w:ascii="Serif" w:hAnsi="Serif"/>
                <w:sz w:val="24"/>
                <w:szCs w:val="24"/>
              </w:rPr>
              <w:t>2021-11-14</w:t>
            </w:r>
          </w:p>
        </w:tc>
        <w:tc>
          <w:tcPr>
            <w:tcW w:w="0" w:type="auto"/>
            <w:shd w:val="clear" w:color="auto" w:fill="FFFFFF"/>
            <w:tcMar>
              <w:top w:w="105" w:type="dxa"/>
              <w:left w:w="75" w:type="dxa"/>
              <w:bottom w:w="105" w:type="dxa"/>
              <w:right w:w="75" w:type="dxa"/>
            </w:tcMar>
            <w:vAlign w:val="center"/>
            <w:hideMark/>
          </w:tcPr>
          <w:p w14:paraId="5B64E08B"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0132344" w14:textId="77777777" w:rsidTr="003D47E0">
        <w:tc>
          <w:tcPr>
            <w:tcW w:w="0" w:type="auto"/>
            <w:shd w:val="clear" w:color="auto" w:fill="FFFFFF"/>
            <w:tcMar>
              <w:top w:w="105" w:type="dxa"/>
              <w:left w:w="75" w:type="dxa"/>
              <w:bottom w:w="105" w:type="dxa"/>
              <w:right w:w="75" w:type="dxa"/>
            </w:tcMar>
            <w:vAlign w:val="center"/>
            <w:hideMark/>
          </w:tcPr>
          <w:p w14:paraId="527B8261" w14:textId="77777777" w:rsidR="003D47E0" w:rsidRPr="003D47E0" w:rsidRDefault="003D47E0" w:rsidP="003D47E0">
            <w:pPr>
              <w:rPr>
                <w:rFonts w:ascii="Serif" w:hAnsi="Serif"/>
                <w:sz w:val="24"/>
                <w:szCs w:val="24"/>
              </w:rPr>
            </w:pPr>
            <w:r w:rsidRPr="003D47E0">
              <w:rPr>
                <w:rFonts w:ascii="Serif" w:hAnsi="Serif"/>
                <w:sz w:val="24"/>
                <w:szCs w:val="24"/>
              </w:rPr>
              <w:t>Saint Barthelemy</w:t>
            </w:r>
          </w:p>
        </w:tc>
        <w:tc>
          <w:tcPr>
            <w:tcW w:w="0" w:type="auto"/>
            <w:shd w:val="clear" w:color="auto" w:fill="FFFFFF"/>
            <w:tcMar>
              <w:top w:w="105" w:type="dxa"/>
              <w:left w:w="75" w:type="dxa"/>
              <w:bottom w:w="105" w:type="dxa"/>
              <w:right w:w="75" w:type="dxa"/>
            </w:tcMar>
            <w:vAlign w:val="center"/>
            <w:hideMark/>
          </w:tcPr>
          <w:p w14:paraId="6745992E" w14:textId="77777777" w:rsidR="003D47E0" w:rsidRPr="003D47E0" w:rsidRDefault="003D47E0" w:rsidP="003D47E0">
            <w:pPr>
              <w:rPr>
                <w:rFonts w:ascii="Serif" w:hAnsi="Serif"/>
                <w:sz w:val="24"/>
                <w:szCs w:val="24"/>
              </w:rPr>
            </w:pPr>
            <w:r w:rsidRPr="003D47E0">
              <w:rPr>
                <w:rFonts w:ascii="Serif" w:hAnsi="Serif"/>
                <w:sz w:val="24"/>
                <w:szCs w:val="24"/>
              </w:rPr>
              <w:t>2021-11-07</w:t>
            </w:r>
          </w:p>
        </w:tc>
        <w:tc>
          <w:tcPr>
            <w:tcW w:w="0" w:type="auto"/>
            <w:shd w:val="clear" w:color="auto" w:fill="FFFFFF"/>
            <w:tcMar>
              <w:top w:w="105" w:type="dxa"/>
              <w:left w:w="75" w:type="dxa"/>
              <w:bottom w:w="105" w:type="dxa"/>
              <w:right w:w="75" w:type="dxa"/>
            </w:tcMar>
            <w:vAlign w:val="center"/>
            <w:hideMark/>
          </w:tcPr>
          <w:p w14:paraId="741260A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1C9CF92" w14:textId="77777777" w:rsidTr="003D47E0">
        <w:tc>
          <w:tcPr>
            <w:tcW w:w="0" w:type="auto"/>
            <w:shd w:val="clear" w:color="auto" w:fill="FFFFFF"/>
            <w:tcMar>
              <w:top w:w="105" w:type="dxa"/>
              <w:left w:w="75" w:type="dxa"/>
              <w:bottom w:w="105" w:type="dxa"/>
              <w:right w:w="75" w:type="dxa"/>
            </w:tcMar>
            <w:vAlign w:val="center"/>
            <w:hideMark/>
          </w:tcPr>
          <w:p w14:paraId="793CA285" w14:textId="77777777" w:rsidR="003D47E0" w:rsidRPr="003D47E0" w:rsidRDefault="003D47E0" w:rsidP="003D47E0">
            <w:pPr>
              <w:rPr>
                <w:rFonts w:ascii="Serif" w:hAnsi="Serif"/>
                <w:sz w:val="24"/>
                <w:szCs w:val="24"/>
              </w:rPr>
            </w:pPr>
            <w:r w:rsidRPr="003D47E0">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2633B8B6" w14:textId="77777777" w:rsidR="003D47E0" w:rsidRPr="003D47E0" w:rsidRDefault="003D47E0" w:rsidP="003D47E0">
            <w:pPr>
              <w:rPr>
                <w:rFonts w:ascii="Serif" w:hAnsi="Serif"/>
                <w:sz w:val="24"/>
                <w:szCs w:val="24"/>
              </w:rPr>
            </w:pPr>
            <w:r w:rsidRPr="003D47E0">
              <w:rPr>
                <w:rFonts w:ascii="Serif" w:hAnsi="Serif"/>
                <w:sz w:val="24"/>
                <w:szCs w:val="24"/>
              </w:rPr>
              <w:t>2021-10-24</w:t>
            </w:r>
          </w:p>
        </w:tc>
        <w:tc>
          <w:tcPr>
            <w:tcW w:w="0" w:type="auto"/>
            <w:shd w:val="clear" w:color="auto" w:fill="FFFFFF"/>
            <w:tcMar>
              <w:top w:w="105" w:type="dxa"/>
              <w:left w:w="75" w:type="dxa"/>
              <w:bottom w:w="105" w:type="dxa"/>
              <w:right w:w="75" w:type="dxa"/>
            </w:tcMar>
            <w:vAlign w:val="center"/>
            <w:hideMark/>
          </w:tcPr>
          <w:p w14:paraId="2941F11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A4C636E" w14:textId="77777777" w:rsidTr="003D47E0">
        <w:tc>
          <w:tcPr>
            <w:tcW w:w="0" w:type="auto"/>
            <w:shd w:val="clear" w:color="auto" w:fill="FFFFFF"/>
            <w:tcMar>
              <w:top w:w="105" w:type="dxa"/>
              <w:left w:w="75" w:type="dxa"/>
              <w:bottom w:w="105" w:type="dxa"/>
              <w:right w:w="75" w:type="dxa"/>
            </w:tcMar>
            <w:vAlign w:val="center"/>
            <w:hideMark/>
          </w:tcPr>
          <w:p w14:paraId="162D0F4D" w14:textId="77777777" w:rsidR="003D47E0" w:rsidRPr="003D47E0" w:rsidRDefault="003D47E0" w:rsidP="003D47E0">
            <w:pPr>
              <w:rPr>
                <w:rFonts w:ascii="Serif" w:hAnsi="Serif"/>
                <w:sz w:val="24"/>
                <w:szCs w:val="24"/>
              </w:rPr>
            </w:pPr>
            <w:r w:rsidRPr="003D47E0">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59B0A8BB" w14:textId="77777777" w:rsidR="003D47E0" w:rsidRPr="003D47E0" w:rsidRDefault="003D47E0" w:rsidP="003D47E0">
            <w:pPr>
              <w:rPr>
                <w:rFonts w:ascii="Serif" w:hAnsi="Serif"/>
                <w:sz w:val="24"/>
                <w:szCs w:val="24"/>
              </w:rPr>
            </w:pPr>
            <w:r w:rsidRPr="003D47E0">
              <w:rPr>
                <w:rFonts w:ascii="Serif" w:hAnsi="Serif"/>
                <w:sz w:val="24"/>
                <w:szCs w:val="24"/>
              </w:rPr>
              <w:t>2021-10-17</w:t>
            </w:r>
          </w:p>
        </w:tc>
        <w:tc>
          <w:tcPr>
            <w:tcW w:w="0" w:type="auto"/>
            <w:shd w:val="clear" w:color="auto" w:fill="FFFFFF"/>
            <w:tcMar>
              <w:top w:w="105" w:type="dxa"/>
              <w:left w:w="75" w:type="dxa"/>
              <w:bottom w:w="105" w:type="dxa"/>
              <w:right w:w="75" w:type="dxa"/>
            </w:tcMar>
            <w:vAlign w:val="center"/>
            <w:hideMark/>
          </w:tcPr>
          <w:p w14:paraId="6945EAC4"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7D76391" w14:textId="77777777" w:rsidTr="003D47E0">
        <w:tc>
          <w:tcPr>
            <w:tcW w:w="0" w:type="auto"/>
            <w:shd w:val="clear" w:color="auto" w:fill="FFFFFF"/>
            <w:tcMar>
              <w:top w:w="105" w:type="dxa"/>
              <w:left w:w="75" w:type="dxa"/>
              <w:bottom w:w="105" w:type="dxa"/>
              <w:right w:w="75" w:type="dxa"/>
            </w:tcMar>
            <w:vAlign w:val="center"/>
            <w:hideMark/>
          </w:tcPr>
          <w:p w14:paraId="1F8F40F7" w14:textId="77777777" w:rsidR="003D47E0" w:rsidRPr="003D47E0" w:rsidRDefault="003D47E0" w:rsidP="003D47E0">
            <w:pPr>
              <w:rPr>
                <w:rFonts w:ascii="Serif" w:hAnsi="Serif"/>
                <w:sz w:val="24"/>
                <w:szCs w:val="24"/>
              </w:rPr>
            </w:pPr>
            <w:r w:rsidRPr="003D47E0">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55BBFA94" w14:textId="77777777" w:rsidR="003D47E0" w:rsidRPr="003D47E0" w:rsidRDefault="003D47E0" w:rsidP="003D47E0">
            <w:pPr>
              <w:rPr>
                <w:rFonts w:ascii="Serif" w:hAnsi="Serif"/>
                <w:sz w:val="24"/>
                <w:szCs w:val="24"/>
              </w:rPr>
            </w:pPr>
            <w:r w:rsidRPr="003D47E0">
              <w:rPr>
                <w:rFonts w:ascii="Serif" w:hAnsi="Serif"/>
                <w:sz w:val="24"/>
                <w:szCs w:val="24"/>
              </w:rPr>
              <w:t>2021-09-05</w:t>
            </w:r>
          </w:p>
        </w:tc>
        <w:tc>
          <w:tcPr>
            <w:tcW w:w="0" w:type="auto"/>
            <w:shd w:val="clear" w:color="auto" w:fill="FFFFFF"/>
            <w:tcMar>
              <w:top w:w="105" w:type="dxa"/>
              <w:left w:w="75" w:type="dxa"/>
              <w:bottom w:w="105" w:type="dxa"/>
              <w:right w:w="75" w:type="dxa"/>
            </w:tcMar>
            <w:vAlign w:val="center"/>
            <w:hideMark/>
          </w:tcPr>
          <w:p w14:paraId="2788D81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11380360" w14:textId="77777777" w:rsidTr="003D47E0">
        <w:tc>
          <w:tcPr>
            <w:tcW w:w="0" w:type="auto"/>
            <w:shd w:val="clear" w:color="auto" w:fill="FFFFFF"/>
            <w:tcMar>
              <w:top w:w="105" w:type="dxa"/>
              <w:left w:w="75" w:type="dxa"/>
              <w:bottom w:w="105" w:type="dxa"/>
              <w:right w:w="75" w:type="dxa"/>
            </w:tcMar>
            <w:vAlign w:val="center"/>
            <w:hideMark/>
          </w:tcPr>
          <w:p w14:paraId="2D1390C3" w14:textId="77777777" w:rsidR="003D47E0" w:rsidRPr="003D47E0" w:rsidRDefault="003D47E0" w:rsidP="003D47E0">
            <w:pPr>
              <w:rPr>
                <w:rFonts w:ascii="Serif" w:hAnsi="Serif"/>
                <w:sz w:val="24"/>
                <w:szCs w:val="24"/>
              </w:rPr>
            </w:pPr>
            <w:r w:rsidRPr="003D47E0">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62A54F92"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7AEA7FD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77A4443" w14:textId="77777777" w:rsidTr="003D47E0">
        <w:tc>
          <w:tcPr>
            <w:tcW w:w="0" w:type="auto"/>
            <w:shd w:val="clear" w:color="auto" w:fill="FFFFFF"/>
            <w:tcMar>
              <w:top w:w="105" w:type="dxa"/>
              <w:left w:w="75" w:type="dxa"/>
              <w:bottom w:w="105" w:type="dxa"/>
              <w:right w:w="75" w:type="dxa"/>
            </w:tcMar>
            <w:vAlign w:val="center"/>
            <w:hideMark/>
          </w:tcPr>
          <w:p w14:paraId="2CE63572" w14:textId="77777777" w:rsidR="003D47E0" w:rsidRPr="003D47E0" w:rsidRDefault="003D47E0" w:rsidP="003D47E0">
            <w:pPr>
              <w:rPr>
                <w:rFonts w:ascii="Serif" w:hAnsi="Serif"/>
                <w:sz w:val="24"/>
                <w:szCs w:val="24"/>
              </w:rPr>
            </w:pPr>
            <w:r w:rsidRPr="003D47E0">
              <w:rPr>
                <w:rFonts w:ascii="Serif" w:hAnsi="Serif"/>
                <w:sz w:val="24"/>
                <w:szCs w:val="24"/>
              </w:rPr>
              <w:t>Lesotho</w:t>
            </w:r>
          </w:p>
        </w:tc>
        <w:tc>
          <w:tcPr>
            <w:tcW w:w="0" w:type="auto"/>
            <w:shd w:val="clear" w:color="auto" w:fill="FFFFFF"/>
            <w:tcMar>
              <w:top w:w="105" w:type="dxa"/>
              <w:left w:w="75" w:type="dxa"/>
              <w:bottom w:w="105" w:type="dxa"/>
              <w:right w:w="75" w:type="dxa"/>
            </w:tcMar>
            <w:vAlign w:val="center"/>
            <w:hideMark/>
          </w:tcPr>
          <w:p w14:paraId="169D1967"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23E446BB"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2735F39" w14:textId="77777777" w:rsidTr="003D47E0">
        <w:tc>
          <w:tcPr>
            <w:tcW w:w="0" w:type="auto"/>
            <w:shd w:val="clear" w:color="auto" w:fill="FFFFFF"/>
            <w:tcMar>
              <w:top w:w="105" w:type="dxa"/>
              <w:left w:w="75" w:type="dxa"/>
              <w:bottom w:w="105" w:type="dxa"/>
              <w:right w:w="75" w:type="dxa"/>
            </w:tcMar>
            <w:vAlign w:val="center"/>
            <w:hideMark/>
          </w:tcPr>
          <w:p w14:paraId="78996706" w14:textId="77777777" w:rsidR="003D47E0" w:rsidRPr="003D47E0" w:rsidRDefault="003D47E0" w:rsidP="003D47E0">
            <w:pPr>
              <w:rPr>
                <w:rFonts w:ascii="Serif" w:hAnsi="Serif"/>
                <w:sz w:val="24"/>
                <w:szCs w:val="24"/>
              </w:rPr>
            </w:pPr>
            <w:r w:rsidRPr="003D47E0">
              <w:rPr>
                <w:rFonts w:ascii="Serif" w:hAnsi="Serif"/>
                <w:sz w:val="24"/>
                <w:szCs w:val="24"/>
              </w:rPr>
              <w:lastRenderedPageBreak/>
              <w:t>Nicaragua</w:t>
            </w:r>
          </w:p>
        </w:tc>
        <w:tc>
          <w:tcPr>
            <w:tcW w:w="0" w:type="auto"/>
            <w:shd w:val="clear" w:color="auto" w:fill="FFFFFF"/>
            <w:tcMar>
              <w:top w:w="105" w:type="dxa"/>
              <w:left w:w="75" w:type="dxa"/>
              <w:bottom w:w="105" w:type="dxa"/>
              <w:right w:w="75" w:type="dxa"/>
            </w:tcMar>
            <w:vAlign w:val="center"/>
            <w:hideMark/>
          </w:tcPr>
          <w:p w14:paraId="30124339"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47A9A6DE"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2214383" w14:textId="77777777" w:rsidTr="003D47E0">
        <w:tc>
          <w:tcPr>
            <w:tcW w:w="0" w:type="auto"/>
            <w:shd w:val="clear" w:color="auto" w:fill="FFFFFF"/>
            <w:tcMar>
              <w:top w:w="105" w:type="dxa"/>
              <w:left w:w="75" w:type="dxa"/>
              <w:bottom w:w="105" w:type="dxa"/>
              <w:right w:w="75" w:type="dxa"/>
            </w:tcMar>
            <w:vAlign w:val="center"/>
            <w:hideMark/>
          </w:tcPr>
          <w:p w14:paraId="2F18FFF9" w14:textId="77777777" w:rsidR="003D47E0" w:rsidRPr="003D47E0" w:rsidRDefault="003D47E0" w:rsidP="003D47E0">
            <w:pPr>
              <w:rPr>
                <w:rFonts w:ascii="Serif" w:hAnsi="Serif"/>
                <w:sz w:val="24"/>
                <w:szCs w:val="24"/>
              </w:rPr>
            </w:pPr>
            <w:r w:rsidRPr="003D47E0">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6D20CD5E" w14:textId="77777777" w:rsidR="003D47E0" w:rsidRPr="003D47E0" w:rsidRDefault="003D47E0" w:rsidP="003D47E0">
            <w:pPr>
              <w:rPr>
                <w:rFonts w:ascii="Serif" w:hAnsi="Serif"/>
                <w:sz w:val="24"/>
                <w:szCs w:val="24"/>
              </w:rPr>
            </w:pPr>
            <w:r w:rsidRPr="003D47E0">
              <w:rPr>
                <w:rFonts w:ascii="Serif" w:hAnsi="Serif"/>
                <w:sz w:val="24"/>
                <w:szCs w:val="24"/>
              </w:rPr>
              <w:t>2021-08-08</w:t>
            </w:r>
          </w:p>
        </w:tc>
        <w:tc>
          <w:tcPr>
            <w:tcW w:w="0" w:type="auto"/>
            <w:shd w:val="clear" w:color="auto" w:fill="FFFFFF"/>
            <w:tcMar>
              <w:top w:w="105" w:type="dxa"/>
              <w:left w:w="75" w:type="dxa"/>
              <w:bottom w:w="105" w:type="dxa"/>
              <w:right w:w="75" w:type="dxa"/>
            </w:tcMar>
            <w:vAlign w:val="center"/>
            <w:hideMark/>
          </w:tcPr>
          <w:p w14:paraId="1E738E27"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35066C31" w14:textId="77777777" w:rsidTr="003D47E0">
        <w:tc>
          <w:tcPr>
            <w:tcW w:w="0" w:type="auto"/>
            <w:shd w:val="clear" w:color="auto" w:fill="FFFFFF"/>
            <w:tcMar>
              <w:top w:w="105" w:type="dxa"/>
              <w:left w:w="75" w:type="dxa"/>
              <w:bottom w:w="105" w:type="dxa"/>
              <w:right w:w="75" w:type="dxa"/>
            </w:tcMar>
            <w:vAlign w:val="center"/>
            <w:hideMark/>
          </w:tcPr>
          <w:p w14:paraId="6127CE28" w14:textId="77777777" w:rsidR="003D47E0" w:rsidRPr="003D47E0" w:rsidRDefault="003D47E0" w:rsidP="003D47E0">
            <w:pPr>
              <w:rPr>
                <w:rFonts w:ascii="Serif" w:hAnsi="Serif"/>
                <w:sz w:val="24"/>
                <w:szCs w:val="24"/>
              </w:rPr>
            </w:pPr>
            <w:r w:rsidRPr="003D47E0">
              <w:rPr>
                <w:rFonts w:ascii="Serif" w:hAnsi="Serif"/>
                <w:sz w:val="24"/>
                <w:szCs w:val="24"/>
              </w:rPr>
              <w:t>Timor-Leste</w:t>
            </w:r>
          </w:p>
        </w:tc>
        <w:tc>
          <w:tcPr>
            <w:tcW w:w="0" w:type="auto"/>
            <w:shd w:val="clear" w:color="auto" w:fill="FFFFFF"/>
            <w:tcMar>
              <w:top w:w="105" w:type="dxa"/>
              <w:left w:w="75" w:type="dxa"/>
              <w:bottom w:w="105" w:type="dxa"/>
              <w:right w:w="75" w:type="dxa"/>
            </w:tcMar>
            <w:vAlign w:val="center"/>
            <w:hideMark/>
          </w:tcPr>
          <w:p w14:paraId="4F1CBF01" w14:textId="77777777" w:rsidR="003D47E0" w:rsidRPr="003D47E0" w:rsidRDefault="003D47E0" w:rsidP="003D47E0">
            <w:pPr>
              <w:rPr>
                <w:rFonts w:ascii="Serif" w:hAnsi="Serif"/>
                <w:sz w:val="24"/>
                <w:szCs w:val="24"/>
              </w:rPr>
            </w:pPr>
            <w:r w:rsidRPr="003D47E0">
              <w:rPr>
                <w:rFonts w:ascii="Serif" w:hAnsi="Serif"/>
                <w:sz w:val="24"/>
                <w:szCs w:val="24"/>
              </w:rPr>
              <w:t>2021-08-08</w:t>
            </w:r>
          </w:p>
        </w:tc>
        <w:tc>
          <w:tcPr>
            <w:tcW w:w="0" w:type="auto"/>
            <w:shd w:val="clear" w:color="auto" w:fill="FFFFFF"/>
            <w:tcMar>
              <w:top w:w="105" w:type="dxa"/>
              <w:left w:w="75" w:type="dxa"/>
              <w:bottom w:w="105" w:type="dxa"/>
              <w:right w:w="75" w:type="dxa"/>
            </w:tcMar>
            <w:vAlign w:val="center"/>
            <w:hideMark/>
          </w:tcPr>
          <w:p w14:paraId="1CD8677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AA6E1D0" w14:textId="77777777" w:rsidTr="003D47E0">
        <w:tc>
          <w:tcPr>
            <w:tcW w:w="0" w:type="auto"/>
            <w:shd w:val="clear" w:color="auto" w:fill="FFFFFF"/>
            <w:tcMar>
              <w:top w:w="105" w:type="dxa"/>
              <w:left w:w="75" w:type="dxa"/>
              <w:bottom w:w="105" w:type="dxa"/>
              <w:right w:w="75" w:type="dxa"/>
            </w:tcMar>
            <w:vAlign w:val="center"/>
            <w:hideMark/>
          </w:tcPr>
          <w:p w14:paraId="52716878" w14:textId="77777777" w:rsidR="003D47E0" w:rsidRPr="003D47E0" w:rsidRDefault="003D47E0" w:rsidP="003D47E0">
            <w:pPr>
              <w:rPr>
                <w:rFonts w:ascii="Serif" w:hAnsi="Serif"/>
                <w:sz w:val="24"/>
                <w:szCs w:val="24"/>
              </w:rPr>
            </w:pPr>
            <w:r w:rsidRPr="003D47E0">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63C1A72C"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17372C30"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8DA2C29" w14:textId="77777777" w:rsidTr="003D47E0">
        <w:tc>
          <w:tcPr>
            <w:tcW w:w="0" w:type="auto"/>
            <w:shd w:val="clear" w:color="auto" w:fill="FFFFFF"/>
            <w:tcMar>
              <w:top w:w="105" w:type="dxa"/>
              <w:left w:w="75" w:type="dxa"/>
              <w:bottom w:w="105" w:type="dxa"/>
              <w:right w:w="75" w:type="dxa"/>
            </w:tcMar>
            <w:vAlign w:val="center"/>
            <w:hideMark/>
          </w:tcPr>
          <w:p w14:paraId="2F31C121" w14:textId="77777777" w:rsidR="003D47E0" w:rsidRPr="003D47E0" w:rsidRDefault="003D47E0" w:rsidP="003D47E0">
            <w:pPr>
              <w:rPr>
                <w:rFonts w:ascii="Serif" w:hAnsi="Serif"/>
                <w:sz w:val="24"/>
                <w:szCs w:val="24"/>
              </w:rPr>
            </w:pPr>
            <w:r w:rsidRPr="003D47E0">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22CADD4A"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5B98329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70540F2" w14:textId="77777777" w:rsidTr="003D47E0">
        <w:tc>
          <w:tcPr>
            <w:tcW w:w="0" w:type="auto"/>
            <w:shd w:val="clear" w:color="auto" w:fill="FFFFFF"/>
            <w:tcMar>
              <w:top w:w="105" w:type="dxa"/>
              <w:left w:w="75" w:type="dxa"/>
              <w:bottom w:w="105" w:type="dxa"/>
              <w:right w:w="75" w:type="dxa"/>
            </w:tcMar>
            <w:vAlign w:val="center"/>
            <w:hideMark/>
          </w:tcPr>
          <w:p w14:paraId="64DD2883" w14:textId="77777777" w:rsidR="003D47E0" w:rsidRPr="003D47E0" w:rsidRDefault="003D47E0" w:rsidP="003D47E0">
            <w:pPr>
              <w:rPr>
                <w:rFonts w:ascii="Serif" w:hAnsi="Serif"/>
                <w:sz w:val="24"/>
                <w:szCs w:val="24"/>
              </w:rPr>
            </w:pPr>
            <w:r w:rsidRPr="003D47E0">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1368211A"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1CCAB16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803FB27" w14:textId="77777777" w:rsidTr="003D47E0">
        <w:tc>
          <w:tcPr>
            <w:tcW w:w="0" w:type="auto"/>
            <w:shd w:val="clear" w:color="auto" w:fill="FFFFFF"/>
            <w:tcMar>
              <w:top w:w="105" w:type="dxa"/>
              <w:left w:w="75" w:type="dxa"/>
              <w:bottom w:w="105" w:type="dxa"/>
              <w:right w:w="75" w:type="dxa"/>
            </w:tcMar>
            <w:vAlign w:val="center"/>
            <w:hideMark/>
          </w:tcPr>
          <w:p w14:paraId="0F994D0C" w14:textId="77777777" w:rsidR="003D47E0" w:rsidRPr="003D47E0" w:rsidRDefault="003D47E0" w:rsidP="003D47E0">
            <w:pPr>
              <w:rPr>
                <w:rFonts w:ascii="Serif" w:hAnsi="Serif"/>
                <w:sz w:val="24"/>
                <w:szCs w:val="24"/>
              </w:rPr>
            </w:pPr>
            <w:r w:rsidRPr="003D47E0">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072D83A1" w14:textId="77777777" w:rsidR="003D47E0" w:rsidRPr="003D47E0" w:rsidRDefault="003D47E0" w:rsidP="003D47E0">
            <w:pPr>
              <w:rPr>
                <w:rFonts w:ascii="Serif" w:hAnsi="Serif"/>
                <w:sz w:val="24"/>
                <w:szCs w:val="24"/>
              </w:rPr>
            </w:pPr>
            <w:r w:rsidRPr="003D47E0">
              <w:rPr>
                <w:rFonts w:ascii="Serif" w:hAnsi="Serif"/>
                <w:sz w:val="24"/>
                <w:szCs w:val="24"/>
              </w:rPr>
              <w:t>2021-07-25</w:t>
            </w:r>
          </w:p>
        </w:tc>
        <w:tc>
          <w:tcPr>
            <w:tcW w:w="0" w:type="auto"/>
            <w:shd w:val="clear" w:color="auto" w:fill="FFFFFF"/>
            <w:tcMar>
              <w:top w:w="105" w:type="dxa"/>
              <w:left w:w="75" w:type="dxa"/>
              <w:bottom w:w="105" w:type="dxa"/>
              <w:right w:w="75" w:type="dxa"/>
            </w:tcMar>
            <w:vAlign w:val="center"/>
            <w:hideMark/>
          </w:tcPr>
          <w:p w14:paraId="781F68C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F981B96" w14:textId="77777777" w:rsidTr="003D47E0">
        <w:tc>
          <w:tcPr>
            <w:tcW w:w="0" w:type="auto"/>
            <w:shd w:val="clear" w:color="auto" w:fill="FFFFFF"/>
            <w:tcMar>
              <w:top w:w="105" w:type="dxa"/>
              <w:left w:w="75" w:type="dxa"/>
              <w:bottom w:w="105" w:type="dxa"/>
              <w:right w:w="75" w:type="dxa"/>
            </w:tcMar>
            <w:vAlign w:val="center"/>
            <w:hideMark/>
          </w:tcPr>
          <w:p w14:paraId="7BC6E50D" w14:textId="77777777" w:rsidR="003D47E0" w:rsidRPr="003D47E0" w:rsidRDefault="003D47E0" w:rsidP="003D47E0">
            <w:pPr>
              <w:rPr>
                <w:rFonts w:ascii="Serif" w:hAnsi="Serif"/>
                <w:sz w:val="24"/>
                <w:szCs w:val="24"/>
              </w:rPr>
            </w:pPr>
            <w:r w:rsidRPr="003D47E0">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184E146B" w14:textId="77777777" w:rsidR="003D47E0" w:rsidRPr="003D47E0" w:rsidRDefault="003D47E0" w:rsidP="003D47E0">
            <w:pPr>
              <w:rPr>
                <w:rFonts w:ascii="Serif" w:hAnsi="Serif"/>
                <w:sz w:val="24"/>
                <w:szCs w:val="24"/>
              </w:rPr>
            </w:pPr>
            <w:r w:rsidRPr="003D47E0">
              <w:rPr>
                <w:rFonts w:ascii="Serif" w:hAnsi="Serif"/>
                <w:sz w:val="24"/>
                <w:szCs w:val="24"/>
              </w:rPr>
              <w:t>2021-07-18</w:t>
            </w:r>
          </w:p>
        </w:tc>
        <w:tc>
          <w:tcPr>
            <w:tcW w:w="0" w:type="auto"/>
            <w:shd w:val="clear" w:color="auto" w:fill="FFFFFF"/>
            <w:tcMar>
              <w:top w:w="105" w:type="dxa"/>
              <w:left w:w="75" w:type="dxa"/>
              <w:bottom w:w="105" w:type="dxa"/>
              <w:right w:w="75" w:type="dxa"/>
            </w:tcMar>
            <w:vAlign w:val="center"/>
            <w:hideMark/>
          </w:tcPr>
          <w:p w14:paraId="0672078B" w14:textId="77777777" w:rsidR="003D47E0" w:rsidRPr="003D47E0" w:rsidRDefault="003D47E0" w:rsidP="003D47E0">
            <w:pPr>
              <w:rPr>
                <w:rFonts w:ascii="Serif" w:hAnsi="Serif"/>
                <w:sz w:val="24"/>
                <w:szCs w:val="24"/>
              </w:rPr>
            </w:pPr>
            <w:r w:rsidRPr="003D47E0">
              <w:rPr>
                <w:rFonts w:ascii="Serif" w:hAnsi="Serif"/>
                <w:sz w:val="24"/>
                <w:szCs w:val="24"/>
              </w:rPr>
              <w:t>VOC Beta GH/501Y.V2 (B.1.351+B.1.351.2+B.1.351.3)</w:t>
            </w:r>
          </w:p>
        </w:tc>
      </w:tr>
      <w:tr w:rsidR="003D47E0" w:rsidRPr="003D47E0" w14:paraId="08FEBA6C" w14:textId="77777777" w:rsidTr="003D47E0">
        <w:tc>
          <w:tcPr>
            <w:tcW w:w="0" w:type="auto"/>
            <w:shd w:val="clear" w:color="auto" w:fill="FFFFFF"/>
            <w:tcMar>
              <w:top w:w="105" w:type="dxa"/>
              <w:left w:w="75" w:type="dxa"/>
              <w:bottom w:w="105" w:type="dxa"/>
              <w:right w:w="75" w:type="dxa"/>
            </w:tcMar>
            <w:vAlign w:val="center"/>
            <w:hideMark/>
          </w:tcPr>
          <w:p w14:paraId="69673D41" w14:textId="77777777" w:rsidR="003D47E0" w:rsidRPr="003D47E0" w:rsidRDefault="003D47E0" w:rsidP="003D47E0">
            <w:pPr>
              <w:rPr>
                <w:rFonts w:ascii="Serif" w:hAnsi="Serif"/>
                <w:sz w:val="24"/>
                <w:szCs w:val="24"/>
              </w:rPr>
            </w:pPr>
            <w:r w:rsidRPr="003D47E0">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38A5D8CE" w14:textId="77777777" w:rsidR="003D47E0" w:rsidRPr="003D47E0" w:rsidRDefault="003D47E0" w:rsidP="003D47E0">
            <w:pPr>
              <w:rPr>
                <w:rFonts w:ascii="Serif" w:hAnsi="Serif"/>
                <w:sz w:val="24"/>
                <w:szCs w:val="24"/>
              </w:rPr>
            </w:pPr>
            <w:r w:rsidRPr="003D47E0">
              <w:rPr>
                <w:rFonts w:ascii="Serif" w:hAnsi="Serif"/>
                <w:sz w:val="24"/>
                <w:szCs w:val="24"/>
              </w:rPr>
              <w:t>2021-07-11</w:t>
            </w:r>
          </w:p>
        </w:tc>
        <w:tc>
          <w:tcPr>
            <w:tcW w:w="0" w:type="auto"/>
            <w:shd w:val="clear" w:color="auto" w:fill="FFFFFF"/>
            <w:tcMar>
              <w:top w:w="105" w:type="dxa"/>
              <w:left w:w="75" w:type="dxa"/>
              <w:bottom w:w="105" w:type="dxa"/>
              <w:right w:w="75" w:type="dxa"/>
            </w:tcMar>
            <w:vAlign w:val="center"/>
            <w:hideMark/>
          </w:tcPr>
          <w:p w14:paraId="4D7B29C8"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DFD05C7" w14:textId="77777777" w:rsidTr="003D47E0">
        <w:tc>
          <w:tcPr>
            <w:tcW w:w="0" w:type="auto"/>
            <w:shd w:val="clear" w:color="auto" w:fill="FFFFFF"/>
            <w:tcMar>
              <w:top w:w="105" w:type="dxa"/>
              <w:left w:w="75" w:type="dxa"/>
              <w:bottom w:w="105" w:type="dxa"/>
              <w:right w:w="75" w:type="dxa"/>
            </w:tcMar>
            <w:vAlign w:val="center"/>
            <w:hideMark/>
          </w:tcPr>
          <w:p w14:paraId="2F426FC4" w14:textId="77777777" w:rsidR="003D47E0" w:rsidRPr="003D47E0" w:rsidRDefault="003D47E0" w:rsidP="003D47E0">
            <w:pPr>
              <w:rPr>
                <w:rFonts w:ascii="Serif" w:hAnsi="Serif"/>
                <w:sz w:val="24"/>
                <w:szCs w:val="24"/>
              </w:rPr>
            </w:pPr>
            <w:r w:rsidRPr="003D47E0">
              <w:rPr>
                <w:rFonts w:ascii="Serif" w:hAnsi="Serif"/>
                <w:sz w:val="24"/>
                <w:szCs w:val="24"/>
              </w:rPr>
              <w:t>United Arab Emirates</w:t>
            </w:r>
          </w:p>
        </w:tc>
        <w:tc>
          <w:tcPr>
            <w:tcW w:w="0" w:type="auto"/>
            <w:shd w:val="clear" w:color="auto" w:fill="FFFFFF"/>
            <w:tcMar>
              <w:top w:w="105" w:type="dxa"/>
              <w:left w:w="75" w:type="dxa"/>
              <w:bottom w:w="105" w:type="dxa"/>
              <w:right w:w="75" w:type="dxa"/>
            </w:tcMar>
            <w:vAlign w:val="center"/>
            <w:hideMark/>
          </w:tcPr>
          <w:p w14:paraId="22C68454" w14:textId="77777777" w:rsidR="003D47E0" w:rsidRPr="003D47E0" w:rsidRDefault="003D47E0" w:rsidP="003D47E0">
            <w:pPr>
              <w:rPr>
                <w:rFonts w:ascii="Serif" w:hAnsi="Serif"/>
                <w:sz w:val="24"/>
                <w:szCs w:val="24"/>
              </w:rPr>
            </w:pPr>
            <w:r w:rsidRPr="003D47E0">
              <w:rPr>
                <w:rFonts w:ascii="Serif" w:hAnsi="Serif"/>
                <w:sz w:val="24"/>
                <w:szCs w:val="24"/>
              </w:rPr>
              <w:t>2021-06-27</w:t>
            </w:r>
          </w:p>
        </w:tc>
        <w:tc>
          <w:tcPr>
            <w:tcW w:w="0" w:type="auto"/>
            <w:shd w:val="clear" w:color="auto" w:fill="FFFFFF"/>
            <w:tcMar>
              <w:top w:w="105" w:type="dxa"/>
              <w:left w:w="75" w:type="dxa"/>
              <w:bottom w:w="105" w:type="dxa"/>
              <w:right w:w="75" w:type="dxa"/>
            </w:tcMar>
            <w:vAlign w:val="center"/>
            <w:hideMark/>
          </w:tcPr>
          <w:p w14:paraId="34CF40FD"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35D5569" w14:textId="77777777" w:rsidTr="003D47E0">
        <w:tc>
          <w:tcPr>
            <w:tcW w:w="0" w:type="auto"/>
            <w:shd w:val="clear" w:color="auto" w:fill="FFFFFF"/>
            <w:tcMar>
              <w:top w:w="105" w:type="dxa"/>
              <w:left w:w="75" w:type="dxa"/>
              <w:bottom w:w="105" w:type="dxa"/>
              <w:right w:w="75" w:type="dxa"/>
            </w:tcMar>
            <w:vAlign w:val="center"/>
            <w:hideMark/>
          </w:tcPr>
          <w:p w14:paraId="3ED34AEE" w14:textId="77777777" w:rsidR="003D47E0" w:rsidRPr="003D47E0" w:rsidRDefault="003D47E0" w:rsidP="003D47E0">
            <w:pPr>
              <w:rPr>
                <w:rFonts w:ascii="Serif" w:hAnsi="Serif"/>
                <w:sz w:val="24"/>
                <w:szCs w:val="24"/>
              </w:rPr>
            </w:pPr>
            <w:r w:rsidRPr="003D47E0">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AEE69AC" w14:textId="77777777" w:rsidR="003D47E0" w:rsidRPr="003D47E0" w:rsidRDefault="003D47E0" w:rsidP="003D47E0">
            <w:pPr>
              <w:rPr>
                <w:rFonts w:ascii="Serif" w:hAnsi="Serif"/>
                <w:sz w:val="24"/>
                <w:szCs w:val="24"/>
              </w:rPr>
            </w:pPr>
            <w:r w:rsidRPr="003D47E0">
              <w:rPr>
                <w:rFonts w:ascii="Serif" w:hAnsi="Serif"/>
                <w:sz w:val="24"/>
                <w:szCs w:val="24"/>
              </w:rPr>
              <w:t>2021-06-13</w:t>
            </w:r>
          </w:p>
        </w:tc>
        <w:tc>
          <w:tcPr>
            <w:tcW w:w="0" w:type="auto"/>
            <w:shd w:val="clear" w:color="auto" w:fill="FFFFFF"/>
            <w:tcMar>
              <w:top w:w="105" w:type="dxa"/>
              <w:left w:w="75" w:type="dxa"/>
              <w:bottom w:w="105" w:type="dxa"/>
              <w:right w:w="75" w:type="dxa"/>
            </w:tcMar>
            <w:vAlign w:val="center"/>
            <w:hideMark/>
          </w:tcPr>
          <w:p w14:paraId="3758C3D3" w14:textId="77777777" w:rsidR="003D47E0" w:rsidRPr="003D47E0" w:rsidRDefault="003D47E0" w:rsidP="003D47E0">
            <w:pPr>
              <w:rPr>
                <w:rFonts w:ascii="Serif" w:hAnsi="Serif"/>
                <w:sz w:val="24"/>
                <w:szCs w:val="24"/>
              </w:rPr>
            </w:pPr>
            <w:r w:rsidRPr="003D47E0">
              <w:rPr>
                <w:rFonts w:ascii="Serif" w:hAnsi="Serif"/>
                <w:sz w:val="24"/>
                <w:szCs w:val="24"/>
              </w:rPr>
              <w:t>VOI Eta G/484K.V3 (B.1.525)</w:t>
            </w:r>
          </w:p>
        </w:tc>
      </w:tr>
      <w:tr w:rsidR="003D47E0" w:rsidRPr="003D47E0" w14:paraId="54E05CB7" w14:textId="77777777" w:rsidTr="003D47E0">
        <w:tc>
          <w:tcPr>
            <w:tcW w:w="0" w:type="auto"/>
            <w:shd w:val="clear" w:color="auto" w:fill="FFFFFF"/>
            <w:tcMar>
              <w:top w:w="105" w:type="dxa"/>
              <w:left w:w="75" w:type="dxa"/>
              <w:bottom w:w="105" w:type="dxa"/>
              <w:right w:w="75" w:type="dxa"/>
            </w:tcMar>
            <w:vAlign w:val="center"/>
            <w:hideMark/>
          </w:tcPr>
          <w:p w14:paraId="0EA27C3B" w14:textId="77777777" w:rsidR="003D47E0" w:rsidRPr="003D47E0" w:rsidRDefault="003D47E0" w:rsidP="003D47E0">
            <w:pPr>
              <w:rPr>
                <w:rFonts w:ascii="Serif" w:hAnsi="Serif"/>
                <w:sz w:val="24"/>
                <w:szCs w:val="24"/>
              </w:rPr>
            </w:pPr>
            <w:r w:rsidRPr="003D47E0">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0A84AA2B" w14:textId="77777777" w:rsidR="003D47E0" w:rsidRPr="003D47E0" w:rsidRDefault="003D47E0" w:rsidP="003D47E0">
            <w:pPr>
              <w:rPr>
                <w:rFonts w:ascii="Serif" w:hAnsi="Serif"/>
                <w:sz w:val="24"/>
                <w:szCs w:val="24"/>
              </w:rPr>
            </w:pPr>
            <w:r w:rsidRPr="003D47E0">
              <w:rPr>
                <w:rFonts w:ascii="Serif" w:hAnsi="Serif"/>
                <w:sz w:val="24"/>
                <w:szCs w:val="24"/>
              </w:rPr>
              <w:t>2021-05-30</w:t>
            </w:r>
          </w:p>
        </w:tc>
        <w:tc>
          <w:tcPr>
            <w:tcW w:w="0" w:type="auto"/>
            <w:shd w:val="clear" w:color="auto" w:fill="FFFFFF"/>
            <w:tcMar>
              <w:top w:w="105" w:type="dxa"/>
              <w:left w:w="75" w:type="dxa"/>
              <w:bottom w:w="105" w:type="dxa"/>
              <w:right w:w="75" w:type="dxa"/>
            </w:tcMar>
            <w:vAlign w:val="center"/>
            <w:hideMark/>
          </w:tcPr>
          <w:p w14:paraId="1E80F915"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1044FCB3" w14:textId="77777777" w:rsidTr="003D47E0">
        <w:tc>
          <w:tcPr>
            <w:tcW w:w="0" w:type="auto"/>
            <w:shd w:val="clear" w:color="auto" w:fill="FFFFFF"/>
            <w:tcMar>
              <w:top w:w="105" w:type="dxa"/>
              <w:left w:w="75" w:type="dxa"/>
              <w:bottom w:w="105" w:type="dxa"/>
              <w:right w:w="75" w:type="dxa"/>
            </w:tcMar>
            <w:vAlign w:val="center"/>
            <w:hideMark/>
          </w:tcPr>
          <w:p w14:paraId="3E51BA43" w14:textId="77777777" w:rsidR="003D47E0" w:rsidRPr="003D47E0" w:rsidRDefault="003D47E0" w:rsidP="003D47E0">
            <w:pPr>
              <w:rPr>
                <w:rFonts w:ascii="Serif" w:hAnsi="Serif"/>
                <w:sz w:val="24"/>
                <w:szCs w:val="24"/>
              </w:rPr>
            </w:pPr>
            <w:r w:rsidRPr="003D47E0">
              <w:rPr>
                <w:rFonts w:ascii="Serif" w:hAnsi="Serif"/>
                <w:sz w:val="24"/>
                <w:szCs w:val="24"/>
              </w:rPr>
              <w:t>Faroe Islands</w:t>
            </w:r>
          </w:p>
        </w:tc>
        <w:tc>
          <w:tcPr>
            <w:tcW w:w="0" w:type="auto"/>
            <w:shd w:val="clear" w:color="auto" w:fill="FFFFFF"/>
            <w:tcMar>
              <w:top w:w="105" w:type="dxa"/>
              <w:left w:w="75" w:type="dxa"/>
              <w:bottom w:w="105" w:type="dxa"/>
              <w:right w:w="75" w:type="dxa"/>
            </w:tcMar>
            <w:vAlign w:val="center"/>
            <w:hideMark/>
          </w:tcPr>
          <w:p w14:paraId="606377C0" w14:textId="77777777" w:rsidR="003D47E0" w:rsidRPr="003D47E0" w:rsidRDefault="003D47E0" w:rsidP="003D47E0">
            <w:pPr>
              <w:rPr>
                <w:rFonts w:ascii="Serif" w:hAnsi="Serif"/>
                <w:sz w:val="24"/>
                <w:szCs w:val="24"/>
              </w:rPr>
            </w:pPr>
            <w:r w:rsidRPr="003D47E0">
              <w:rPr>
                <w:rFonts w:ascii="Serif" w:hAnsi="Serif"/>
                <w:sz w:val="24"/>
                <w:szCs w:val="24"/>
              </w:rPr>
              <w:t>2021-05-09</w:t>
            </w:r>
          </w:p>
        </w:tc>
        <w:tc>
          <w:tcPr>
            <w:tcW w:w="0" w:type="auto"/>
            <w:shd w:val="clear" w:color="auto" w:fill="FFFFFF"/>
            <w:tcMar>
              <w:top w:w="105" w:type="dxa"/>
              <w:left w:w="75" w:type="dxa"/>
              <w:bottom w:w="105" w:type="dxa"/>
              <w:right w:w="75" w:type="dxa"/>
            </w:tcMar>
            <w:vAlign w:val="center"/>
            <w:hideMark/>
          </w:tcPr>
          <w:p w14:paraId="62F5F1AA"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0C28B5FC" w14:textId="77777777" w:rsidTr="003D47E0">
        <w:tc>
          <w:tcPr>
            <w:tcW w:w="0" w:type="auto"/>
            <w:shd w:val="clear" w:color="auto" w:fill="FFFFFF"/>
            <w:tcMar>
              <w:top w:w="105" w:type="dxa"/>
              <w:left w:w="75" w:type="dxa"/>
              <w:bottom w:w="105" w:type="dxa"/>
              <w:right w:w="75" w:type="dxa"/>
            </w:tcMar>
            <w:vAlign w:val="center"/>
            <w:hideMark/>
          </w:tcPr>
          <w:p w14:paraId="419F0EC2" w14:textId="77777777" w:rsidR="003D47E0" w:rsidRPr="003D47E0" w:rsidRDefault="003D47E0" w:rsidP="003D47E0">
            <w:pPr>
              <w:rPr>
                <w:rFonts w:ascii="Serif" w:hAnsi="Serif"/>
                <w:sz w:val="24"/>
                <w:szCs w:val="24"/>
              </w:rPr>
            </w:pPr>
            <w:r w:rsidRPr="003D47E0">
              <w:rPr>
                <w:rFonts w:ascii="Serif" w:hAnsi="Serif"/>
                <w:sz w:val="24"/>
                <w:szCs w:val="24"/>
              </w:rPr>
              <w:t>Wallis and Futuna Islands</w:t>
            </w:r>
          </w:p>
        </w:tc>
        <w:tc>
          <w:tcPr>
            <w:tcW w:w="0" w:type="auto"/>
            <w:shd w:val="clear" w:color="auto" w:fill="FFFFFF"/>
            <w:tcMar>
              <w:top w:w="105" w:type="dxa"/>
              <w:left w:w="75" w:type="dxa"/>
              <w:bottom w:w="105" w:type="dxa"/>
              <w:right w:w="75" w:type="dxa"/>
            </w:tcMar>
            <w:vAlign w:val="center"/>
            <w:hideMark/>
          </w:tcPr>
          <w:p w14:paraId="0E05F701" w14:textId="77777777" w:rsidR="003D47E0" w:rsidRPr="003D47E0" w:rsidRDefault="003D47E0" w:rsidP="003D47E0">
            <w:pPr>
              <w:rPr>
                <w:rFonts w:ascii="Serif" w:hAnsi="Serif"/>
                <w:sz w:val="24"/>
                <w:szCs w:val="24"/>
              </w:rPr>
            </w:pPr>
            <w:r w:rsidRPr="003D47E0">
              <w:rPr>
                <w:rFonts w:ascii="Serif" w:hAnsi="Serif"/>
                <w:sz w:val="24"/>
                <w:szCs w:val="24"/>
              </w:rPr>
              <w:t>2021-04-25</w:t>
            </w:r>
          </w:p>
        </w:tc>
        <w:tc>
          <w:tcPr>
            <w:tcW w:w="0" w:type="auto"/>
            <w:shd w:val="clear" w:color="auto" w:fill="FFFFFF"/>
            <w:tcMar>
              <w:top w:w="105" w:type="dxa"/>
              <w:left w:w="75" w:type="dxa"/>
              <w:bottom w:w="105" w:type="dxa"/>
              <w:right w:w="75" w:type="dxa"/>
            </w:tcMar>
            <w:vAlign w:val="center"/>
            <w:hideMark/>
          </w:tcPr>
          <w:p w14:paraId="15E1A2A1"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1322BAD6" w14:textId="77777777" w:rsidTr="003D47E0">
        <w:tc>
          <w:tcPr>
            <w:tcW w:w="0" w:type="auto"/>
            <w:shd w:val="clear" w:color="auto" w:fill="FFFFFF"/>
            <w:tcMar>
              <w:top w:w="105" w:type="dxa"/>
              <w:left w:w="75" w:type="dxa"/>
              <w:bottom w:w="105" w:type="dxa"/>
              <w:right w:w="75" w:type="dxa"/>
            </w:tcMar>
            <w:vAlign w:val="center"/>
            <w:hideMark/>
          </w:tcPr>
          <w:p w14:paraId="10DA4091" w14:textId="77777777" w:rsidR="003D47E0" w:rsidRPr="003D47E0" w:rsidRDefault="003D47E0" w:rsidP="003D47E0">
            <w:pPr>
              <w:rPr>
                <w:rFonts w:ascii="Serif" w:hAnsi="Serif"/>
                <w:sz w:val="24"/>
                <w:szCs w:val="24"/>
              </w:rPr>
            </w:pPr>
            <w:r w:rsidRPr="003D47E0">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1FEBC11C" w14:textId="77777777" w:rsidR="003D47E0" w:rsidRPr="003D47E0" w:rsidRDefault="003D47E0" w:rsidP="003D47E0">
            <w:pPr>
              <w:rPr>
                <w:rFonts w:ascii="Serif" w:hAnsi="Serif"/>
                <w:sz w:val="24"/>
                <w:szCs w:val="24"/>
              </w:rPr>
            </w:pPr>
            <w:r w:rsidRPr="003D47E0">
              <w:rPr>
                <w:rFonts w:ascii="Serif" w:hAnsi="Serif"/>
                <w:sz w:val="24"/>
                <w:szCs w:val="24"/>
              </w:rPr>
              <w:t>2021-04-11</w:t>
            </w:r>
          </w:p>
        </w:tc>
        <w:tc>
          <w:tcPr>
            <w:tcW w:w="0" w:type="auto"/>
            <w:shd w:val="clear" w:color="auto" w:fill="FFFFFF"/>
            <w:tcMar>
              <w:top w:w="105" w:type="dxa"/>
              <w:left w:w="75" w:type="dxa"/>
              <w:bottom w:w="105" w:type="dxa"/>
              <w:right w:w="75" w:type="dxa"/>
            </w:tcMar>
            <w:vAlign w:val="center"/>
            <w:hideMark/>
          </w:tcPr>
          <w:p w14:paraId="325C1F1F"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791BA121" w14:textId="77777777" w:rsidTr="003D47E0">
        <w:tc>
          <w:tcPr>
            <w:tcW w:w="0" w:type="auto"/>
            <w:shd w:val="clear" w:color="auto" w:fill="FFFFFF"/>
            <w:tcMar>
              <w:top w:w="105" w:type="dxa"/>
              <w:left w:w="75" w:type="dxa"/>
              <w:bottom w:w="105" w:type="dxa"/>
              <w:right w:w="75" w:type="dxa"/>
            </w:tcMar>
            <w:vAlign w:val="center"/>
            <w:hideMark/>
          </w:tcPr>
          <w:p w14:paraId="36665DAA" w14:textId="77777777" w:rsidR="003D47E0" w:rsidRPr="003D47E0" w:rsidRDefault="003D47E0" w:rsidP="003D47E0">
            <w:pPr>
              <w:rPr>
                <w:rFonts w:ascii="Serif" w:hAnsi="Serif"/>
                <w:sz w:val="24"/>
                <w:szCs w:val="24"/>
              </w:rPr>
            </w:pPr>
            <w:r w:rsidRPr="003D47E0">
              <w:rPr>
                <w:rFonts w:ascii="Serif" w:hAnsi="Serif"/>
                <w:sz w:val="24"/>
                <w:szCs w:val="24"/>
              </w:rPr>
              <w:lastRenderedPageBreak/>
              <w:t>Vanuatu</w:t>
            </w:r>
          </w:p>
        </w:tc>
        <w:tc>
          <w:tcPr>
            <w:tcW w:w="0" w:type="auto"/>
            <w:shd w:val="clear" w:color="auto" w:fill="FFFFFF"/>
            <w:tcMar>
              <w:top w:w="105" w:type="dxa"/>
              <w:left w:w="75" w:type="dxa"/>
              <w:bottom w:w="105" w:type="dxa"/>
              <w:right w:w="75" w:type="dxa"/>
            </w:tcMar>
            <w:vAlign w:val="center"/>
            <w:hideMark/>
          </w:tcPr>
          <w:p w14:paraId="102405E6" w14:textId="77777777" w:rsidR="003D47E0" w:rsidRPr="003D47E0" w:rsidRDefault="003D47E0" w:rsidP="003D47E0">
            <w:pPr>
              <w:rPr>
                <w:rFonts w:ascii="Serif" w:hAnsi="Serif"/>
                <w:sz w:val="24"/>
                <w:szCs w:val="24"/>
              </w:rPr>
            </w:pPr>
            <w:r w:rsidRPr="003D47E0">
              <w:rPr>
                <w:rFonts w:ascii="Serif" w:hAnsi="Serif"/>
                <w:sz w:val="24"/>
                <w:szCs w:val="24"/>
              </w:rPr>
              <w:t>2021-03-28</w:t>
            </w:r>
          </w:p>
        </w:tc>
        <w:tc>
          <w:tcPr>
            <w:tcW w:w="0" w:type="auto"/>
            <w:shd w:val="clear" w:color="auto" w:fill="FFFFFF"/>
            <w:tcMar>
              <w:top w:w="105" w:type="dxa"/>
              <w:left w:w="75" w:type="dxa"/>
              <w:bottom w:w="105" w:type="dxa"/>
              <w:right w:w="75" w:type="dxa"/>
            </w:tcMar>
            <w:vAlign w:val="center"/>
            <w:hideMark/>
          </w:tcPr>
          <w:p w14:paraId="5102F270"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1ECA1E48" w14:textId="77777777" w:rsidTr="003D47E0">
        <w:tc>
          <w:tcPr>
            <w:tcW w:w="0" w:type="auto"/>
            <w:shd w:val="clear" w:color="auto" w:fill="FFFFFF"/>
            <w:tcMar>
              <w:top w:w="105" w:type="dxa"/>
              <w:left w:w="75" w:type="dxa"/>
              <w:bottom w:w="105" w:type="dxa"/>
              <w:right w:w="75" w:type="dxa"/>
            </w:tcMar>
            <w:vAlign w:val="center"/>
            <w:hideMark/>
          </w:tcPr>
          <w:p w14:paraId="34016527" w14:textId="77777777" w:rsidR="003D47E0" w:rsidRPr="003D47E0" w:rsidRDefault="003D47E0" w:rsidP="003D47E0">
            <w:pPr>
              <w:rPr>
                <w:rFonts w:ascii="Serif" w:hAnsi="Serif"/>
                <w:sz w:val="24"/>
                <w:szCs w:val="24"/>
              </w:rPr>
            </w:pPr>
            <w:r w:rsidRPr="003D47E0">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34924DE1" w14:textId="77777777" w:rsidR="003D47E0" w:rsidRPr="003D47E0" w:rsidRDefault="003D47E0" w:rsidP="003D47E0">
            <w:pPr>
              <w:rPr>
                <w:rFonts w:ascii="Serif" w:hAnsi="Serif"/>
                <w:sz w:val="24"/>
                <w:szCs w:val="24"/>
              </w:rPr>
            </w:pPr>
            <w:r w:rsidRPr="003D47E0">
              <w:rPr>
                <w:rFonts w:ascii="Serif" w:hAnsi="Serif"/>
                <w:sz w:val="24"/>
                <w:szCs w:val="24"/>
              </w:rPr>
              <w:t>2021-03-07</w:t>
            </w:r>
          </w:p>
        </w:tc>
        <w:tc>
          <w:tcPr>
            <w:tcW w:w="0" w:type="auto"/>
            <w:shd w:val="clear" w:color="auto" w:fill="FFFFFF"/>
            <w:tcMar>
              <w:top w:w="105" w:type="dxa"/>
              <w:left w:w="75" w:type="dxa"/>
              <w:bottom w:w="105" w:type="dxa"/>
              <w:right w:w="75" w:type="dxa"/>
            </w:tcMar>
            <w:vAlign w:val="center"/>
            <w:hideMark/>
          </w:tcPr>
          <w:p w14:paraId="6BC279DE"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50AF816" w14:textId="77777777" w:rsidTr="003D47E0">
        <w:tc>
          <w:tcPr>
            <w:tcW w:w="0" w:type="auto"/>
            <w:shd w:val="clear" w:color="auto" w:fill="FFFFFF"/>
            <w:tcMar>
              <w:top w:w="105" w:type="dxa"/>
              <w:left w:w="75" w:type="dxa"/>
              <w:bottom w:w="105" w:type="dxa"/>
              <w:right w:w="75" w:type="dxa"/>
            </w:tcMar>
            <w:vAlign w:val="center"/>
            <w:hideMark/>
          </w:tcPr>
          <w:p w14:paraId="4AF86189" w14:textId="77777777" w:rsidR="003D47E0" w:rsidRPr="003D47E0" w:rsidRDefault="003D47E0" w:rsidP="003D47E0">
            <w:pPr>
              <w:rPr>
                <w:rFonts w:ascii="Serif" w:hAnsi="Serif"/>
                <w:sz w:val="24"/>
                <w:szCs w:val="24"/>
              </w:rPr>
            </w:pPr>
            <w:r w:rsidRPr="003D47E0">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35C29325" w14:textId="77777777" w:rsidR="003D47E0" w:rsidRPr="003D47E0" w:rsidRDefault="003D47E0" w:rsidP="003D47E0">
            <w:pPr>
              <w:rPr>
                <w:rFonts w:ascii="Serif" w:hAnsi="Serif"/>
                <w:sz w:val="24"/>
                <w:szCs w:val="24"/>
              </w:rPr>
            </w:pPr>
            <w:r w:rsidRPr="003D47E0">
              <w:rPr>
                <w:rFonts w:ascii="Serif" w:hAnsi="Serif"/>
                <w:sz w:val="24"/>
                <w:szCs w:val="24"/>
              </w:rPr>
              <w:t>2021-02-07</w:t>
            </w:r>
          </w:p>
        </w:tc>
        <w:tc>
          <w:tcPr>
            <w:tcW w:w="0" w:type="auto"/>
            <w:shd w:val="clear" w:color="auto" w:fill="FFFFFF"/>
            <w:tcMar>
              <w:top w:w="105" w:type="dxa"/>
              <w:left w:w="75" w:type="dxa"/>
              <w:bottom w:w="105" w:type="dxa"/>
              <w:right w:w="75" w:type="dxa"/>
            </w:tcMar>
            <w:vAlign w:val="center"/>
            <w:hideMark/>
          </w:tcPr>
          <w:p w14:paraId="0493CC22"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458795A" w14:textId="77777777" w:rsidTr="003D47E0">
        <w:tc>
          <w:tcPr>
            <w:tcW w:w="0" w:type="auto"/>
            <w:shd w:val="clear" w:color="auto" w:fill="FFFFFF"/>
            <w:tcMar>
              <w:top w:w="105" w:type="dxa"/>
              <w:left w:w="75" w:type="dxa"/>
              <w:bottom w:w="105" w:type="dxa"/>
              <w:right w:w="75" w:type="dxa"/>
            </w:tcMar>
            <w:vAlign w:val="center"/>
            <w:hideMark/>
          </w:tcPr>
          <w:p w14:paraId="00DC45A1" w14:textId="77777777" w:rsidR="003D47E0" w:rsidRPr="003D47E0" w:rsidRDefault="003D47E0" w:rsidP="003D47E0">
            <w:pPr>
              <w:rPr>
                <w:rFonts w:ascii="Serif" w:hAnsi="Serif"/>
                <w:sz w:val="24"/>
                <w:szCs w:val="24"/>
              </w:rPr>
            </w:pPr>
            <w:r w:rsidRPr="003D47E0">
              <w:rPr>
                <w:rFonts w:ascii="Serif" w:hAnsi="Serif"/>
                <w:sz w:val="24"/>
                <w:szCs w:val="24"/>
              </w:rPr>
              <w:t>Sint Eustatius</w:t>
            </w:r>
          </w:p>
        </w:tc>
        <w:tc>
          <w:tcPr>
            <w:tcW w:w="0" w:type="auto"/>
            <w:shd w:val="clear" w:color="auto" w:fill="FFFFFF"/>
            <w:tcMar>
              <w:top w:w="105" w:type="dxa"/>
              <w:left w:w="75" w:type="dxa"/>
              <w:bottom w:w="105" w:type="dxa"/>
              <w:right w:w="75" w:type="dxa"/>
            </w:tcMar>
            <w:vAlign w:val="center"/>
            <w:hideMark/>
          </w:tcPr>
          <w:p w14:paraId="1D67D89A" w14:textId="77777777" w:rsidR="003D47E0" w:rsidRPr="003D47E0" w:rsidRDefault="003D47E0" w:rsidP="003D47E0">
            <w:pPr>
              <w:rPr>
                <w:rFonts w:ascii="Serif" w:hAnsi="Serif"/>
                <w:sz w:val="24"/>
                <w:szCs w:val="24"/>
              </w:rPr>
            </w:pPr>
            <w:r w:rsidRPr="003D47E0">
              <w:rPr>
                <w:rFonts w:ascii="Serif" w:hAnsi="Serif"/>
                <w:sz w:val="24"/>
                <w:szCs w:val="24"/>
              </w:rPr>
              <w:t>2020-09-13</w:t>
            </w:r>
          </w:p>
        </w:tc>
        <w:tc>
          <w:tcPr>
            <w:tcW w:w="0" w:type="auto"/>
            <w:shd w:val="clear" w:color="auto" w:fill="FFFFFF"/>
            <w:tcMar>
              <w:top w:w="105" w:type="dxa"/>
              <w:left w:w="75" w:type="dxa"/>
              <w:bottom w:w="105" w:type="dxa"/>
              <w:right w:w="75" w:type="dxa"/>
            </w:tcMar>
            <w:vAlign w:val="center"/>
            <w:hideMark/>
          </w:tcPr>
          <w:p w14:paraId="33ED5EBE" w14:textId="77777777" w:rsidR="003D47E0" w:rsidRPr="003D47E0" w:rsidRDefault="003D47E0" w:rsidP="003D47E0">
            <w:pPr>
              <w:rPr>
                <w:rFonts w:ascii="Serif" w:hAnsi="Serif"/>
                <w:sz w:val="24"/>
                <w:szCs w:val="24"/>
              </w:rPr>
            </w:pPr>
            <w:r w:rsidRPr="003D47E0">
              <w:rPr>
                <w:rFonts w:ascii="Serif" w:hAnsi="Serif"/>
                <w:sz w:val="24"/>
                <w:szCs w:val="24"/>
              </w:rPr>
              <w:t>Other</w:t>
            </w:r>
          </w:p>
        </w:tc>
      </w:tr>
    </w:tbl>
    <w:p w14:paraId="0E77FF6D" w14:textId="166CF1FB" w:rsidR="00BD6DA1" w:rsidRDefault="00BD6DA1" w:rsidP="00E5535E">
      <w:pPr>
        <w:rPr>
          <w:rFonts w:ascii="Serif" w:hAnsi="Serif"/>
          <w:sz w:val="24"/>
          <w:szCs w:val="24"/>
        </w:rPr>
      </w:pPr>
    </w:p>
    <w:p w14:paraId="6C8BEE97" w14:textId="77777777" w:rsidR="003D47E0" w:rsidRDefault="003D47E0" w:rsidP="00E5535E">
      <w:pPr>
        <w:rPr>
          <w:rFonts w:ascii="Serif" w:hAnsi="Serif"/>
          <w:sz w:val="24"/>
          <w:szCs w:val="24"/>
        </w:rPr>
      </w:pP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2065"/>
        <w:gridCol w:w="2574"/>
      </w:tblGrid>
      <w:tr w:rsidR="00224884" w:rsidRPr="00224884" w14:paraId="46CBC2D1" w14:textId="77777777" w:rsidTr="008F74A3">
        <w:trPr>
          <w:tblHeader/>
        </w:trPr>
        <w:tc>
          <w:tcPr>
            <w:tcW w:w="0" w:type="auto"/>
            <w:gridSpan w:val="3"/>
            <w:shd w:val="clear" w:color="auto" w:fill="FFFFFF"/>
            <w:tcMar>
              <w:top w:w="150" w:type="dxa"/>
              <w:left w:w="75" w:type="dxa"/>
              <w:bottom w:w="150" w:type="dxa"/>
              <w:right w:w="75" w:type="dxa"/>
            </w:tcMar>
            <w:vAlign w:val="bottom"/>
          </w:tcPr>
          <w:p w14:paraId="0E1B4250" w14:textId="14564CC8" w:rsidR="00224884" w:rsidRPr="00224884" w:rsidRDefault="00224884" w:rsidP="00224884">
            <w:pPr>
              <w:rPr>
                <w:rFonts w:ascii="Serif" w:hAnsi="Serif"/>
                <w:b/>
                <w:bCs/>
                <w:sz w:val="24"/>
                <w:szCs w:val="24"/>
              </w:rPr>
            </w:pPr>
            <w:r>
              <w:rPr>
                <w:rFonts w:ascii="Serif" w:hAnsi="Serif"/>
                <w:b/>
                <w:bCs/>
                <w:sz w:val="24"/>
                <w:szCs w:val="24"/>
              </w:rPr>
              <w:t>Most Recent Report of New Cases Per Million by Location</w:t>
            </w:r>
          </w:p>
        </w:tc>
      </w:tr>
      <w:tr w:rsidR="00224884" w:rsidRPr="00224884" w14:paraId="5D87E398" w14:textId="77777777" w:rsidTr="008F74A3">
        <w:trPr>
          <w:tblHeader/>
        </w:trPr>
        <w:tc>
          <w:tcPr>
            <w:tcW w:w="0" w:type="auto"/>
            <w:shd w:val="clear" w:color="auto" w:fill="FFFFFF"/>
            <w:tcMar>
              <w:top w:w="150" w:type="dxa"/>
              <w:left w:w="75" w:type="dxa"/>
              <w:bottom w:w="150" w:type="dxa"/>
              <w:right w:w="75" w:type="dxa"/>
            </w:tcMar>
            <w:vAlign w:val="bottom"/>
            <w:hideMark/>
          </w:tcPr>
          <w:p w14:paraId="76C50946" w14:textId="77777777" w:rsidR="00224884" w:rsidRPr="00224884" w:rsidRDefault="00224884" w:rsidP="00224884">
            <w:pPr>
              <w:rPr>
                <w:rFonts w:ascii="Serif" w:hAnsi="Serif"/>
                <w:b/>
                <w:bCs/>
                <w:sz w:val="24"/>
                <w:szCs w:val="24"/>
              </w:rPr>
            </w:pPr>
            <w:r w:rsidRPr="00224884">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0001BD64" w14:textId="77777777" w:rsidR="00224884" w:rsidRPr="00224884" w:rsidRDefault="00224884" w:rsidP="00224884">
            <w:pPr>
              <w:rPr>
                <w:rFonts w:ascii="Serif" w:hAnsi="Serif"/>
                <w:b/>
                <w:bCs/>
                <w:sz w:val="24"/>
                <w:szCs w:val="24"/>
              </w:rPr>
            </w:pPr>
            <w:r w:rsidRPr="00224884">
              <w:rPr>
                <w:rFonts w:ascii="Serif" w:hAnsi="Serif"/>
                <w:b/>
                <w:bCs/>
                <w:sz w:val="24"/>
                <w:szCs w:val="24"/>
              </w:rPr>
              <w:t>Most Recent Date</w:t>
            </w:r>
          </w:p>
        </w:tc>
        <w:tc>
          <w:tcPr>
            <w:tcW w:w="0" w:type="auto"/>
            <w:shd w:val="clear" w:color="auto" w:fill="FFFFFF"/>
            <w:tcMar>
              <w:top w:w="150" w:type="dxa"/>
              <w:left w:w="75" w:type="dxa"/>
              <w:bottom w:w="150" w:type="dxa"/>
              <w:right w:w="75" w:type="dxa"/>
            </w:tcMar>
            <w:vAlign w:val="bottom"/>
            <w:hideMark/>
          </w:tcPr>
          <w:p w14:paraId="5DCB5BA6" w14:textId="77777777" w:rsidR="00224884" w:rsidRPr="00224884" w:rsidRDefault="00224884" w:rsidP="00224884">
            <w:pPr>
              <w:rPr>
                <w:rFonts w:ascii="Serif" w:hAnsi="Serif"/>
                <w:b/>
                <w:bCs/>
                <w:sz w:val="24"/>
                <w:szCs w:val="24"/>
              </w:rPr>
            </w:pPr>
            <w:r w:rsidRPr="00224884">
              <w:rPr>
                <w:rFonts w:ascii="Serif" w:hAnsi="Serif"/>
                <w:b/>
                <w:bCs/>
                <w:sz w:val="24"/>
                <w:szCs w:val="24"/>
              </w:rPr>
              <w:t>New Cases Per Million</w:t>
            </w:r>
          </w:p>
        </w:tc>
      </w:tr>
      <w:tr w:rsidR="00224884" w:rsidRPr="00224884" w14:paraId="532C57AC" w14:textId="77777777" w:rsidTr="008F74A3">
        <w:tc>
          <w:tcPr>
            <w:tcW w:w="0" w:type="auto"/>
            <w:shd w:val="clear" w:color="auto" w:fill="FFFFFF"/>
            <w:tcMar>
              <w:top w:w="105" w:type="dxa"/>
              <w:left w:w="75" w:type="dxa"/>
              <w:bottom w:w="105" w:type="dxa"/>
              <w:right w:w="75" w:type="dxa"/>
            </w:tcMar>
            <w:vAlign w:val="center"/>
            <w:hideMark/>
          </w:tcPr>
          <w:p w14:paraId="41332253" w14:textId="77777777" w:rsidR="00224884" w:rsidRPr="00224884" w:rsidRDefault="00224884" w:rsidP="00224884">
            <w:pPr>
              <w:rPr>
                <w:rFonts w:ascii="Serif" w:hAnsi="Serif"/>
                <w:sz w:val="24"/>
                <w:szCs w:val="24"/>
              </w:rPr>
            </w:pPr>
            <w:r w:rsidRPr="00224884">
              <w:rPr>
                <w:rFonts w:ascii="Serif" w:hAnsi="Serif"/>
                <w:sz w:val="24"/>
                <w:szCs w:val="24"/>
              </w:rPr>
              <w:t>Cook Islands</w:t>
            </w:r>
          </w:p>
        </w:tc>
        <w:tc>
          <w:tcPr>
            <w:tcW w:w="0" w:type="auto"/>
            <w:shd w:val="clear" w:color="auto" w:fill="FFFFFF"/>
            <w:tcMar>
              <w:top w:w="105" w:type="dxa"/>
              <w:left w:w="75" w:type="dxa"/>
              <w:bottom w:w="105" w:type="dxa"/>
              <w:right w:w="75" w:type="dxa"/>
            </w:tcMar>
            <w:vAlign w:val="center"/>
            <w:hideMark/>
          </w:tcPr>
          <w:p w14:paraId="61B8976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1952EAD" w14:textId="77777777" w:rsidR="00224884" w:rsidRPr="00224884" w:rsidRDefault="00224884" w:rsidP="00224884">
            <w:pPr>
              <w:rPr>
                <w:rFonts w:ascii="Serif" w:hAnsi="Serif"/>
                <w:sz w:val="24"/>
                <w:szCs w:val="24"/>
              </w:rPr>
            </w:pPr>
            <w:r w:rsidRPr="00224884">
              <w:rPr>
                <w:rFonts w:ascii="Serif" w:hAnsi="Serif"/>
                <w:sz w:val="24"/>
                <w:szCs w:val="24"/>
              </w:rPr>
              <w:t>5016.097</w:t>
            </w:r>
          </w:p>
        </w:tc>
      </w:tr>
      <w:tr w:rsidR="00224884" w:rsidRPr="00224884" w14:paraId="79869B5F" w14:textId="77777777" w:rsidTr="008F74A3">
        <w:tc>
          <w:tcPr>
            <w:tcW w:w="0" w:type="auto"/>
            <w:shd w:val="clear" w:color="auto" w:fill="FFFFFF"/>
            <w:tcMar>
              <w:top w:w="105" w:type="dxa"/>
              <w:left w:w="75" w:type="dxa"/>
              <w:bottom w:w="105" w:type="dxa"/>
              <w:right w:w="75" w:type="dxa"/>
            </w:tcMar>
            <w:vAlign w:val="center"/>
            <w:hideMark/>
          </w:tcPr>
          <w:p w14:paraId="672C3D7F" w14:textId="77777777" w:rsidR="00224884" w:rsidRPr="00224884" w:rsidRDefault="00224884" w:rsidP="00224884">
            <w:pPr>
              <w:rPr>
                <w:rFonts w:ascii="Serif" w:hAnsi="Serif"/>
                <w:sz w:val="24"/>
                <w:szCs w:val="24"/>
              </w:rPr>
            </w:pPr>
            <w:r w:rsidRPr="00224884">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2740188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0FA3315" w14:textId="77777777" w:rsidR="00224884" w:rsidRPr="00224884" w:rsidRDefault="00224884" w:rsidP="00224884">
            <w:pPr>
              <w:rPr>
                <w:rFonts w:ascii="Serif" w:hAnsi="Serif"/>
                <w:sz w:val="24"/>
                <w:szCs w:val="24"/>
              </w:rPr>
            </w:pPr>
            <w:r w:rsidRPr="00224884">
              <w:rPr>
                <w:rFonts w:ascii="Serif" w:hAnsi="Serif"/>
                <w:sz w:val="24"/>
                <w:szCs w:val="24"/>
              </w:rPr>
              <w:t>2095.516</w:t>
            </w:r>
          </w:p>
        </w:tc>
      </w:tr>
      <w:tr w:rsidR="00224884" w:rsidRPr="00224884" w14:paraId="69D38081" w14:textId="77777777" w:rsidTr="008F74A3">
        <w:tc>
          <w:tcPr>
            <w:tcW w:w="0" w:type="auto"/>
            <w:shd w:val="clear" w:color="auto" w:fill="FFFFFF"/>
            <w:tcMar>
              <w:top w:w="105" w:type="dxa"/>
              <w:left w:w="75" w:type="dxa"/>
              <w:bottom w:w="105" w:type="dxa"/>
              <w:right w:w="75" w:type="dxa"/>
            </w:tcMar>
            <w:vAlign w:val="center"/>
            <w:hideMark/>
          </w:tcPr>
          <w:p w14:paraId="3C03772F" w14:textId="77777777" w:rsidR="00224884" w:rsidRPr="00224884" w:rsidRDefault="00224884" w:rsidP="00224884">
            <w:pPr>
              <w:rPr>
                <w:rFonts w:ascii="Serif" w:hAnsi="Serif"/>
                <w:sz w:val="24"/>
                <w:szCs w:val="24"/>
              </w:rPr>
            </w:pPr>
            <w:r w:rsidRPr="00224884">
              <w:rPr>
                <w:rFonts w:ascii="Serif" w:hAnsi="Serif"/>
                <w:sz w:val="24"/>
                <w:szCs w:val="24"/>
              </w:rPr>
              <w:t>Bhutan</w:t>
            </w:r>
          </w:p>
        </w:tc>
        <w:tc>
          <w:tcPr>
            <w:tcW w:w="0" w:type="auto"/>
            <w:shd w:val="clear" w:color="auto" w:fill="FFFFFF"/>
            <w:tcMar>
              <w:top w:w="105" w:type="dxa"/>
              <w:left w:w="75" w:type="dxa"/>
              <w:bottom w:w="105" w:type="dxa"/>
              <w:right w:w="75" w:type="dxa"/>
            </w:tcMar>
            <w:vAlign w:val="center"/>
            <w:hideMark/>
          </w:tcPr>
          <w:p w14:paraId="6C0020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F1E463" w14:textId="77777777" w:rsidR="00224884" w:rsidRPr="00224884" w:rsidRDefault="00224884" w:rsidP="00224884">
            <w:pPr>
              <w:rPr>
                <w:rFonts w:ascii="Serif" w:hAnsi="Serif"/>
                <w:sz w:val="24"/>
                <w:szCs w:val="24"/>
              </w:rPr>
            </w:pPr>
            <w:r w:rsidRPr="00224884">
              <w:rPr>
                <w:rFonts w:ascii="Serif" w:hAnsi="Serif"/>
                <w:sz w:val="24"/>
                <w:szCs w:val="24"/>
              </w:rPr>
              <w:t>1746.744</w:t>
            </w:r>
          </w:p>
        </w:tc>
      </w:tr>
      <w:tr w:rsidR="00224884" w:rsidRPr="00224884" w14:paraId="2D28A797" w14:textId="77777777" w:rsidTr="008F74A3">
        <w:tc>
          <w:tcPr>
            <w:tcW w:w="0" w:type="auto"/>
            <w:shd w:val="clear" w:color="auto" w:fill="FFFFFF"/>
            <w:tcMar>
              <w:top w:w="105" w:type="dxa"/>
              <w:left w:w="75" w:type="dxa"/>
              <w:bottom w:w="105" w:type="dxa"/>
              <w:right w:w="75" w:type="dxa"/>
            </w:tcMar>
            <w:vAlign w:val="center"/>
            <w:hideMark/>
          </w:tcPr>
          <w:p w14:paraId="71F5CD32" w14:textId="77777777" w:rsidR="00224884" w:rsidRPr="00224884" w:rsidRDefault="00224884" w:rsidP="00224884">
            <w:pPr>
              <w:rPr>
                <w:rFonts w:ascii="Serif" w:hAnsi="Serif"/>
                <w:sz w:val="24"/>
                <w:szCs w:val="24"/>
              </w:rPr>
            </w:pPr>
            <w:r w:rsidRPr="00224884">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7DCDEC6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5FF3F5C6" w14:textId="77777777" w:rsidR="00224884" w:rsidRPr="00224884" w:rsidRDefault="00224884" w:rsidP="00224884">
            <w:pPr>
              <w:rPr>
                <w:rFonts w:ascii="Serif" w:hAnsi="Serif"/>
                <w:sz w:val="24"/>
                <w:szCs w:val="24"/>
              </w:rPr>
            </w:pPr>
            <w:r w:rsidRPr="00224884">
              <w:rPr>
                <w:rFonts w:ascii="Serif" w:hAnsi="Serif"/>
                <w:sz w:val="24"/>
                <w:szCs w:val="24"/>
              </w:rPr>
              <w:t>1718.634</w:t>
            </w:r>
          </w:p>
        </w:tc>
      </w:tr>
      <w:tr w:rsidR="00224884" w:rsidRPr="00224884" w14:paraId="56F41426" w14:textId="77777777" w:rsidTr="008F74A3">
        <w:tc>
          <w:tcPr>
            <w:tcW w:w="0" w:type="auto"/>
            <w:shd w:val="clear" w:color="auto" w:fill="FFFFFF"/>
            <w:tcMar>
              <w:top w:w="105" w:type="dxa"/>
              <w:left w:w="75" w:type="dxa"/>
              <w:bottom w:w="105" w:type="dxa"/>
              <w:right w:w="75" w:type="dxa"/>
            </w:tcMar>
            <w:vAlign w:val="center"/>
            <w:hideMark/>
          </w:tcPr>
          <w:p w14:paraId="0BB20C99" w14:textId="77777777" w:rsidR="00224884" w:rsidRPr="00224884" w:rsidRDefault="00224884" w:rsidP="00224884">
            <w:pPr>
              <w:rPr>
                <w:rFonts w:ascii="Serif" w:hAnsi="Serif"/>
                <w:sz w:val="24"/>
                <w:szCs w:val="24"/>
              </w:rPr>
            </w:pPr>
            <w:r w:rsidRPr="00224884">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4899FA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631FE42" w14:textId="77777777" w:rsidR="00224884" w:rsidRPr="00224884" w:rsidRDefault="00224884" w:rsidP="00224884">
            <w:pPr>
              <w:rPr>
                <w:rFonts w:ascii="Serif" w:hAnsi="Serif"/>
                <w:sz w:val="24"/>
                <w:szCs w:val="24"/>
              </w:rPr>
            </w:pPr>
            <w:r w:rsidRPr="00224884">
              <w:rPr>
                <w:rFonts w:ascii="Serif" w:hAnsi="Serif"/>
                <w:sz w:val="24"/>
                <w:szCs w:val="24"/>
              </w:rPr>
              <w:t>1672.647</w:t>
            </w:r>
          </w:p>
        </w:tc>
      </w:tr>
      <w:tr w:rsidR="00224884" w:rsidRPr="00224884" w14:paraId="6AAEC9A3" w14:textId="77777777" w:rsidTr="008F74A3">
        <w:tc>
          <w:tcPr>
            <w:tcW w:w="0" w:type="auto"/>
            <w:shd w:val="clear" w:color="auto" w:fill="FFFFFF"/>
            <w:tcMar>
              <w:top w:w="105" w:type="dxa"/>
              <w:left w:w="75" w:type="dxa"/>
              <w:bottom w:w="105" w:type="dxa"/>
              <w:right w:w="75" w:type="dxa"/>
            </w:tcMar>
            <w:vAlign w:val="center"/>
            <w:hideMark/>
          </w:tcPr>
          <w:p w14:paraId="6CB5DE67" w14:textId="77777777" w:rsidR="00224884" w:rsidRPr="00224884" w:rsidRDefault="00224884" w:rsidP="00224884">
            <w:pPr>
              <w:rPr>
                <w:rFonts w:ascii="Serif" w:hAnsi="Serif"/>
                <w:sz w:val="24"/>
                <w:szCs w:val="24"/>
              </w:rPr>
            </w:pPr>
            <w:r w:rsidRPr="00224884">
              <w:rPr>
                <w:rFonts w:ascii="Serif" w:hAnsi="Serif"/>
                <w:sz w:val="24"/>
                <w:szCs w:val="24"/>
              </w:rPr>
              <w:t>Samoa</w:t>
            </w:r>
          </w:p>
        </w:tc>
        <w:tc>
          <w:tcPr>
            <w:tcW w:w="0" w:type="auto"/>
            <w:shd w:val="clear" w:color="auto" w:fill="FFFFFF"/>
            <w:tcMar>
              <w:top w:w="105" w:type="dxa"/>
              <w:left w:w="75" w:type="dxa"/>
              <w:bottom w:w="105" w:type="dxa"/>
              <w:right w:w="75" w:type="dxa"/>
            </w:tcMar>
            <w:vAlign w:val="center"/>
            <w:hideMark/>
          </w:tcPr>
          <w:p w14:paraId="1822052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C2BE2F5" w14:textId="77777777" w:rsidR="00224884" w:rsidRPr="00224884" w:rsidRDefault="00224884" w:rsidP="00224884">
            <w:pPr>
              <w:rPr>
                <w:rFonts w:ascii="Serif" w:hAnsi="Serif"/>
                <w:sz w:val="24"/>
                <w:szCs w:val="24"/>
              </w:rPr>
            </w:pPr>
            <w:r w:rsidRPr="00224884">
              <w:rPr>
                <w:rFonts w:ascii="Serif" w:hAnsi="Serif"/>
                <w:sz w:val="24"/>
                <w:szCs w:val="24"/>
              </w:rPr>
              <w:t>1582.432</w:t>
            </w:r>
          </w:p>
        </w:tc>
      </w:tr>
      <w:tr w:rsidR="00224884" w:rsidRPr="00224884" w14:paraId="317D161B" w14:textId="77777777" w:rsidTr="008F74A3">
        <w:tc>
          <w:tcPr>
            <w:tcW w:w="0" w:type="auto"/>
            <w:shd w:val="clear" w:color="auto" w:fill="FFFFFF"/>
            <w:tcMar>
              <w:top w:w="105" w:type="dxa"/>
              <w:left w:w="75" w:type="dxa"/>
              <w:bottom w:w="105" w:type="dxa"/>
              <w:right w:w="75" w:type="dxa"/>
            </w:tcMar>
            <w:vAlign w:val="center"/>
            <w:hideMark/>
          </w:tcPr>
          <w:p w14:paraId="4E7A5D23" w14:textId="77777777" w:rsidR="00224884" w:rsidRPr="00224884" w:rsidRDefault="00224884" w:rsidP="00224884">
            <w:pPr>
              <w:rPr>
                <w:rFonts w:ascii="Serif" w:hAnsi="Serif"/>
                <w:sz w:val="24"/>
                <w:szCs w:val="24"/>
              </w:rPr>
            </w:pPr>
            <w:r w:rsidRPr="00224884">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753E94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28E8EF" w14:textId="77777777" w:rsidR="00224884" w:rsidRPr="00224884" w:rsidRDefault="00224884" w:rsidP="00224884">
            <w:pPr>
              <w:rPr>
                <w:rFonts w:ascii="Serif" w:hAnsi="Serif"/>
                <w:sz w:val="24"/>
                <w:szCs w:val="24"/>
              </w:rPr>
            </w:pPr>
            <w:r w:rsidRPr="00224884">
              <w:rPr>
                <w:rFonts w:ascii="Serif" w:hAnsi="Serif"/>
                <w:sz w:val="24"/>
                <w:szCs w:val="24"/>
              </w:rPr>
              <w:t>1536.642</w:t>
            </w:r>
          </w:p>
        </w:tc>
      </w:tr>
      <w:tr w:rsidR="00224884" w:rsidRPr="00224884" w14:paraId="2666BF06" w14:textId="77777777" w:rsidTr="008F74A3">
        <w:tc>
          <w:tcPr>
            <w:tcW w:w="0" w:type="auto"/>
            <w:shd w:val="clear" w:color="auto" w:fill="FFFFFF"/>
            <w:tcMar>
              <w:top w:w="105" w:type="dxa"/>
              <w:left w:w="75" w:type="dxa"/>
              <w:bottom w:w="105" w:type="dxa"/>
              <w:right w:w="75" w:type="dxa"/>
            </w:tcMar>
            <w:vAlign w:val="center"/>
            <w:hideMark/>
          </w:tcPr>
          <w:p w14:paraId="26C5D843" w14:textId="77777777" w:rsidR="00224884" w:rsidRPr="00224884" w:rsidRDefault="00224884" w:rsidP="00224884">
            <w:pPr>
              <w:rPr>
                <w:rFonts w:ascii="Serif" w:hAnsi="Serif"/>
                <w:sz w:val="24"/>
                <w:szCs w:val="24"/>
              </w:rPr>
            </w:pPr>
            <w:r w:rsidRPr="00224884">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0F063CA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D50F8D3" w14:textId="77777777" w:rsidR="00224884" w:rsidRPr="00224884" w:rsidRDefault="00224884" w:rsidP="00224884">
            <w:pPr>
              <w:rPr>
                <w:rFonts w:ascii="Serif" w:hAnsi="Serif"/>
                <w:sz w:val="24"/>
                <w:szCs w:val="24"/>
              </w:rPr>
            </w:pPr>
            <w:r w:rsidRPr="00224884">
              <w:rPr>
                <w:rFonts w:ascii="Serif" w:hAnsi="Serif"/>
                <w:sz w:val="24"/>
                <w:szCs w:val="24"/>
              </w:rPr>
              <w:t>1383.381</w:t>
            </w:r>
          </w:p>
        </w:tc>
      </w:tr>
      <w:tr w:rsidR="00224884" w:rsidRPr="00224884" w14:paraId="711D67C9" w14:textId="77777777" w:rsidTr="008F74A3">
        <w:tc>
          <w:tcPr>
            <w:tcW w:w="0" w:type="auto"/>
            <w:shd w:val="clear" w:color="auto" w:fill="FFFFFF"/>
            <w:tcMar>
              <w:top w:w="105" w:type="dxa"/>
              <w:left w:w="75" w:type="dxa"/>
              <w:bottom w:w="105" w:type="dxa"/>
              <w:right w:w="75" w:type="dxa"/>
            </w:tcMar>
            <w:vAlign w:val="center"/>
            <w:hideMark/>
          </w:tcPr>
          <w:p w14:paraId="4EBB1322" w14:textId="77777777" w:rsidR="00224884" w:rsidRPr="00224884" w:rsidRDefault="00224884" w:rsidP="00224884">
            <w:pPr>
              <w:rPr>
                <w:rFonts w:ascii="Serif" w:hAnsi="Serif"/>
                <w:sz w:val="24"/>
                <w:szCs w:val="24"/>
              </w:rPr>
            </w:pPr>
            <w:r w:rsidRPr="00224884">
              <w:rPr>
                <w:rFonts w:ascii="Serif" w:hAnsi="Serif"/>
                <w:sz w:val="24"/>
                <w:szCs w:val="24"/>
              </w:rPr>
              <w:lastRenderedPageBreak/>
              <w:t>Andorra</w:t>
            </w:r>
          </w:p>
        </w:tc>
        <w:tc>
          <w:tcPr>
            <w:tcW w:w="0" w:type="auto"/>
            <w:shd w:val="clear" w:color="auto" w:fill="FFFFFF"/>
            <w:tcMar>
              <w:top w:w="105" w:type="dxa"/>
              <w:left w:w="75" w:type="dxa"/>
              <w:bottom w:w="105" w:type="dxa"/>
              <w:right w:w="75" w:type="dxa"/>
            </w:tcMar>
            <w:vAlign w:val="center"/>
            <w:hideMark/>
          </w:tcPr>
          <w:p w14:paraId="79D9E3E7" w14:textId="77777777" w:rsidR="00224884" w:rsidRPr="00224884" w:rsidRDefault="00224884" w:rsidP="00224884">
            <w:pPr>
              <w:rPr>
                <w:rFonts w:ascii="Serif" w:hAnsi="Serif"/>
                <w:sz w:val="24"/>
                <w:szCs w:val="24"/>
              </w:rPr>
            </w:pPr>
            <w:r w:rsidRPr="00224884">
              <w:rPr>
                <w:rFonts w:ascii="Serif" w:hAnsi="Serif"/>
                <w:sz w:val="24"/>
                <w:szCs w:val="24"/>
              </w:rPr>
              <w:t>2022-04-13</w:t>
            </w:r>
          </w:p>
        </w:tc>
        <w:tc>
          <w:tcPr>
            <w:tcW w:w="0" w:type="auto"/>
            <w:shd w:val="clear" w:color="auto" w:fill="FFFFFF"/>
            <w:tcMar>
              <w:top w:w="105" w:type="dxa"/>
              <w:left w:w="75" w:type="dxa"/>
              <w:bottom w:w="105" w:type="dxa"/>
              <w:right w:w="75" w:type="dxa"/>
            </w:tcMar>
            <w:vAlign w:val="center"/>
            <w:hideMark/>
          </w:tcPr>
          <w:p w14:paraId="37090BFB" w14:textId="77777777" w:rsidR="00224884" w:rsidRPr="00224884" w:rsidRDefault="00224884" w:rsidP="00224884">
            <w:pPr>
              <w:rPr>
                <w:rFonts w:ascii="Serif" w:hAnsi="Serif"/>
                <w:sz w:val="24"/>
                <w:szCs w:val="24"/>
              </w:rPr>
            </w:pPr>
            <w:r w:rsidRPr="00224884">
              <w:rPr>
                <w:rFonts w:ascii="Serif" w:hAnsi="Serif"/>
                <w:sz w:val="24"/>
                <w:szCs w:val="24"/>
              </w:rPr>
              <w:t>1265.056</w:t>
            </w:r>
          </w:p>
        </w:tc>
      </w:tr>
      <w:tr w:rsidR="00224884" w:rsidRPr="00224884" w14:paraId="3C3E3B7D" w14:textId="77777777" w:rsidTr="008F74A3">
        <w:tc>
          <w:tcPr>
            <w:tcW w:w="0" w:type="auto"/>
            <w:shd w:val="clear" w:color="auto" w:fill="FFFFFF"/>
            <w:tcMar>
              <w:top w:w="105" w:type="dxa"/>
              <w:left w:w="75" w:type="dxa"/>
              <w:bottom w:w="105" w:type="dxa"/>
              <w:right w:w="75" w:type="dxa"/>
            </w:tcMar>
            <w:vAlign w:val="center"/>
            <w:hideMark/>
          </w:tcPr>
          <w:p w14:paraId="10236E6D" w14:textId="77777777" w:rsidR="00224884" w:rsidRPr="00224884" w:rsidRDefault="00224884" w:rsidP="00224884">
            <w:pPr>
              <w:rPr>
                <w:rFonts w:ascii="Serif" w:hAnsi="Serif"/>
                <w:sz w:val="24"/>
                <w:szCs w:val="24"/>
              </w:rPr>
            </w:pPr>
            <w:r w:rsidRPr="00224884">
              <w:rPr>
                <w:rFonts w:ascii="Serif" w:hAnsi="Serif"/>
                <w:sz w:val="24"/>
                <w:szCs w:val="24"/>
              </w:rPr>
              <w:t>Bonaire Sint Eustatius and Saba</w:t>
            </w:r>
          </w:p>
        </w:tc>
        <w:tc>
          <w:tcPr>
            <w:tcW w:w="0" w:type="auto"/>
            <w:shd w:val="clear" w:color="auto" w:fill="FFFFFF"/>
            <w:tcMar>
              <w:top w:w="105" w:type="dxa"/>
              <w:left w:w="75" w:type="dxa"/>
              <w:bottom w:w="105" w:type="dxa"/>
              <w:right w:w="75" w:type="dxa"/>
            </w:tcMar>
            <w:vAlign w:val="center"/>
            <w:hideMark/>
          </w:tcPr>
          <w:p w14:paraId="3A500E5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43B331" w14:textId="77777777" w:rsidR="00224884" w:rsidRPr="00224884" w:rsidRDefault="00224884" w:rsidP="00224884">
            <w:pPr>
              <w:rPr>
                <w:rFonts w:ascii="Serif" w:hAnsi="Serif"/>
                <w:sz w:val="24"/>
                <w:szCs w:val="24"/>
              </w:rPr>
            </w:pPr>
            <w:r w:rsidRPr="00224884">
              <w:rPr>
                <w:rFonts w:ascii="Serif" w:hAnsi="Serif"/>
                <w:sz w:val="24"/>
                <w:szCs w:val="24"/>
              </w:rPr>
              <w:t>1188.450</w:t>
            </w:r>
          </w:p>
        </w:tc>
      </w:tr>
      <w:tr w:rsidR="00224884" w:rsidRPr="00224884" w14:paraId="1A4A809D" w14:textId="77777777" w:rsidTr="008F74A3">
        <w:tc>
          <w:tcPr>
            <w:tcW w:w="0" w:type="auto"/>
            <w:shd w:val="clear" w:color="auto" w:fill="FFFFFF"/>
            <w:tcMar>
              <w:top w:w="105" w:type="dxa"/>
              <w:left w:w="75" w:type="dxa"/>
              <w:bottom w:w="105" w:type="dxa"/>
              <w:right w:w="75" w:type="dxa"/>
            </w:tcMar>
            <w:vAlign w:val="center"/>
            <w:hideMark/>
          </w:tcPr>
          <w:p w14:paraId="3A7CF856" w14:textId="77777777" w:rsidR="00224884" w:rsidRPr="00224884" w:rsidRDefault="00224884" w:rsidP="00224884">
            <w:pPr>
              <w:rPr>
                <w:rFonts w:ascii="Serif" w:hAnsi="Serif"/>
                <w:sz w:val="24"/>
                <w:szCs w:val="24"/>
              </w:rPr>
            </w:pPr>
            <w:r w:rsidRPr="00224884">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674FD17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C245E81" w14:textId="77777777" w:rsidR="00224884" w:rsidRPr="00224884" w:rsidRDefault="00224884" w:rsidP="00224884">
            <w:pPr>
              <w:rPr>
                <w:rFonts w:ascii="Serif" w:hAnsi="Serif"/>
                <w:sz w:val="24"/>
                <w:szCs w:val="24"/>
              </w:rPr>
            </w:pPr>
            <w:r w:rsidRPr="00224884">
              <w:rPr>
                <w:rFonts w:ascii="Serif" w:hAnsi="Serif"/>
                <w:sz w:val="24"/>
                <w:szCs w:val="24"/>
              </w:rPr>
              <w:t>1146.786</w:t>
            </w:r>
          </w:p>
        </w:tc>
      </w:tr>
      <w:tr w:rsidR="00224884" w:rsidRPr="00224884" w14:paraId="7F113028" w14:textId="77777777" w:rsidTr="008F74A3">
        <w:tc>
          <w:tcPr>
            <w:tcW w:w="0" w:type="auto"/>
            <w:shd w:val="clear" w:color="auto" w:fill="FFFFFF"/>
            <w:tcMar>
              <w:top w:w="105" w:type="dxa"/>
              <w:left w:w="75" w:type="dxa"/>
              <w:bottom w:w="105" w:type="dxa"/>
              <w:right w:w="75" w:type="dxa"/>
            </w:tcMar>
            <w:vAlign w:val="center"/>
            <w:hideMark/>
          </w:tcPr>
          <w:p w14:paraId="3734C35A" w14:textId="77777777" w:rsidR="00224884" w:rsidRPr="00224884" w:rsidRDefault="00224884" w:rsidP="00224884">
            <w:pPr>
              <w:rPr>
                <w:rFonts w:ascii="Serif" w:hAnsi="Serif"/>
                <w:sz w:val="24"/>
                <w:szCs w:val="24"/>
              </w:rPr>
            </w:pPr>
            <w:r w:rsidRPr="00224884">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E3735FF"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71F83D4" w14:textId="77777777" w:rsidR="00224884" w:rsidRPr="00224884" w:rsidRDefault="00224884" w:rsidP="00224884">
            <w:pPr>
              <w:rPr>
                <w:rFonts w:ascii="Serif" w:hAnsi="Serif"/>
                <w:sz w:val="24"/>
                <w:szCs w:val="24"/>
              </w:rPr>
            </w:pPr>
            <w:r w:rsidRPr="00224884">
              <w:rPr>
                <w:rFonts w:ascii="Serif" w:hAnsi="Serif"/>
                <w:sz w:val="24"/>
                <w:szCs w:val="24"/>
              </w:rPr>
              <w:t>1093.976</w:t>
            </w:r>
          </w:p>
        </w:tc>
      </w:tr>
      <w:tr w:rsidR="00224884" w:rsidRPr="00224884" w14:paraId="5FB9473A" w14:textId="77777777" w:rsidTr="008F74A3">
        <w:tc>
          <w:tcPr>
            <w:tcW w:w="0" w:type="auto"/>
            <w:shd w:val="clear" w:color="auto" w:fill="FFFFFF"/>
            <w:tcMar>
              <w:top w:w="105" w:type="dxa"/>
              <w:left w:w="75" w:type="dxa"/>
              <w:bottom w:w="105" w:type="dxa"/>
              <w:right w:w="75" w:type="dxa"/>
            </w:tcMar>
            <w:vAlign w:val="center"/>
            <w:hideMark/>
          </w:tcPr>
          <w:p w14:paraId="51716E0F" w14:textId="77777777" w:rsidR="00224884" w:rsidRPr="00224884" w:rsidRDefault="00224884" w:rsidP="00224884">
            <w:pPr>
              <w:rPr>
                <w:rFonts w:ascii="Serif" w:hAnsi="Serif"/>
                <w:sz w:val="24"/>
                <w:szCs w:val="24"/>
              </w:rPr>
            </w:pPr>
            <w:r w:rsidRPr="00224884">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079815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755135" w14:textId="77777777" w:rsidR="00224884" w:rsidRPr="00224884" w:rsidRDefault="00224884" w:rsidP="00224884">
            <w:pPr>
              <w:rPr>
                <w:rFonts w:ascii="Serif" w:hAnsi="Serif"/>
                <w:sz w:val="24"/>
                <w:szCs w:val="24"/>
              </w:rPr>
            </w:pPr>
            <w:r w:rsidRPr="00224884">
              <w:rPr>
                <w:rFonts w:ascii="Serif" w:hAnsi="Serif"/>
                <w:sz w:val="24"/>
                <w:szCs w:val="24"/>
              </w:rPr>
              <w:t>1091.654</w:t>
            </w:r>
          </w:p>
        </w:tc>
      </w:tr>
      <w:tr w:rsidR="00224884" w:rsidRPr="00224884" w14:paraId="59530308" w14:textId="77777777" w:rsidTr="008F74A3">
        <w:tc>
          <w:tcPr>
            <w:tcW w:w="0" w:type="auto"/>
            <w:shd w:val="clear" w:color="auto" w:fill="FFFFFF"/>
            <w:tcMar>
              <w:top w:w="105" w:type="dxa"/>
              <w:left w:w="75" w:type="dxa"/>
              <w:bottom w:w="105" w:type="dxa"/>
              <w:right w:w="75" w:type="dxa"/>
            </w:tcMar>
            <w:vAlign w:val="center"/>
            <w:hideMark/>
          </w:tcPr>
          <w:p w14:paraId="61EE6857" w14:textId="77777777" w:rsidR="00224884" w:rsidRPr="00224884" w:rsidRDefault="00224884" w:rsidP="00224884">
            <w:pPr>
              <w:rPr>
                <w:rFonts w:ascii="Serif" w:hAnsi="Serif"/>
                <w:sz w:val="24"/>
                <w:szCs w:val="24"/>
              </w:rPr>
            </w:pPr>
            <w:r w:rsidRPr="00224884">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1225BD8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E3C6EB" w14:textId="77777777" w:rsidR="00224884" w:rsidRPr="00224884" w:rsidRDefault="00224884" w:rsidP="00224884">
            <w:pPr>
              <w:rPr>
                <w:rFonts w:ascii="Serif" w:hAnsi="Serif"/>
                <w:sz w:val="24"/>
                <w:szCs w:val="24"/>
              </w:rPr>
            </w:pPr>
            <w:r w:rsidRPr="00224884">
              <w:rPr>
                <w:rFonts w:ascii="Serif" w:hAnsi="Serif"/>
                <w:sz w:val="24"/>
                <w:szCs w:val="24"/>
              </w:rPr>
              <w:t>1056.627</w:t>
            </w:r>
          </w:p>
        </w:tc>
      </w:tr>
      <w:tr w:rsidR="00224884" w:rsidRPr="00224884" w14:paraId="55904B9A" w14:textId="77777777" w:rsidTr="008F74A3">
        <w:tc>
          <w:tcPr>
            <w:tcW w:w="0" w:type="auto"/>
            <w:shd w:val="clear" w:color="auto" w:fill="FFFFFF"/>
            <w:tcMar>
              <w:top w:w="105" w:type="dxa"/>
              <w:left w:w="75" w:type="dxa"/>
              <w:bottom w:w="105" w:type="dxa"/>
              <w:right w:w="75" w:type="dxa"/>
            </w:tcMar>
            <w:vAlign w:val="center"/>
            <w:hideMark/>
          </w:tcPr>
          <w:p w14:paraId="60A825B1" w14:textId="77777777" w:rsidR="00224884" w:rsidRPr="00224884" w:rsidRDefault="00224884" w:rsidP="00224884">
            <w:pPr>
              <w:rPr>
                <w:rFonts w:ascii="Serif" w:hAnsi="Serif"/>
                <w:sz w:val="24"/>
                <w:szCs w:val="24"/>
              </w:rPr>
            </w:pPr>
            <w:r w:rsidRPr="00224884">
              <w:rPr>
                <w:rFonts w:ascii="Serif" w:hAnsi="Serif"/>
                <w:sz w:val="24"/>
                <w:szCs w:val="24"/>
              </w:rPr>
              <w:t>Luxembourg</w:t>
            </w:r>
          </w:p>
        </w:tc>
        <w:tc>
          <w:tcPr>
            <w:tcW w:w="0" w:type="auto"/>
            <w:shd w:val="clear" w:color="auto" w:fill="FFFFFF"/>
            <w:tcMar>
              <w:top w:w="105" w:type="dxa"/>
              <w:left w:w="75" w:type="dxa"/>
              <w:bottom w:w="105" w:type="dxa"/>
              <w:right w:w="75" w:type="dxa"/>
            </w:tcMar>
            <w:vAlign w:val="center"/>
            <w:hideMark/>
          </w:tcPr>
          <w:p w14:paraId="2DBAE4B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5E461FE" w14:textId="77777777" w:rsidR="00224884" w:rsidRPr="00224884" w:rsidRDefault="00224884" w:rsidP="00224884">
            <w:pPr>
              <w:rPr>
                <w:rFonts w:ascii="Serif" w:hAnsi="Serif"/>
                <w:sz w:val="24"/>
                <w:szCs w:val="24"/>
              </w:rPr>
            </w:pPr>
            <w:r w:rsidRPr="00224884">
              <w:rPr>
                <w:rFonts w:ascii="Serif" w:hAnsi="Serif"/>
                <w:sz w:val="24"/>
                <w:szCs w:val="24"/>
              </w:rPr>
              <w:t>1046.876</w:t>
            </w:r>
          </w:p>
        </w:tc>
      </w:tr>
      <w:tr w:rsidR="00224884" w:rsidRPr="00224884" w14:paraId="47733D8E" w14:textId="77777777" w:rsidTr="008F74A3">
        <w:tc>
          <w:tcPr>
            <w:tcW w:w="0" w:type="auto"/>
            <w:shd w:val="clear" w:color="auto" w:fill="FFFFFF"/>
            <w:tcMar>
              <w:top w:w="105" w:type="dxa"/>
              <w:left w:w="75" w:type="dxa"/>
              <w:bottom w:w="105" w:type="dxa"/>
              <w:right w:w="75" w:type="dxa"/>
            </w:tcMar>
            <w:vAlign w:val="center"/>
            <w:hideMark/>
          </w:tcPr>
          <w:p w14:paraId="1BB13661" w14:textId="77777777" w:rsidR="00224884" w:rsidRPr="00224884" w:rsidRDefault="00224884" w:rsidP="00224884">
            <w:pPr>
              <w:rPr>
                <w:rFonts w:ascii="Serif" w:hAnsi="Serif"/>
                <w:sz w:val="24"/>
                <w:szCs w:val="24"/>
              </w:rPr>
            </w:pPr>
            <w:r w:rsidRPr="00224884">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787FDC2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2D0DB2" w14:textId="77777777" w:rsidR="00224884" w:rsidRPr="00224884" w:rsidRDefault="00224884" w:rsidP="00224884">
            <w:pPr>
              <w:rPr>
                <w:rFonts w:ascii="Serif" w:hAnsi="Serif"/>
                <w:sz w:val="24"/>
                <w:szCs w:val="24"/>
              </w:rPr>
            </w:pPr>
            <w:r w:rsidRPr="00224884">
              <w:rPr>
                <w:rFonts w:ascii="Serif" w:hAnsi="Serif"/>
                <w:sz w:val="24"/>
                <w:szCs w:val="24"/>
              </w:rPr>
              <w:t>960.009</w:t>
            </w:r>
          </w:p>
        </w:tc>
      </w:tr>
      <w:tr w:rsidR="00224884" w:rsidRPr="00224884" w14:paraId="70422E6B" w14:textId="77777777" w:rsidTr="008F74A3">
        <w:tc>
          <w:tcPr>
            <w:tcW w:w="0" w:type="auto"/>
            <w:shd w:val="clear" w:color="auto" w:fill="FFFFFF"/>
            <w:tcMar>
              <w:top w:w="105" w:type="dxa"/>
              <w:left w:w="75" w:type="dxa"/>
              <w:bottom w:w="105" w:type="dxa"/>
              <w:right w:w="75" w:type="dxa"/>
            </w:tcMar>
            <w:vAlign w:val="center"/>
            <w:hideMark/>
          </w:tcPr>
          <w:p w14:paraId="2B0D4CE6" w14:textId="77777777" w:rsidR="00224884" w:rsidRPr="00224884" w:rsidRDefault="00224884" w:rsidP="00224884">
            <w:pPr>
              <w:rPr>
                <w:rFonts w:ascii="Serif" w:hAnsi="Serif"/>
                <w:sz w:val="24"/>
                <w:szCs w:val="24"/>
              </w:rPr>
            </w:pPr>
            <w:r w:rsidRPr="00224884">
              <w:rPr>
                <w:rFonts w:ascii="Serif" w:hAnsi="Serif"/>
                <w:sz w:val="24"/>
                <w:szCs w:val="24"/>
              </w:rPr>
              <w:t>San Marino</w:t>
            </w:r>
          </w:p>
        </w:tc>
        <w:tc>
          <w:tcPr>
            <w:tcW w:w="0" w:type="auto"/>
            <w:shd w:val="clear" w:color="auto" w:fill="FFFFFF"/>
            <w:tcMar>
              <w:top w:w="105" w:type="dxa"/>
              <w:left w:w="75" w:type="dxa"/>
              <w:bottom w:w="105" w:type="dxa"/>
              <w:right w:w="75" w:type="dxa"/>
            </w:tcMar>
            <w:vAlign w:val="center"/>
            <w:hideMark/>
          </w:tcPr>
          <w:p w14:paraId="384BE50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29D1BD9" w14:textId="77777777" w:rsidR="00224884" w:rsidRPr="00224884" w:rsidRDefault="00224884" w:rsidP="00224884">
            <w:pPr>
              <w:rPr>
                <w:rFonts w:ascii="Serif" w:hAnsi="Serif"/>
                <w:sz w:val="24"/>
                <w:szCs w:val="24"/>
              </w:rPr>
            </w:pPr>
            <w:r w:rsidRPr="00224884">
              <w:rPr>
                <w:rFonts w:ascii="Serif" w:hAnsi="Serif"/>
                <w:sz w:val="24"/>
                <w:szCs w:val="24"/>
              </w:rPr>
              <w:t>848.490</w:t>
            </w:r>
          </w:p>
        </w:tc>
      </w:tr>
      <w:tr w:rsidR="00224884" w:rsidRPr="00224884" w14:paraId="548435CF" w14:textId="77777777" w:rsidTr="008F74A3">
        <w:tc>
          <w:tcPr>
            <w:tcW w:w="0" w:type="auto"/>
            <w:shd w:val="clear" w:color="auto" w:fill="FFFFFF"/>
            <w:tcMar>
              <w:top w:w="105" w:type="dxa"/>
              <w:left w:w="75" w:type="dxa"/>
              <w:bottom w:w="105" w:type="dxa"/>
              <w:right w:w="75" w:type="dxa"/>
            </w:tcMar>
            <w:vAlign w:val="center"/>
            <w:hideMark/>
          </w:tcPr>
          <w:p w14:paraId="35FBAFDD" w14:textId="77777777" w:rsidR="00224884" w:rsidRPr="00224884" w:rsidRDefault="00224884" w:rsidP="00224884">
            <w:pPr>
              <w:rPr>
                <w:rFonts w:ascii="Serif" w:hAnsi="Serif"/>
                <w:sz w:val="24"/>
                <w:szCs w:val="24"/>
              </w:rPr>
            </w:pPr>
            <w:r w:rsidRPr="00224884">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139687D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0E5A1FE" w14:textId="77777777" w:rsidR="00224884" w:rsidRPr="00224884" w:rsidRDefault="00224884" w:rsidP="00224884">
            <w:pPr>
              <w:rPr>
                <w:rFonts w:ascii="Serif" w:hAnsi="Serif"/>
                <w:sz w:val="24"/>
                <w:szCs w:val="24"/>
              </w:rPr>
            </w:pPr>
            <w:r w:rsidRPr="00224884">
              <w:rPr>
                <w:rFonts w:ascii="Serif" w:hAnsi="Serif"/>
                <w:sz w:val="24"/>
                <w:szCs w:val="24"/>
              </w:rPr>
              <w:t>835.817</w:t>
            </w:r>
          </w:p>
        </w:tc>
      </w:tr>
      <w:tr w:rsidR="00224884" w:rsidRPr="00224884" w14:paraId="06A27773" w14:textId="77777777" w:rsidTr="008F74A3">
        <w:tc>
          <w:tcPr>
            <w:tcW w:w="0" w:type="auto"/>
            <w:shd w:val="clear" w:color="auto" w:fill="FFFFFF"/>
            <w:tcMar>
              <w:top w:w="105" w:type="dxa"/>
              <w:left w:w="75" w:type="dxa"/>
              <w:bottom w:w="105" w:type="dxa"/>
              <w:right w:w="75" w:type="dxa"/>
            </w:tcMar>
            <w:vAlign w:val="center"/>
            <w:hideMark/>
          </w:tcPr>
          <w:p w14:paraId="6F112A4D" w14:textId="77777777" w:rsidR="00224884" w:rsidRPr="00224884" w:rsidRDefault="00224884" w:rsidP="00224884">
            <w:pPr>
              <w:rPr>
                <w:rFonts w:ascii="Serif" w:hAnsi="Serif"/>
                <w:sz w:val="24"/>
                <w:szCs w:val="24"/>
              </w:rPr>
            </w:pPr>
            <w:r w:rsidRPr="00224884">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0090BF9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12C1D2" w14:textId="77777777" w:rsidR="00224884" w:rsidRPr="00224884" w:rsidRDefault="00224884" w:rsidP="00224884">
            <w:pPr>
              <w:rPr>
                <w:rFonts w:ascii="Serif" w:hAnsi="Serif"/>
                <w:sz w:val="24"/>
                <w:szCs w:val="24"/>
              </w:rPr>
            </w:pPr>
            <w:r w:rsidRPr="00224884">
              <w:rPr>
                <w:rFonts w:ascii="Serif" w:hAnsi="Serif"/>
                <w:sz w:val="24"/>
                <w:szCs w:val="24"/>
              </w:rPr>
              <w:t>791.643</w:t>
            </w:r>
          </w:p>
        </w:tc>
      </w:tr>
      <w:tr w:rsidR="00224884" w:rsidRPr="00224884" w14:paraId="4AA0A09F" w14:textId="77777777" w:rsidTr="008F74A3">
        <w:tc>
          <w:tcPr>
            <w:tcW w:w="0" w:type="auto"/>
            <w:shd w:val="clear" w:color="auto" w:fill="FFFFFF"/>
            <w:tcMar>
              <w:top w:w="105" w:type="dxa"/>
              <w:left w:w="75" w:type="dxa"/>
              <w:bottom w:w="105" w:type="dxa"/>
              <w:right w:w="75" w:type="dxa"/>
            </w:tcMar>
            <w:vAlign w:val="center"/>
            <w:hideMark/>
          </w:tcPr>
          <w:p w14:paraId="21CD33C5" w14:textId="77777777" w:rsidR="00224884" w:rsidRPr="00224884" w:rsidRDefault="00224884" w:rsidP="00224884">
            <w:pPr>
              <w:rPr>
                <w:rFonts w:ascii="Serif" w:hAnsi="Serif"/>
                <w:sz w:val="24"/>
                <w:szCs w:val="24"/>
              </w:rPr>
            </w:pPr>
            <w:r w:rsidRPr="00224884">
              <w:rPr>
                <w:rFonts w:ascii="Serif" w:hAnsi="Serif"/>
                <w:sz w:val="24"/>
                <w:szCs w:val="24"/>
              </w:rPr>
              <w:t>Greece</w:t>
            </w:r>
          </w:p>
        </w:tc>
        <w:tc>
          <w:tcPr>
            <w:tcW w:w="0" w:type="auto"/>
            <w:shd w:val="clear" w:color="auto" w:fill="FFFFFF"/>
            <w:tcMar>
              <w:top w:w="105" w:type="dxa"/>
              <w:left w:w="75" w:type="dxa"/>
              <w:bottom w:w="105" w:type="dxa"/>
              <w:right w:w="75" w:type="dxa"/>
            </w:tcMar>
            <w:vAlign w:val="center"/>
            <w:hideMark/>
          </w:tcPr>
          <w:p w14:paraId="5847E0D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8A3F06" w14:textId="77777777" w:rsidR="00224884" w:rsidRPr="00224884" w:rsidRDefault="00224884" w:rsidP="00224884">
            <w:pPr>
              <w:rPr>
                <w:rFonts w:ascii="Serif" w:hAnsi="Serif"/>
                <w:sz w:val="24"/>
                <w:szCs w:val="24"/>
              </w:rPr>
            </w:pPr>
            <w:r w:rsidRPr="00224884">
              <w:rPr>
                <w:rFonts w:ascii="Serif" w:hAnsi="Serif"/>
                <w:sz w:val="24"/>
                <w:szCs w:val="24"/>
              </w:rPr>
              <w:t>776.373</w:t>
            </w:r>
          </w:p>
        </w:tc>
      </w:tr>
      <w:tr w:rsidR="00224884" w:rsidRPr="00224884" w14:paraId="36157CF9" w14:textId="77777777" w:rsidTr="008F74A3">
        <w:tc>
          <w:tcPr>
            <w:tcW w:w="0" w:type="auto"/>
            <w:shd w:val="clear" w:color="auto" w:fill="FFFFFF"/>
            <w:tcMar>
              <w:top w:w="105" w:type="dxa"/>
              <w:left w:w="75" w:type="dxa"/>
              <w:bottom w:w="105" w:type="dxa"/>
              <w:right w:w="75" w:type="dxa"/>
            </w:tcMar>
            <w:vAlign w:val="center"/>
            <w:hideMark/>
          </w:tcPr>
          <w:p w14:paraId="0F3ECCA1" w14:textId="77777777" w:rsidR="00224884" w:rsidRPr="00224884" w:rsidRDefault="00224884" w:rsidP="00224884">
            <w:pPr>
              <w:rPr>
                <w:rFonts w:ascii="Serif" w:hAnsi="Serif"/>
                <w:sz w:val="24"/>
                <w:szCs w:val="24"/>
              </w:rPr>
            </w:pPr>
            <w:r w:rsidRPr="00224884">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773D004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A414C35" w14:textId="77777777" w:rsidR="00224884" w:rsidRPr="00224884" w:rsidRDefault="00224884" w:rsidP="00224884">
            <w:pPr>
              <w:rPr>
                <w:rFonts w:ascii="Serif" w:hAnsi="Serif"/>
                <w:sz w:val="24"/>
                <w:szCs w:val="24"/>
              </w:rPr>
            </w:pPr>
            <w:r w:rsidRPr="00224884">
              <w:rPr>
                <w:rFonts w:ascii="Serif" w:hAnsi="Serif"/>
                <w:sz w:val="24"/>
                <w:szCs w:val="24"/>
              </w:rPr>
              <w:t>743.875</w:t>
            </w:r>
          </w:p>
        </w:tc>
      </w:tr>
      <w:tr w:rsidR="00224884" w:rsidRPr="00224884" w14:paraId="260FD8FC" w14:textId="77777777" w:rsidTr="008F74A3">
        <w:tc>
          <w:tcPr>
            <w:tcW w:w="0" w:type="auto"/>
            <w:shd w:val="clear" w:color="auto" w:fill="FFFFFF"/>
            <w:tcMar>
              <w:top w:w="105" w:type="dxa"/>
              <w:left w:w="75" w:type="dxa"/>
              <w:bottom w:w="105" w:type="dxa"/>
              <w:right w:w="75" w:type="dxa"/>
            </w:tcMar>
            <w:vAlign w:val="center"/>
            <w:hideMark/>
          </w:tcPr>
          <w:p w14:paraId="71682FB3" w14:textId="77777777" w:rsidR="00224884" w:rsidRPr="00224884" w:rsidRDefault="00224884" w:rsidP="00224884">
            <w:pPr>
              <w:rPr>
                <w:rFonts w:ascii="Serif" w:hAnsi="Serif"/>
                <w:sz w:val="24"/>
                <w:szCs w:val="24"/>
              </w:rPr>
            </w:pPr>
            <w:r w:rsidRPr="00224884">
              <w:rPr>
                <w:rFonts w:ascii="Serif" w:hAnsi="Serif"/>
                <w:sz w:val="24"/>
                <w:szCs w:val="24"/>
              </w:rPr>
              <w:t>Tonga</w:t>
            </w:r>
          </w:p>
        </w:tc>
        <w:tc>
          <w:tcPr>
            <w:tcW w:w="0" w:type="auto"/>
            <w:shd w:val="clear" w:color="auto" w:fill="FFFFFF"/>
            <w:tcMar>
              <w:top w:w="105" w:type="dxa"/>
              <w:left w:w="75" w:type="dxa"/>
              <w:bottom w:w="105" w:type="dxa"/>
              <w:right w:w="75" w:type="dxa"/>
            </w:tcMar>
            <w:vAlign w:val="center"/>
            <w:hideMark/>
          </w:tcPr>
          <w:p w14:paraId="44FADE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73CE451" w14:textId="77777777" w:rsidR="00224884" w:rsidRPr="00224884" w:rsidRDefault="00224884" w:rsidP="00224884">
            <w:pPr>
              <w:rPr>
                <w:rFonts w:ascii="Serif" w:hAnsi="Serif"/>
                <w:sz w:val="24"/>
                <w:szCs w:val="24"/>
              </w:rPr>
            </w:pPr>
            <w:r w:rsidRPr="00224884">
              <w:rPr>
                <w:rFonts w:ascii="Serif" w:hAnsi="Serif"/>
                <w:sz w:val="24"/>
                <w:szCs w:val="24"/>
              </w:rPr>
              <w:t>731.956</w:t>
            </w:r>
          </w:p>
        </w:tc>
      </w:tr>
      <w:tr w:rsidR="00224884" w:rsidRPr="00224884" w14:paraId="65A72A38" w14:textId="77777777" w:rsidTr="008F74A3">
        <w:tc>
          <w:tcPr>
            <w:tcW w:w="0" w:type="auto"/>
            <w:shd w:val="clear" w:color="auto" w:fill="FFFFFF"/>
            <w:tcMar>
              <w:top w:w="105" w:type="dxa"/>
              <w:left w:w="75" w:type="dxa"/>
              <w:bottom w:w="105" w:type="dxa"/>
              <w:right w:w="75" w:type="dxa"/>
            </w:tcMar>
            <w:vAlign w:val="center"/>
            <w:hideMark/>
          </w:tcPr>
          <w:p w14:paraId="4904020E" w14:textId="77777777" w:rsidR="00224884" w:rsidRPr="00224884" w:rsidRDefault="00224884" w:rsidP="00224884">
            <w:pPr>
              <w:rPr>
                <w:rFonts w:ascii="Serif" w:hAnsi="Serif"/>
                <w:sz w:val="24"/>
                <w:szCs w:val="24"/>
              </w:rPr>
            </w:pPr>
            <w:r w:rsidRPr="00224884">
              <w:rPr>
                <w:rFonts w:ascii="Serif" w:hAnsi="Serif"/>
                <w:sz w:val="24"/>
                <w:szCs w:val="24"/>
              </w:rPr>
              <w:t>Saint Pierre and Miquelon</w:t>
            </w:r>
          </w:p>
        </w:tc>
        <w:tc>
          <w:tcPr>
            <w:tcW w:w="0" w:type="auto"/>
            <w:shd w:val="clear" w:color="auto" w:fill="FFFFFF"/>
            <w:tcMar>
              <w:top w:w="105" w:type="dxa"/>
              <w:left w:w="75" w:type="dxa"/>
              <w:bottom w:w="105" w:type="dxa"/>
              <w:right w:w="75" w:type="dxa"/>
            </w:tcMar>
            <w:vAlign w:val="center"/>
            <w:hideMark/>
          </w:tcPr>
          <w:p w14:paraId="39CFAA0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EB9B6D0" w14:textId="77777777" w:rsidR="00224884" w:rsidRPr="00224884" w:rsidRDefault="00224884" w:rsidP="00224884">
            <w:pPr>
              <w:rPr>
                <w:rFonts w:ascii="Serif" w:hAnsi="Serif"/>
                <w:sz w:val="24"/>
                <w:szCs w:val="24"/>
              </w:rPr>
            </w:pPr>
            <w:r w:rsidRPr="00224884">
              <w:rPr>
                <w:rFonts w:ascii="Serif" w:hAnsi="Serif"/>
                <w:sz w:val="24"/>
                <w:szCs w:val="24"/>
              </w:rPr>
              <w:t>693.121</w:t>
            </w:r>
          </w:p>
        </w:tc>
      </w:tr>
      <w:tr w:rsidR="00224884" w:rsidRPr="00224884" w14:paraId="072BD5C7" w14:textId="77777777" w:rsidTr="008F74A3">
        <w:tc>
          <w:tcPr>
            <w:tcW w:w="0" w:type="auto"/>
            <w:shd w:val="clear" w:color="auto" w:fill="FFFFFF"/>
            <w:tcMar>
              <w:top w:w="105" w:type="dxa"/>
              <w:left w:w="75" w:type="dxa"/>
              <w:bottom w:w="105" w:type="dxa"/>
              <w:right w:w="75" w:type="dxa"/>
            </w:tcMar>
            <w:vAlign w:val="center"/>
            <w:hideMark/>
          </w:tcPr>
          <w:p w14:paraId="590B8C78" w14:textId="77777777" w:rsidR="00224884" w:rsidRPr="00224884" w:rsidRDefault="00224884" w:rsidP="00224884">
            <w:pPr>
              <w:rPr>
                <w:rFonts w:ascii="Serif" w:hAnsi="Serif"/>
                <w:sz w:val="24"/>
                <w:szCs w:val="24"/>
              </w:rPr>
            </w:pPr>
            <w:r w:rsidRPr="00224884">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2B18C78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ABBAD8" w14:textId="77777777" w:rsidR="00224884" w:rsidRPr="00224884" w:rsidRDefault="00224884" w:rsidP="00224884">
            <w:pPr>
              <w:rPr>
                <w:rFonts w:ascii="Serif" w:hAnsi="Serif"/>
                <w:sz w:val="24"/>
                <w:szCs w:val="24"/>
              </w:rPr>
            </w:pPr>
            <w:r w:rsidRPr="00224884">
              <w:rPr>
                <w:rFonts w:ascii="Serif" w:hAnsi="Serif"/>
                <w:sz w:val="24"/>
                <w:szCs w:val="24"/>
              </w:rPr>
              <w:t>678.568</w:t>
            </w:r>
          </w:p>
        </w:tc>
      </w:tr>
      <w:tr w:rsidR="00224884" w:rsidRPr="00224884" w14:paraId="68FAF9A6" w14:textId="77777777" w:rsidTr="008F74A3">
        <w:tc>
          <w:tcPr>
            <w:tcW w:w="0" w:type="auto"/>
            <w:shd w:val="clear" w:color="auto" w:fill="FFFFFF"/>
            <w:tcMar>
              <w:top w:w="105" w:type="dxa"/>
              <w:left w:w="75" w:type="dxa"/>
              <w:bottom w:w="105" w:type="dxa"/>
              <w:right w:w="75" w:type="dxa"/>
            </w:tcMar>
            <w:vAlign w:val="center"/>
            <w:hideMark/>
          </w:tcPr>
          <w:p w14:paraId="37B4D696" w14:textId="77777777" w:rsidR="00224884" w:rsidRPr="00224884" w:rsidRDefault="00224884" w:rsidP="00224884">
            <w:pPr>
              <w:rPr>
                <w:rFonts w:ascii="Serif" w:hAnsi="Serif"/>
                <w:sz w:val="24"/>
                <w:szCs w:val="24"/>
              </w:rPr>
            </w:pPr>
            <w:r w:rsidRPr="00224884">
              <w:rPr>
                <w:rFonts w:ascii="Serif" w:hAnsi="Serif"/>
                <w:sz w:val="24"/>
                <w:szCs w:val="24"/>
              </w:rPr>
              <w:lastRenderedPageBreak/>
              <w:t>Belgium</w:t>
            </w:r>
          </w:p>
        </w:tc>
        <w:tc>
          <w:tcPr>
            <w:tcW w:w="0" w:type="auto"/>
            <w:shd w:val="clear" w:color="auto" w:fill="FFFFFF"/>
            <w:tcMar>
              <w:top w:w="105" w:type="dxa"/>
              <w:left w:w="75" w:type="dxa"/>
              <w:bottom w:w="105" w:type="dxa"/>
              <w:right w:w="75" w:type="dxa"/>
            </w:tcMar>
            <w:vAlign w:val="center"/>
            <w:hideMark/>
          </w:tcPr>
          <w:p w14:paraId="2F99012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CED62B" w14:textId="77777777" w:rsidR="00224884" w:rsidRPr="00224884" w:rsidRDefault="00224884" w:rsidP="00224884">
            <w:pPr>
              <w:rPr>
                <w:rFonts w:ascii="Serif" w:hAnsi="Serif"/>
                <w:sz w:val="24"/>
                <w:szCs w:val="24"/>
              </w:rPr>
            </w:pPr>
            <w:r w:rsidRPr="00224884">
              <w:rPr>
                <w:rFonts w:ascii="Serif" w:hAnsi="Serif"/>
                <w:sz w:val="24"/>
                <w:szCs w:val="24"/>
              </w:rPr>
              <w:t>674.118</w:t>
            </w:r>
          </w:p>
        </w:tc>
      </w:tr>
      <w:tr w:rsidR="00224884" w:rsidRPr="00224884" w14:paraId="5949BEEA" w14:textId="77777777" w:rsidTr="008F74A3">
        <w:tc>
          <w:tcPr>
            <w:tcW w:w="0" w:type="auto"/>
            <w:shd w:val="clear" w:color="auto" w:fill="FFFFFF"/>
            <w:tcMar>
              <w:top w:w="105" w:type="dxa"/>
              <w:left w:w="75" w:type="dxa"/>
              <w:bottom w:w="105" w:type="dxa"/>
              <w:right w:w="75" w:type="dxa"/>
            </w:tcMar>
            <w:vAlign w:val="center"/>
            <w:hideMark/>
          </w:tcPr>
          <w:p w14:paraId="7F4840D3" w14:textId="77777777" w:rsidR="00224884" w:rsidRPr="00224884" w:rsidRDefault="00224884" w:rsidP="00224884">
            <w:pPr>
              <w:rPr>
                <w:rFonts w:ascii="Serif" w:hAnsi="Serif"/>
                <w:sz w:val="24"/>
                <w:szCs w:val="24"/>
              </w:rPr>
            </w:pPr>
            <w:r w:rsidRPr="00224884">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11EBD1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D48046" w14:textId="77777777" w:rsidR="00224884" w:rsidRPr="00224884" w:rsidRDefault="00224884" w:rsidP="00224884">
            <w:pPr>
              <w:rPr>
                <w:rFonts w:ascii="Serif" w:hAnsi="Serif"/>
                <w:sz w:val="24"/>
                <w:szCs w:val="24"/>
              </w:rPr>
            </w:pPr>
            <w:r w:rsidRPr="00224884">
              <w:rPr>
                <w:rFonts w:ascii="Serif" w:hAnsi="Serif"/>
                <w:sz w:val="24"/>
                <w:szCs w:val="24"/>
              </w:rPr>
              <w:t>673.210</w:t>
            </w:r>
          </w:p>
        </w:tc>
      </w:tr>
      <w:tr w:rsidR="00224884" w:rsidRPr="00224884" w14:paraId="5428662E" w14:textId="77777777" w:rsidTr="008F74A3">
        <w:tc>
          <w:tcPr>
            <w:tcW w:w="0" w:type="auto"/>
            <w:shd w:val="clear" w:color="auto" w:fill="FFFFFF"/>
            <w:tcMar>
              <w:top w:w="105" w:type="dxa"/>
              <w:left w:w="75" w:type="dxa"/>
              <w:bottom w:w="105" w:type="dxa"/>
              <w:right w:w="75" w:type="dxa"/>
            </w:tcMar>
            <w:vAlign w:val="center"/>
            <w:hideMark/>
          </w:tcPr>
          <w:p w14:paraId="7D2E0DC4" w14:textId="77777777" w:rsidR="00224884" w:rsidRPr="00224884" w:rsidRDefault="00224884" w:rsidP="00224884">
            <w:pPr>
              <w:rPr>
                <w:rFonts w:ascii="Serif" w:hAnsi="Serif"/>
                <w:sz w:val="24"/>
                <w:szCs w:val="24"/>
              </w:rPr>
            </w:pPr>
            <w:r w:rsidRPr="00224884">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6AD3149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EC9860D" w14:textId="77777777" w:rsidR="00224884" w:rsidRPr="00224884" w:rsidRDefault="00224884" w:rsidP="00224884">
            <w:pPr>
              <w:rPr>
                <w:rFonts w:ascii="Serif" w:hAnsi="Serif"/>
                <w:sz w:val="24"/>
                <w:szCs w:val="24"/>
              </w:rPr>
            </w:pPr>
            <w:r w:rsidRPr="00224884">
              <w:rPr>
                <w:rFonts w:ascii="Serif" w:hAnsi="Serif"/>
                <w:sz w:val="24"/>
                <w:szCs w:val="24"/>
              </w:rPr>
              <w:t>638.589</w:t>
            </w:r>
          </w:p>
        </w:tc>
      </w:tr>
      <w:tr w:rsidR="00224884" w:rsidRPr="00224884" w14:paraId="2DCB79E5" w14:textId="77777777" w:rsidTr="008F74A3">
        <w:tc>
          <w:tcPr>
            <w:tcW w:w="0" w:type="auto"/>
            <w:shd w:val="clear" w:color="auto" w:fill="FFFFFF"/>
            <w:tcMar>
              <w:top w:w="105" w:type="dxa"/>
              <w:left w:w="75" w:type="dxa"/>
              <w:bottom w:w="105" w:type="dxa"/>
              <w:right w:w="75" w:type="dxa"/>
            </w:tcMar>
            <w:vAlign w:val="center"/>
            <w:hideMark/>
          </w:tcPr>
          <w:p w14:paraId="2CE4DB2A" w14:textId="77777777" w:rsidR="00224884" w:rsidRPr="00224884" w:rsidRDefault="00224884" w:rsidP="00224884">
            <w:pPr>
              <w:rPr>
                <w:rFonts w:ascii="Serif" w:hAnsi="Serif"/>
                <w:sz w:val="24"/>
                <w:szCs w:val="24"/>
              </w:rPr>
            </w:pPr>
            <w:r w:rsidRPr="00224884">
              <w:rPr>
                <w:rFonts w:ascii="Serif" w:hAnsi="Serif"/>
                <w:sz w:val="24"/>
                <w:szCs w:val="24"/>
              </w:rPr>
              <w:t>Malta</w:t>
            </w:r>
          </w:p>
        </w:tc>
        <w:tc>
          <w:tcPr>
            <w:tcW w:w="0" w:type="auto"/>
            <w:shd w:val="clear" w:color="auto" w:fill="FFFFFF"/>
            <w:tcMar>
              <w:top w:w="105" w:type="dxa"/>
              <w:left w:w="75" w:type="dxa"/>
              <w:bottom w:w="105" w:type="dxa"/>
              <w:right w:w="75" w:type="dxa"/>
            </w:tcMar>
            <w:vAlign w:val="center"/>
            <w:hideMark/>
          </w:tcPr>
          <w:p w14:paraId="62B895A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E52E942" w14:textId="77777777" w:rsidR="00224884" w:rsidRPr="00224884" w:rsidRDefault="00224884" w:rsidP="00224884">
            <w:pPr>
              <w:rPr>
                <w:rFonts w:ascii="Serif" w:hAnsi="Serif"/>
                <w:sz w:val="24"/>
                <w:szCs w:val="24"/>
              </w:rPr>
            </w:pPr>
            <w:r w:rsidRPr="00224884">
              <w:rPr>
                <w:rFonts w:ascii="Serif" w:hAnsi="Serif"/>
                <w:sz w:val="24"/>
                <w:szCs w:val="24"/>
              </w:rPr>
              <w:t>630.277</w:t>
            </w:r>
          </w:p>
        </w:tc>
      </w:tr>
      <w:tr w:rsidR="00224884" w:rsidRPr="00224884" w14:paraId="2C480FED" w14:textId="77777777" w:rsidTr="008F74A3">
        <w:tc>
          <w:tcPr>
            <w:tcW w:w="0" w:type="auto"/>
            <w:shd w:val="clear" w:color="auto" w:fill="FFFFFF"/>
            <w:tcMar>
              <w:top w:w="105" w:type="dxa"/>
              <w:left w:w="75" w:type="dxa"/>
              <w:bottom w:w="105" w:type="dxa"/>
              <w:right w:w="75" w:type="dxa"/>
            </w:tcMar>
            <w:vAlign w:val="center"/>
            <w:hideMark/>
          </w:tcPr>
          <w:p w14:paraId="721015C3" w14:textId="77777777" w:rsidR="00224884" w:rsidRPr="00224884" w:rsidRDefault="00224884" w:rsidP="00224884">
            <w:pPr>
              <w:rPr>
                <w:rFonts w:ascii="Serif" w:hAnsi="Serif"/>
                <w:sz w:val="24"/>
                <w:szCs w:val="24"/>
              </w:rPr>
            </w:pPr>
            <w:r w:rsidRPr="00224884">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6E1FD64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66CF035" w14:textId="77777777" w:rsidR="00224884" w:rsidRPr="00224884" w:rsidRDefault="00224884" w:rsidP="00224884">
            <w:pPr>
              <w:rPr>
                <w:rFonts w:ascii="Serif" w:hAnsi="Serif"/>
                <w:sz w:val="24"/>
                <w:szCs w:val="24"/>
              </w:rPr>
            </w:pPr>
            <w:r w:rsidRPr="00224884">
              <w:rPr>
                <w:rFonts w:ascii="Serif" w:hAnsi="Serif"/>
                <w:sz w:val="24"/>
                <w:szCs w:val="24"/>
              </w:rPr>
              <w:t>586.166</w:t>
            </w:r>
          </w:p>
        </w:tc>
      </w:tr>
      <w:tr w:rsidR="00224884" w:rsidRPr="00224884" w14:paraId="1EC8D5E0" w14:textId="77777777" w:rsidTr="008F74A3">
        <w:tc>
          <w:tcPr>
            <w:tcW w:w="0" w:type="auto"/>
            <w:shd w:val="clear" w:color="auto" w:fill="FFFFFF"/>
            <w:tcMar>
              <w:top w:w="105" w:type="dxa"/>
              <w:left w:w="75" w:type="dxa"/>
              <w:bottom w:w="105" w:type="dxa"/>
              <w:right w:w="75" w:type="dxa"/>
            </w:tcMar>
            <w:vAlign w:val="center"/>
            <w:hideMark/>
          </w:tcPr>
          <w:p w14:paraId="6397B570" w14:textId="77777777" w:rsidR="00224884" w:rsidRPr="00224884" w:rsidRDefault="00224884" w:rsidP="00224884">
            <w:pPr>
              <w:rPr>
                <w:rFonts w:ascii="Serif" w:hAnsi="Serif"/>
                <w:sz w:val="24"/>
                <w:szCs w:val="24"/>
              </w:rPr>
            </w:pPr>
            <w:r w:rsidRPr="00224884">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4E18685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966FB71" w14:textId="77777777" w:rsidR="00224884" w:rsidRPr="00224884" w:rsidRDefault="00224884" w:rsidP="00224884">
            <w:pPr>
              <w:rPr>
                <w:rFonts w:ascii="Serif" w:hAnsi="Serif"/>
                <w:sz w:val="24"/>
                <w:szCs w:val="24"/>
              </w:rPr>
            </w:pPr>
            <w:r w:rsidRPr="00224884">
              <w:rPr>
                <w:rFonts w:ascii="Serif" w:hAnsi="Serif"/>
                <w:sz w:val="24"/>
                <w:szCs w:val="24"/>
              </w:rPr>
              <w:t>534.516</w:t>
            </w:r>
          </w:p>
        </w:tc>
      </w:tr>
      <w:tr w:rsidR="00224884" w:rsidRPr="00224884" w14:paraId="2B657A51" w14:textId="77777777" w:rsidTr="008F74A3">
        <w:tc>
          <w:tcPr>
            <w:tcW w:w="0" w:type="auto"/>
            <w:shd w:val="clear" w:color="auto" w:fill="FFFFFF"/>
            <w:tcMar>
              <w:top w:w="105" w:type="dxa"/>
              <w:left w:w="75" w:type="dxa"/>
              <w:bottom w:w="105" w:type="dxa"/>
              <w:right w:w="75" w:type="dxa"/>
            </w:tcMar>
            <w:vAlign w:val="center"/>
            <w:hideMark/>
          </w:tcPr>
          <w:p w14:paraId="19C1B237" w14:textId="77777777" w:rsidR="00224884" w:rsidRPr="00224884" w:rsidRDefault="00224884" w:rsidP="00224884">
            <w:pPr>
              <w:rPr>
                <w:rFonts w:ascii="Serif" w:hAnsi="Serif"/>
                <w:sz w:val="24"/>
                <w:szCs w:val="24"/>
              </w:rPr>
            </w:pPr>
            <w:r w:rsidRPr="00224884">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36DEB88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959F700" w14:textId="77777777" w:rsidR="00224884" w:rsidRPr="00224884" w:rsidRDefault="00224884" w:rsidP="00224884">
            <w:pPr>
              <w:rPr>
                <w:rFonts w:ascii="Serif" w:hAnsi="Serif"/>
                <w:sz w:val="24"/>
                <w:szCs w:val="24"/>
              </w:rPr>
            </w:pPr>
            <w:r w:rsidRPr="00224884">
              <w:rPr>
                <w:rFonts w:ascii="Serif" w:hAnsi="Serif"/>
                <w:sz w:val="24"/>
                <w:szCs w:val="24"/>
              </w:rPr>
              <w:t>512.609</w:t>
            </w:r>
          </w:p>
        </w:tc>
      </w:tr>
      <w:tr w:rsidR="00224884" w:rsidRPr="00224884" w14:paraId="711E6278" w14:textId="77777777" w:rsidTr="008F74A3">
        <w:tc>
          <w:tcPr>
            <w:tcW w:w="0" w:type="auto"/>
            <w:shd w:val="clear" w:color="auto" w:fill="FFFFFF"/>
            <w:tcMar>
              <w:top w:w="105" w:type="dxa"/>
              <w:left w:w="75" w:type="dxa"/>
              <w:bottom w:w="105" w:type="dxa"/>
              <w:right w:w="75" w:type="dxa"/>
            </w:tcMar>
            <w:vAlign w:val="center"/>
            <w:hideMark/>
          </w:tcPr>
          <w:p w14:paraId="6F123B8E" w14:textId="77777777" w:rsidR="00224884" w:rsidRPr="00224884" w:rsidRDefault="00224884" w:rsidP="00224884">
            <w:pPr>
              <w:rPr>
                <w:rFonts w:ascii="Serif" w:hAnsi="Serif"/>
                <w:sz w:val="24"/>
                <w:szCs w:val="24"/>
              </w:rPr>
            </w:pPr>
            <w:r w:rsidRPr="00224884">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2983B7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1F3418" w14:textId="77777777" w:rsidR="00224884" w:rsidRPr="00224884" w:rsidRDefault="00224884" w:rsidP="00224884">
            <w:pPr>
              <w:rPr>
                <w:rFonts w:ascii="Serif" w:hAnsi="Serif"/>
                <w:sz w:val="24"/>
                <w:szCs w:val="24"/>
              </w:rPr>
            </w:pPr>
            <w:r w:rsidRPr="00224884">
              <w:rPr>
                <w:rFonts w:ascii="Serif" w:hAnsi="Serif"/>
                <w:sz w:val="24"/>
                <w:szCs w:val="24"/>
              </w:rPr>
              <w:t>462.870</w:t>
            </w:r>
          </w:p>
        </w:tc>
      </w:tr>
      <w:tr w:rsidR="00224884" w:rsidRPr="00224884" w14:paraId="3C78B001" w14:textId="77777777" w:rsidTr="008F74A3">
        <w:tc>
          <w:tcPr>
            <w:tcW w:w="0" w:type="auto"/>
            <w:shd w:val="clear" w:color="auto" w:fill="FFFFFF"/>
            <w:tcMar>
              <w:top w:w="105" w:type="dxa"/>
              <w:left w:w="75" w:type="dxa"/>
              <w:bottom w:w="105" w:type="dxa"/>
              <w:right w:w="75" w:type="dxa"/>
            </w:tcMar>
            <w:vAlign w:val="center"/>
            <w:hideMark/>
          </w:tcPr>
          <w:p w14:paraId="35B4890F" w14:textId="77777777" w:rsidR="00224884" w:rsidRPr="00224884" w:rsidRDefault="00224884" w:rsidP="00224884">
            <w:pPr>
              <w:rPr>
                <w:rFonts w:ascii="Serif" w:hAnsi="Serif"/>
                <w:sz w:val="24"/>
                <w:szCs w:val="24"/>
              </w:rPr>
            </w:pPr>
            <w:r w:rsidRPr="00224884">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69FADAD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AA5481" w14:textId="77777777" w:rsidR="00224884" w:rsidRPr="00224884" w:rsidRDefault="00224884" w:rsidP="00224884">
            <w:pPr>
              <w:rPr>
                <w:rFonts w:ascii="Serif" w:hAnsi="Serif"/>
                <w:sz w:val="24"/>
                <w:szCs w:val="24"/>
              </w:rPr>
            </w:pPr>
            <w:r w:rsidRPr="00224884">
              <w:rPr>
                <w:rFonts w:ascii="Serif" w:hAnsi="Serif"/>
                <w:sz w:val="24"/>
                <w:szCs w:val="24"/>
              </w:rPr>
              <w:t>443.902</w:t>
            </w:r>
          </w:p>
        </w:tc>
      </w:tr>
      <w:tr w:rsidR="00224884" w:rsidRPr="00224884" w14:paraId="30A9363D" w14:textId="77777777" w:rsidTr="008F74A3">
        <w:tc>
          <w:tcPr>
            <w:tcW w:w="0" w:type="auto"/>
            <w:shd w:val="clear" w:color="auto" w:fill="FFFFFF"/>
            <w:tcMar>
              <w:top w:w="105" w:type="dxa"/>
              <w:left w:w="75" w:type="dxa"/>
              <w:bottom w:w="105" w:type="dxa"/>
              <w:right w:w="75" w:type="dxa"/>
            </w:tcMar>
            <w:vAlign w:val="center"/>
            <w:hideMark/>
          </w:tcPr>
          <w:p w14:paraId="7D04F9B7" w14:textId="77777777" w:rsidR="00224884" w:rsidRPr="00224884" w:rsidRDefault="00224884" w:rsidP="00224884">
            <w:pPr>
              <w:rPr>
                <w:rFonts w:ascii="Serif" w:hAnsi="Serif"/>
                <w:sz w:val="24"/>
                <w:szCs w:val="24"/>
              </w:rPr>
            </w:pPr>
            <w:r w:rsidRPr="00224884">
              <w:rPr>
                <w:rFonts w:ascii="Serif" w:hAnsi="Serif"/>
                <w:sz w:val="24"/>
                <w:szCs w:val="24"/>
              </w:rPr>
              <w:t>Curacao</w:t>
            </w:r>
          </w:p>
        </w:tc>
        <w:tc>
          <w:tcPr>
            <w:tcW w:w="0" w:type="auto"/>
            <w:shd w:val="clear" w:color="auto" w:fill="FFFFFF"/>
            <w:tcMar>
              <w:top w:w="105" w:type="dxa"/>
              <w:left w:w="75" w:type="dxa"/>
              <w:bottom w:w="105" w:type="dxa"/>
              <w:right w:w="75" w:type="dxa"/>
            </w:tcMar>
            <w:vAlign w:val="center"/>
            <w:hideMark/>
          </w:tcPr>
          <w:p w14:paraId="42ECDC23" w14:textId="77777777" w:rsidR="00224884" w:rsidRPr="00224884" w:rsidRDefault="00224884" w:rsidP="00224884">
            <w:pPr>
              <w:rPr>
                <w:rFonts w:ascii="Serif" w:hAnsi="Serif"/>
                <w:sz w:val="24"/>
                <w:szCs w:val="24"/>
              </w:rPr>
            </w:pPr>
            <w:r w:rsidRPr="00224884">
              <w:rPr>
                <w:rFonts w:ascii="Serif" w:hAnsi="Serif"/>
                <w:sz w:val="24"/>
                <w:szCs w:val="24"/>
              </w:rPr>
              <w:t>2022-04-16</w:t>
            </w:r>
          </w:p>
        </w:tc>
        <w:tc>
          <w:tcPr>
            <w:tcW w:w="0" w:type="auto"/>
            <w:shd w:val="clear" w:color="auto" w:fill="FFFFFF"/>
            <w:tcMar>
              <w:top w:w="105" w:type="dxa"/>
              <w:left w:w="75" w:type="dxa"/>
              <w:bottom w:w="105" w:type="dxa"/>
              <w:right w:w="75" w:type="dxa"/>
            </w:tcMar>
            <w:vAlign w:val="center"/>
            <w:hideMark/>
          </w:tcPr>
          <w:p w14:paraId="13C611E5" w14:textId="77777777" w:rsidR="00224884" w:rsidRPr="00224884" w:rsidRDefault="00224884" w:rsidP="00224884">
            <w:pPr>
              <w:rPr>
                <w:rFonts w:ascii="Serif" w:hAnsi="Serif"/>
                <w:sz w:val="24"/>
                <w:szCs w:val="24"/>
              </w:rPr>
            </w:pPr>
            <w:r w:rsidRPr="00224884">
              <w:rPr>
                <w:rFonts w:ascii="Serif" w:hAnsi="Serif"/>
                <w:sz w:val="24"/>
                <w:szCs w:val="24"/>
              </w:rPr>
              <w:t>432.569</w:t>
            </w:r>
          </w:p>
        </w:tc>
      </w:tr>
      <w:tr w:rsidR="00224884" w:rsidRPr="00224884" w14:paraId="14A4F9D1" w14:textId="77777777" w:rsidTr="008F74A3">
        <w:tc>
          <w:tcPr>
            <w:tcW w:w="0" w:type="auto"/>
            <w:shd w:val="clear" w:color="auto" w:fill="FFFFFF"/>
            <w:tcMar>
              <w:top w:w="105" w:type="dxa"/>
              <w:left w:w="75" w:type="dxa"/>
              <w:bottom w:w="105" w:type="dxa"/>
              <w:right w:w="75" w:type="dxa"/>
            </w:tcMar>
            <w:vAlign w:val="center"/>
            <w:hideMark/>
          </w:tcPr>
          <w:p w14:paraId="669296E7" w14:textId="77777777" w:rsidR="00224884" w:rsidRPr="00224884" w:rsidRDefault="00224884" w:rsidP="00224884">
            <w:pPr>
              <w:rPr>
                <w:rFonts w:ascii="Serif" w:hAnsi="Serif"/>
                <w:sz w:val="24"/>
                <w:szCs w:val="24"/>
              </w:rPr>
            </w:pPr>
            <w:r w:rsidRPr="00224884">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20B4067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568E84F" w14:textId="77777777" w:rsidR="00224884" w:rsidRPr="00224884" w:rsidRDefault="00224884" w:rsidP="00224884">
            <w:pPr>
              <w:rPr>
                <w:rFonts w:ascii="Serif" w:hAnsi="Serif"/>
                <w:sz w:val="24"/>
                <w:szCs w:val="24"/>
              </w:rPr>
            </w:pPr>
            <w:r w:rsidRPr="00224884">
              <w:rPr>
                <w:rFonts w:ascii="Serif" w:hAnsi="Serif"/>
                <w:sz w:val="24"/>
                <w:szCs w:val="24"/>
              </w:rPr>
              <w:t>426.588</w:t>
            </w:r>
          </w:p>
        </w:tc>
      </w:tr>
      <w:tr w:rsidR="00224884" w:rsidRPr="00224884" w14:paraId="11F10AA3" w14:textId="77777777" w:rsidTr="008F74A3">
        <w:tc>
          <w:tcPr>
            <w:tcW w:w="0" w:type="auto"/>
            <w:shd w:val="clear" w:color="auto" w:fill="FFFFFF"/>
            <w:tcMar>
              <w:top w:w="105" w:type="dxa"/>
              <w:left w:w="75" w:type="dxa"/>
              <w:bottom w:w="105" w:type="dxa"/>
              <w:right w:w="75" w:type="dxa"/>
            </w:tcMar>
            <w:vAlign w:val="center"/>
            <w:hideMark/>
          </w:tcPr>
          <w:p w14:paraId="1810759C" w14:textId="77777777" w:rsidR="00224884" w:rsidRPr="00224884" w:rsidRDefault="00224884" w:rsidP="00224884">
            <w:pPr>
              <w:rPr>
                <w:rFonts w:ascii="Serif" w:hAnsi="Serif"/>
                <w:sz w:val="24"/>
                <w:szCs w:val="24"/>
              </w:rPr>
            </w:pPr>
            <w:r w:rsidRPr="00224884">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4A7C9B5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6139BF" w14:textId="77777777" w:rsidR="00224884" w:rsidRPr="00224884" w:rsidRDefault="00224884" w:rsidP="00224884">
            <w:pPr>
              <w:rPr>
                <w:rFonts w:ascii="Serif" w:hAnsi="Serif"/>
                <w:sz w:val="24"/>
                <w:szCs w:val="24"/>
              </w:rPr>
            </w:pPr>
            <w:r w:rsidRPr="00224884">
              <w:rPr>
                <w:rFonts w:ascii="Serif" w:hAnsi="Serif"/>
                <w:sz w:val="24"/>
                <w:szCs w:val="24"/>
              </w:rPr>
              <w:t>421.584</w:t>
            </w:r>
          </w:p>
        </w:tc>
      </w:tr>
      <w:tr w:rsidR="00224884" w:rsidRPr="00224884" w14:paraId="57A4C5DA" w14:textId="77777777" w:rsidTr="008F74A3">
        <w:tc>
          <w:tcPr>
            <w:tcW w:w="0" w:type="auto"/>
            <w:shd w:val="clear" w:color="auto" w:fill="FFFFFF"/>
            <w:tcMar>
              <w:top w:w="105" w:type="dxa"/>
              <w:left w:w="75" w:type="dxa"/>
              <w:bottom w:w="105" w:type="dxa"/>
              <w:right w:w="75" w:type="dxa"/>
            </w:tcMar>
            <w:vAlign w:val="center"/>
            <w:hideMark/>
          </w:tcPr>
          <w:p w14:paraId="6731D62B" w14:textId="77777777" w:rsidR="00224884" w:rsidRPr="00224884" w:rsidRDefault="00224884" w:rsidP="00224884">
            <w:pPr>
              <w:rPr>
                <w:rFonts w:ascii="Serif" w:hAnsi="Serif"/>
                <w:sz w:val="24"/>
                <w:szCs w:val="24"/>
              </w:rPr>
            </w:pPr>
            <w:r w:rsidRPr="00224884">
              <w:rPr>
                <w:rFonts w:ascii="Serif" w:hAnsi="Serif"/>
                <w:sz w:val="24"/>
                <w:szCs w:val="24"/>
              </w:rPr>
              <w:t>Vanuatu</w:t>
            </w:r>
          </w:p>
        </w:tc>
        <w:tc>
          <w:tcPr>
            <w:tcW w:w="0" w:type="auto"/>
            <w:shd w:val="clear" w:color="auto" w:fill="FFFFFF"/>
            <w:tcMar>
              <w:top w:w="105" w:type="dxa"/>
              <w:left w:w="75" w:type="dxa"/>
              <w:bottom w:w="105" w:type="dxa"/>
              <w:right w:w="75" w:type="dxa"/>
            </w:tcMar>
            <w:vAlign w:val="center"/>
            <w:hideMark/>
          </w:tcPr>
          <w:p w14:paraId="7DF2305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F35A26B" w14:textId="77777777" w:rsidR="00224884" w:rsidRPr="00224884" w:rsidRDefault="00224884" w:rsidP="00224884">
            <w:pPr>
              <w:rPr>
                <w:rFonts w:ascii="Serif" w:hAnsi="Serif"/>
                <w:sz w:val="24"/>
                <w:szCs w:val="24"/>
              </w:rPr>
            </w:pPr>
            <w:r w:rsidRPr="00224884">
              <w:rPr>
                <w:rFonts w:ascii="Serif" w:hAnsi="Serif"/>
                <w:sz w:val="24"/>
                <w:szCs w:val="24"/>
              </w:rPr>
              <w:t>392.959</w:t>
            </w:r>
          </w:p>
        </w:tc>
      </w:tr>
      <w:tr w:rsidR="00224884" w:rsidRPr="00224884" w14:paraId="20263C4E" w14:textId="77777777" w:rsidTr="008F74A3">
        <w:tc>
          <w:tcPr>
            <w:tcW w:w="0" w:type="auto"/>
            <w:shd w:val="clear" w:color="auto" w:fill="FFFFFF"/>
            <w:tcMar>
              <w:top w:w="105" w:type="dxa"/>
              <w:left w:w="75" w:type="dxa"/>
              <w:bottom w:w="105" w:type="dxa"/>
              <w:right w:w="75" w:type="dxa"/>
            </w:tcMar>
            <w:vAlign w:val="center"/>
            <w:hideMark/>
          </w:tcPr>
          <w:p w14:paraId="67471402" w14:textId="77777777" w:rsidR="00224884" w:rsidRPr="00224884" w:rsidRDefault="00224884" w:rsidP="00224884">
            <w:pPr>
              <w:rPr>
                <w:rFonts w:ascii="Serif" w:hAnsi="Serif"/>
                <w:sz w:val="24"/>
                <w:szCs w:val="24"/>
              </w:rPr>
            </w:pPr>
            <w:r w:rsidRPr="00224884">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2CD78C6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43353E4" w14:textId="77777777" w:rsidR="00224884" w:rsidRPr="00224884" w:rsidRDefault="00224884" w:rsidP="00224884">
            <w:pPr>
              <w:rPr>
                <w:rFonts w:ascii="Serif" w:hAnsi="Serif"/>
                <w:sz w:val="24"/>
                <w:szCs w:val="24"/>
              </w:rPr>
            </w:pPr>
            <w:r w:rsidRPr="00224884">
              <w:rPr>
                <w:rFonts w:ascii="Serif" w:hAnsi="Serif"/>
                <w:sz w:val="24"/>
                <w:szCs w:val="24"/>
              </w:rPr>
              <w:t>390.770</w:t>
            </w:r>
          </w:p>
        </w:tc>
      </w:tr>
      <w:tr w:rsidR="00224884" w:rsidRPr="00224884" w14:paraId="4D6D6617" w14:textId="77777777" w:rsidTr="008F74A3">
        <w:tc>
          <w:tcPr>
            <w:tcW w:w="0" w:type="auto"/>
            <w:shd w:val="clear" w:color="auto" w:fill="FFFFFF"/>
            <w:tcMar>
              <w:top w:w="105" w:type="dxa"/>
              <w:left w:w="75" w:type="dxa"/>
              <w:bottom w:w="105" w:type="dxa"/>
              <w:right w:w="75" w:type="dxa"/>
            </w:tcMar>
            <w:vAlign w:val="center"/>
            <w:hideMark/>
          </w:tcPr>
          <w:p w14:paraId="75E43414" w14:textId="77777777" w:rsidR="00224884" w:rsidRPr="00224884" w:rsidRDefault="00224884" w:rsidP="00224884">
            <w:pPr>
              <w:rPr>
                <w:rFonts w:ascii="Serif" w:hAnsi="Serif"/>
                <w:sz w:val="24"/>
                <w:szCs w:val="24"/>
              </w:rPr>
            </w:pPr>
            <w:r w:rsidRPr="00224884">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4EAEE8DD"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7283B08" w14:textId="77777777" w:rsidR="00224884" w:rsidRPr="00224884" w:rsidRDefault="00224884" w:rsidP="00224884">
            <w:pPr>
              <w:rPr>
                <w:rFonts w:ascii="Serif" w:hAnsi="Serif"/>
                <w:sz w:val="24"/>
                <w:szCs w:val="24"/>
              </w:rPr>
            </w:pPr>
            <w:r w:rsidRPr="00224884">
              <w:rPr>
                <w:rFonts w:ascii="Serif" w:hAnsi="Serif"/>
                <w:sz w:val="24"/>
                <w:szCs w:val="24"/>
              </w:rPr>
              <w:t>377.945</w:t>
            </w:r>
          </w:p>
        </w:tc>
      </w:tr>
      <w:tr w:rsidR="00224884" w:rsidRPr="00224884" w14:paraId="274D0CFE" w14:textId="77777777" w:rsidTr="008F74A3">
        <w:tc>
          <w:tcPr>
            <w:tcW w:w="0" w:type="auto"/>
            <w:shd w:val="clear" w:color="auto" w:fill="FFFFFF"/>
            <w:tcMar>
              <w:top w:w="105" w:type="dxa"/>
              <w:left w:w="75" w:type="dxa"/>
              <w:bottom w:w="105" w:type="dxa"/>
              <w:right w:w="75" w:type="dxa"/>
            </w:tcMar>
            <w:vAlign w:val="center"/>
            <w:hideMark/>
          </w:tcPr>
          <w:p w14:paraId="78F2656E" w14:textId="77777777" w:rsidR="00224884" w:rsidRPr="00224884" w:rsidRDefault="00224884" w:rsidP="00224884">
            <w:pPr>
              <w:rPr>
                <w:rFonts w:ascii="Serif" w:hAnsi="Serif"/>
                <w:sz w:val="24"/>
                <w:szCs w:val="24"/>
              </w:rPr>
            </w:pPr>
            <w:r w:rsidRPr="00224884">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062A2E7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4453BC" w14:textId="77777777" w:rsidR="00224884" w:rsidRPr="00224884" w:rsidRDefault="00224884" w:rsidP="00224884">
            <w:pPr>
              <w:rPr>
                <w:rFonts w:ascii="Serif" w:hAnsi="Serif"/>
                <w:sz w:val="24"/>
                <w:szCs w:val="24"/>
              </w:rPr>
            </w:pPr>
            <w:r w:rsidRPr="00224884">
              <w:rPr>
                <w:rFonts w:ascii="Serif" w:hAnsi="Serif"/>
                <w:sz w:val="24"/>
                <w:szCs w:val="24"/>
              </w:rPr>
              <w:t>356.161</w:t>
            </w:r>
          </w:p>
        </w:tc>
      </w:tr>
      <w:tr w:rsidR="00224884" w:rsidRPr="00224884" w14:paraId="25D653FA" w14:textId="77777777" w:rsidTr="008F74A3">
        <w:tc>
          <w:tcPr>
            <w:tcW w:w="0" w:type="auto"/>
            <w:shd w:val="clear" w:color="auto" w:fill="FFFFFF"/>
            <w:tcMar>
              <w:top w:w="105" w:type="dxa"/>
              <w:left w:w="75" w:type="dxa"/>
              <w:bottom w:w="105" w:type="dxa"/>
              <w:right w:w="75" w:type="dxa"/>
            </w:tcMar>
            <w:vAlign w:val="center"/>
            <w:hideMark/>
          </w:tcPr>
          <w:p w14:paraId="51F840DE" w14:textId="77777777" w:rsidR="00224884" w:rsidRPr="00224884" w:rsidRDefault="00224884" w:rsidP="00224884">
            <w:pPr>
              <w:rPr>
                <w:rFonts w:ascii="Serif" w:hAnsi="Serif"/>
                <w:sz w:val="24"/>
                <w:szCs w:val="24"/>
              </w:rPr>
            </w:pPr>
            <w:r w:rsidRPr="00224884">
              <w:rPr>
                <w:rFonts w:ascii="Serif" w:hAnsi="Serif"/>
                <w:sz w:val="24"/>
                <w:szCs w:val="24"/>
              </w:rPr>
              <w:lastRenderedPageBreak/>
              <w:t>Lithuania</w:t>
            </w:r>
          </w:p>
        </w:tc>
        <w:tc>
          <w:tcPr>
            <w:tcW w:w="0" w:type="auto"/>
            <w:shd w:val="clear" w:color="auto" w:fill="FFFFFF"/>
            <w:tcMar>
              <w:top w:w="105" w:type="dxa"/>
              <w:left w:w="75" w:type="dxa"/>
              <w:bottom w:w="105" w:type="dxa"/>
              <w:right w:w="75" w:type="dxa"/>
            </w:tcMar>
            <w:vAlign w:val="center"/>
            <w:hideMark/>
          </w:tcPr>
          <w:p w14:paraId="3BDD614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E90E4C" w14:textId="77777777" w:rsidR="00224884" w:rsidRPr="00224884" w:rsidRDefault="00224884" w:rsidP="00224884">
            <w:pPr>
              <w:rPr>
                <w:rFonts w:ascii="Serif" w:hAnsi="Serif"/>
                <w:sz w:val="24"/>
                <w:szCs w:val="24"/>
              </w:rPr>
            </w:pPr>
            <w:r w:rsidRPr="00224884">
              <w:rPr>
                <w:rFonts w:ascii="Serif" w:hAnsi="Serif"/>
                <w:sz w:val="24"/>
                <w:szCs w:val="24"/>
              </w:rPr>
              <w:t>355.249</w:t>
            </w:r>
          </w:p>
        </w:tc>
      </w:tr>
      <w:tr w:rsidR="00224884" w:rsidRPr="00224884" w14:paraId="5E27982A" w14:textId="77777777" w:rsidTr="008F74A3">
        <w:tc>
          <w:tcPr>
            <w:tcW w:w="0" w:type="auto"/>
            <w:shd w:val="clear" w:color="auto" w:fill="FFFFFF"/>
            <w:tcMar>
              <w:top w:w="105" w:type="dxa"/>
              <w:left w:w="75" w:type="dxa"/>
              <w:bottom w:w="105" w:type="dxa"/>
              <w:right w:w="75" w:type="dxa"/>
            </w:tcMar>
            <w:vAlign w:val="center"/>
            <w:hideMark/>
          </w:tcPr>
          <w:p w14:paraId="2A60538C" w14:textId="77777777" w:rsidR="00224884" w:rsidRPr="00224884" w:rsidRDefault="00224884" w:rsidP="00224884">
            <w:pPr>
              <w:rPr>
                <w:rFonts w:ascii="Serif" w:hAnsi="Serif"/>
                <w:sz w:val="24"/>
                <w:szCs w:val="24"/>
              </w:rPr>
            </w:pPr>
            <w:r w:rsidRPr="00224884">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4C71DE6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76DE644" w14:textId="77777777" w:rsidR="00224884" w:rsidRPr="00224884" w:rsidRDefault="00224884" w:rsidP="00224884">
            <w:pPr>
              <w:rPr>
                <w:rFonts w:ascii="Serif" w:hAnsi="Serif"/>
                <w:sz w:val="24"/>
                <w:szCs w:val="24"/>
              </w:rPr>
            </w:pPr>
            <w:r w:rsidRPr="00224884">
              <w:rPr>
                <w:rFonts w:ascii="Serif" w:hAnsi="Serif"/>
                <w:sz w:val="24"/>
                <w:szCs w:val="24"/>
              </w:rPr>
              <w:t>349.431</w:t>
            </w:r>
          </w:p>
        </w:tc>
      </w:tr>
      <w:tr w:rsidR="00224884" w:rsidRPr="00224884" w14:paraId="2AC39056" w14:textId="77777777" w:rsidTr="008F74A3">
        <w:tc>
          <w:tcPr>
            <w:tcW w:w="0" w:type="auto"/>
            <w:shd w:val="clear" w:color="auto" w:fill="FFFFFF"/>
            <w:tcMar>
              <w:top w:w="105" w:type="dxa"/>
              <w:left w:w="75" w:type="dxa"/>
              <w:bottom w:w="105" w:type="dxa"/>
              <w:right w:w="75" w:type="dxa"/>
            </w:tcMar>
            <w:vAlign w:val="center"/>
            <w:hideMark/>
          </w:tcPr>
          <w:p w14:paraId="30057ED1" w14:textId="77777777" w:rsidR="00224884" w:rsidRPr="00224884" w:rsidRDefault="00224884" w:rsidP="00224884">
            <w:pPr>
              <w:rPr>
                <w:rFonts w:ascii="Serif" w:hAnsi="Serif"/>
                <w:sz w:val="24"/>
                <w:szCs w:val="24"/>
              </w:rPr>
            </w:pPr>
            <w:r w:rsidRPr="00224884">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5DDEDF8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A333D4D" w14:textId="77777777" w:rsidR="00224884" w:rsidRPr="00224884" w:rsidRDefault="00224884" w:rsidP="00224884">
            <w:pPr>
              <w:rPr>
                <w:rFonts w:ascii="Serif" w:hAnsi="Serif"/>
                <w:sz w:val="24"/>
                <w:szCs w:val="24"/>
              </w:rPr>
            </w:pPr>
            <w:r w:rsidRPr="00224884">
              <w:rPr>
                <w:rFonts w:ascii="Serif" w:hAnsi="Serif"/>
                <w:sz w:val="24"/>
                <w:szCs w:val="24"/>
              </w:rPr>
              <w:t>336.556</w:t>
            </w:r>
          </w:p>
        </w:tc>
      </w:tr>
      <w:tr w:rsidR="00224884" w:rsidRPr="00224884" w14:paraId="71297EDA" w14:textId="77777777" w:rsidTr="008F74A3">
        <w:tc>
          <w:tcPr>
            <w:tcW w:w="0" w:type="auto"/>
            <w:shd w:val="clear" w:color="auto" w:fill="FFFFFF"/>
            <w:tcMar>
              <w:top w:w="105" w:type="dxa"/>
              <w:left w:w="75" w:type="dxa"/>
              <w:bottom w:w="105" w:type="dxa"/>
              <w:right w:w="75" w:type="dxa"/>
            </w:tcMar>
            <w:vAlign w:val="center"/>
            <w:hideMark/>
          </w:tcPr>
          <w:p w14:paraId="2B84F328" w14:textId="77777777" w:rsidR="00224884" w:rsidRPr="00224884" w:rsidRDefault="00224884" w:rsidP="00224884">
            <w:pPr>
              <w:rPr>
                <w:rFonts w:ascii="Serif" w:hAnsi="Serif"/>
                <w:sz w:val="24"/>
                <w:szCs w:val="24"/>
              </w:rPr>
            </w:pPr>
            <w:r w:rsidRPr="00224884">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26711D0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743531" w14:textId="77777777" w:rsidR="00224884" w:rsidRPr="00224884" w:rsidRDefault="00224884" w:rsidP="00224884">
            <w:pPr>
              <w:rPr>
                <w:rFonts w:ascii="Serif" w:hAnsi="Serif"/>
                <w:sz w:val="24"/>
                <w:szCs w:val="24"/>
              </w:rPr>
            </w:pPr>
            <w:r w:rsidRPr="00224884">
              <w:rPr>
                <w:rFonts w:ascii="Serif" w:hAnsi="Serif"/>
                <w:sz w:val="24"/>
                <w:szCs w:val="24"/>
              </w:rPr>
              <w:t>323.584</w:t>
            </w:r>
          </w:p>
        </w:tc>
      </w:tr>
      <w:tr w:rsidR="00224884" w:rsidRPr="00224884" w14:paraId="5D7A6DA0" w14:textId="77777777" w:rsidTr="008F74A3">
        <w:tc>
          <w:tcPr>
            <w:tcW w:w="0" w:type="auto"/>
            <w:shd w:val="clear" w:color="auto" w:fill="FFFFFF"/>
            <w:tcMar>
              <w:top w:w="105" w:type="dxa"/>
              <w:left w:w="75" w:type="dxa"/>
              <w:bottom w:w="105" w:type="dxa"/>
              <w:right w:w="75" w:type="dxa"/>
            </w:tcMar>
            <w:vAlign w:val="center"/>
            <w:hideMark/>
          </w:tcPr>
          <w:p w14:paraId="5FF45A2B" w14:textId="77777777" w:rsidR="00224884" w:rsidRPr="00224884" w:rsidRDefault="00224884" w:rsidP="00224884">
            <w:pPr>
              <w:rPr>
                <w:rFonts w:ascii="Serif" w:hAnsi="Serif"/>
                <w:sz w:val="24"/>
                <w:szCs w:val="24"/>
              </w:rPr>
            </w:pPr>
            <w:r w:rsidRPr="00224884">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3C340F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45289BA" w14:textId="77777777" w:rsidR="00224884" w:rsidRPr="00224884" w:rsidRDefault="00224884" w:rsidP="00224884">
            <w:pPr>
              <w:rPr>
                <w:rFonts w:ascii="Serif" w:hAnsi="Serif"/>
                <w:sz w:val="24"/>
                <w:szCs w:val="24"/>
              </w:rPr>
            </w:pPr>
            <w:r w:rsidRPr="00224884">
              <w:rPr>
                <w:rFonts w:ascii="Serif" w:hAnsi="Serif"/>
                <w:sz w:val="24"/>
                <w:szCs w:val="24"/>
              </w:rPr>
              <w:t>317.501</w:t>
            </w:r>
          </w:p>
        </w:tc>
      </w:tr>
      <w:tr w:rsidR="00224884" w:rsidRPr="00224884" w14:paraId="47154EC4" w14:textId="77777777" w:rsidTr="008F74A3">
        <w:tc>
          <w:tcPr>
            <w:tcW w:w="0" w:type="auto"/>
            <w:shd w:val="clear" w:color="auto" w:fill="FFFFFF"/>
            <w:tcMar>
              <w:top w:w="105" w:type="dxa"/>
              <w:left w:w="75" w:type="dxa"/>
              <w:bottom w:w="105" w:type="dxa"/>
              <w:right w:w="75" w:type="dxa"/>
            </w:tcMar>
            <w:vAlign w:val="center"/>
            <w:hideMark/>
          </w:tcPr>
          <w:p w14:paraId="3CCC70C9" w14:textId="77777777" w:rsidR="00224884" w:rsidRPr="00224884" w:rsidRDefault="00224884" w:rsidP="00224884">
            <w:pPr>
              <w:rPr>
                <w:rFonts w:ascii="Serif" w:hAnsi="Serif"/>
                <w:sz w:val="24"/>
                <w:szCs w:val="24"/>
              </w:rPr>
            </w:pPr>
            <w:r w:rsidRPr="00224884">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0A0FAAC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6188E3C" w14:textId="77777777" w:rsidR="00224884" w:rsidRPr="00224884" w:rsidRDefault="00224884" w:rsidP="00224884">
            <w:pPr>
              <w:rPr>
                <w:rFonts w:ascii="Serif" w:hAnsi="Serif"/>
                <w:sz w:val="24"/>
                <w:szCs w:val="24"/>
              </w:rPr>
            </w:pPr>
            <w:r w:rsidRPr="00224884">
              <w:rPr>
                <w:rFonts w:ascii="Serif" w:hAnsi="Serif"/>
                <w:sz w:val="24"/>
                <w:szCs w:val="24"/>
              </w:rPr>
              <w:t>314.844</w:t>
            </w:r>
          </w:p>
        </w:tc>
      </w:tr>
      <w:tr w:rsidR="00224884" w:rsidRPr="00224884" w14:paraId="6AF4C9BE" w14:textId="77777777" w:rsidTr="008F74A3">
        <w:tc>
          <w:tcPr>
            <w:tcW w:w="0" w:type="auto"/>
            <w:shd w:val="clear" w:color="auto" w:fill="FFFFFF"/>
            <w:tcMar>
              <w:top w:w="105" w:type="dxa"/>
              <w:left w:w="75" w:type="dxa"/>
              <w:bottom w:w="105" w:type="dxa"/>
              <w:right w:w="75" w:type="dxa"/>
            </w:tcMar>
            <w:vAlign w:val="center"/>
            <w:hideMark/>
          </w:tcPr>
          <w:p w14:paraId="177B8D2C" w14:textId="77777777" w:rsidR="00224884" w:rsidRPr="00224884" w:rsidRDefault="00224884" w:rsidP="00224884">
            <w:pPr>
              <w:rPr>
                <w:rFonts w:ascii="Serif" w:hAnsi="Serif"/>
                <w:sz w:val="24"/>
                <w:szCs w:val="24"/>
              </w:rPr>
            </w:pPr>
            <w:r w:rsidRPr="00224884">
              <w:rPr>
                <w:rFonts w:ascii="Serif" w:hAnsi="Serif"/>
                <w:sz w:val="24"/>
                <w:szCs w:val="24"/>
              </w:rPr>
              <w:t>Ireland</w:t>
            </w:r>
          </w:p>
        </w:tc>
        <w:tc>
          <w:tcPr>
            <w:tcW w:w="0" w:type="auto"/>
            <w:shd w:val="clear" w:color="auto" w:fill="FFFFFF"/>
            <w:tcMar>
              <w:top w:w="105" w:type="dxa"/>
              <w:left w:w="75" w:type="dxa"/>
              <w:bottom w:w="105" w:type="dxa"/>
              <w:right w:w="75" w:type="dxa"/>
            </w:tcMar>
            <w:vAlign w:val="center"/>
            <w:hideMark/>
          </w:tcPr>
          <w:p w14:paraId="79E38DE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C7A43F" w14:textId="77777777" w:rsidR="00224884" w:rsidRPr="00224884" w:rsidRDefault="00224884" w:rsidP="00224884">
            <w:pPr>
              <w:rPr>
                <w:rFonts w:ascii="Serif" w:hAnsi="Serif"/>
                <w:sz w:val="24"/>
                <w:szCs w:val="24"/>
              </w:rPr>
            </w:pPr>
            <w:r w:rsidRPr="00224884">
              <w:rPr>
                <w:rFonts w:ascii="Serif" w:hAnsi="Serif"/>
                <w:sz w:val="24"/>
                <w:szCs w:val="24"/>
              </w:rPr>
              <w:t>308.311</w:t>
            </w:r>
          </w:p>
        </w:tc>
      </w:tr>
      <w:tr w:rsidR="00224884" w:rsidRPr="00224884" w14:paraId="38BC3F03" w14:textId="77777777" w:rsidTr="008F74A3">
        <w:tc>
          <w:tcPr>
            <w:tcW w:w="0" w:type="auto"/>
            <w:shd w:val="clear" w:color="auto" w:fill="FFFFFF"/>
            <w:tcMar>
              <w:top w:w="105" w:type="dxa"/>
              <w:left w:w="75" w:type="dxa"/>
              <w:bottom w:w="105" w:type="dxa"/>
              <w:right w:w="75" w:type="dxa"/>
            </w:tcMar>
            <w:vAlign w:val="center"/>
            <w:hideMark/>
          </w:tcPr>
          <w:p w14:paraId="4BEC7B74" w14:textId="77777777" w:rsidR="00224884" w:rsidRPr="00224884" w:rsidRDefault="00224884" w:rsidP="00224884">
            <w:pPr>
              <w:rPr>
                <w:rFonts w:ascii="Serif" w:hAnsi="Serif"/>
                <w:sz w:val="24"/>
                <w:szCs w:val="24"/>
              </w:rPr>
            </w:pPr>
            <w:r w:rsidRPr="00224884">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4A48EDA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D2EC33" w14:textId="77777777" w:rsidR="00224884" w:rsidRPr="00224884" w:rsidRDefault="00224884" w:rsidP="00224884">
            <w:pPr>
              <w:rPr>
                <w:rFonts w:ascii="Serif" w:hAnsi="Serif"/>
                <w:sz w:val="24"/>
                <w:szCs w:val="24"/>
              </w:rPr>
            </w:pPr>
            <w:r w:rsidRPr="00224884">
              <w:rPr>
                <w:rFonts w:ascii="Serif" w:hAnsi="Serif"/>
                <w:sz w:val="24"/>
                <w:szCs w:val="24"/>
              </w:rPr>
              <w:t>294.767</w:t>
            </w:r>
          </w:p>
        </w:tc>
      </w:tr>
      <w:tr w:rsidR="00224884" w:rsidRPr="00224884" w14:paraId="167C4099" w14:textId="77777777" w:rsidTr="008F74A3">
        <w:tc>
          <w:tcPr>
            <w:tcW w:w="0" w:type="auto"/>
            <w:shd w:val="clear" w:color="auto" w:fill="FFFFFF"/>
            <w:tcMar>
              <w:top w:w="105" w:type="dxa"/>
              <w:left w:w="75" w:type="dxa"/>
              <w:bottom w:w="105" w:type="dxa"/>
              <w:right w:w="75" w:type="dxa"/>
            </w:tcMar>
            <w:vAlign w:val="center"/>
            <w:hideMark/>
          </w:tcPr>
          <w:p w14:paraId="28CA31E1" w14:textId="77777777" w:rsidR="00224884" w:rsidRPr="00224884" w:rsidRDefault="00224884" w:rsidP="00224884">
            <w:pPr>
              <w:rPr>
                <w:rFonts w:ascii="Serif" w:hAnsi="Serif"/>
                <w:sz w:val="24"/>
                <w:szCs w:val="24"/>
              </w:rPr>
            </w:pPr>
            <w:r w:rsidRPr="00224884">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6FE84BC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AFA5E6" w14:textId="77777777" w:rsidR="00224884" w:rsidRPr="00224884" w:rsidRDefault="00224884" w:rsidP="00224884">
            <w:pPr>
              <w:rPr>
                <w:rFonts w:ascii="Serif" w:hAnsi="Serif"/>
                <w:sz w:val="24"/>
                <w:szCs w:val="24"/>
              </w:rPr>
            </w:pPr>
            <w:r w:rsidRPr="00224884">
              <w:rPr>
                <w:rFonts w:ascii="Serif" w:hAnsi="Serif"/>
                <w:sz w:val="24"/>
                <w:szCs w:val="24"/>
              </w:rPr>
              <w:t>267.666</w:t>
            </w:r>
          </w:p>
        </w:tc>
      </w:tr>
      <w:tr w:rsidR="00224884" w:rsidRPr="00224884" w14:paraId="5288F54C" w14:textId="77777777" w:rsidTr="008F74A3">
        <w:tc>
          <w:tcPr>
            <w:tcW w:w="0" w:type="auto"/>
            <w:shd w:val="clear" w:color="auto" w:fill="FFFFFF"/>
            <w:tcMar>
              <w:top w:w="105" w:type="dxa"/>
              <w:left w:w="75" w:type="dxa"/>
              <w:bottom w:w="105" w:type="dxa"/>
              <w:right w:w="75" w:type="dxa"/>
            </w:tcMar>
            <w:vAlign w:val="center"/>
            <w:hideMark/>
          </w:tcPr>
          <w:p w14:paraId="37C6F178" w14:textId="77777777" w:rsidR="00224884" w:rsidRPr="00224884" w:rsidRDefault="00224884" w:rsidP="00224884">
            <w:pPr>
              <w:rPr>
                <w:rFonts w:ascii="Serif" w:hAnsi="Serif"/>
                <w:sz w:val="24"/>
                <w:szCs w:val="24"/>
              </w:rPr>
            </w:pPr>
            <w:r w:rsidRPr="00224884">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662A51C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090EAB6" w14:textId="77777777" w:rsidR="00224884" w:rsidRPr="00224884" w:rsidRDefault="00224884" w:rsidP="00224884">
            <w:pPr>
              <w:rPr>
                <w:rFonts w:ascii="Serif" w:hAnsi="Serif"/>
                <w:sz w:val="24"/>
                <w:szCs w:val="24"/>
              </w:rPr>
            </w:pPr>
            <w:r w:rsidRPr="00224884">
              <w:rPr>
                <w:rFonts w:ascii="Serif" w:hAnsi="Serif"/>
                <w:sz w:val="24"/>
                <w:szCs w:val="24"/>
              </w:rPr>
              <w:t>260.097</w:t>
            </w:r>
          </w:p>
        </w:tc>
      </w:tr>
      <w:tr w:rsidR="00224884" w:rsidRPr="00224884" w14:paraId="59B83BCF" w14:textId="77777777" w:rsidTr="008F74A3">
        <w:tc>
          <w:tcPr>
            <w:tcW w:w="0" w:type="auto"/>
            <w:shd w:val="clear" w:color="auto" w:fill="FFFFFF"/>
            <w:tcMar>
              <w:top w:w="105" w:type="dxa"/>
              <w:left w:w="75" w:type="dxa"/>
              <w:bottom w:w="105" w:type="dxa"/>
              <w:right w:w="75" w:type="dxa"/>
            </w:tcMar>
            <w:vAlign w:val="center"/>
            <w:hideMark/>
          </w:tcPr>
          <w:p w14:paraId="6B3752C1" w14:textId="77777777" w:rsidR="00224884" w:rsidRPr="00224884" w:rsidRDefault="00224884" w:rsidP="00224884">
            <w:pPr>
              <w:rPr>
                <w:rFonts w:ascii="Serif" w:hAnsi="Serif"/>
                <w:sz w:val="24"/>
                <w:szCs w:val="24"/>
              </w:rPr>
            </w:pPr>
            <w:r w:rsidRPr="00224884">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446E9BD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25E60E6" w14:textId="77777777" w:rsidR="00224884" w:rsidRPr="00224884" w:rsidRDefault="00224884" w:rsidP="00224884">
            <w:pPr>
              <w:rPr>
                <w:rFonts w:ascii="Serif" w:hAnsi="Serif"/>
                <w:sz w:val="24"/>
                <w:szCs w:val="24"/>
              </w:rPr>
            </w:pPr>
            <w:r w:rsidRPr="00224884">
              <w:rPr>
                <w:rFonts w:ascii="Serif" w:hAnsi="Serif"/>
                <w:sz w:val="24"/>
                <w:szCs w:val="24"/>
              </w:rPr>
              <w:t>254.207</w:t>
            </w:r>
          </w:p>
        </w:tc>
      </w:tr>
      <w:tr w:rsidR="00224884" w:rsidRPr="00224884" w14:paraId="6C093585" w14:textId="77777777" w:rsidTr="008F74A3">
        <w:tc>
          <w:tcPr>
            <w:tcW w:w="0" w:type="auto"/>
            <w:shd w:val="clear" w:color="auto" w:fill="FFFFFF"/>
            <w:tcMar>
              <w:top w:w="105" w:type="dxa"/>
              <w:left w:w="75" w:type="dxa"/>
              <w:bottom w:w="105" w:type="dxa"/>
              <w:right w:w="75" w:type="dxa"/>
            </w:tcMar>
            <w:vAlign w:val="center"/>
            <w:hideMark/>
          </w:tcPr>
          <w:p w14:paraId="0BDB4F64" w14:textId="77777777" w:rsidR="00224884" w:rsidRPr="00224884" w:rsidRDefault="00224884" w:rsidP="00224884">
            <w:pPr>
              <w:rPr>
                <w:rFonts w:ascii="Serif" w:hAnsi="Serif"/>
                <w:sz w:val="24"/>
                <w:szCs w:val="24"/>
              </w:rPr>
            </w:pPr>
            <w:r w:rsidRPr="00224884">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778164F9" w14:textId="77777777" w:rsidR="00224884" w:rsidRPr="00224884" w:rsidRDefault="00224884" w:rsidP="00224884">
            <w:pPr>
              <w:rPr>
                <w:rFonts w:ascii="Serif" w:hAnsi="Serif"/>
                <w:sz w:val="24"/>
                <w:szCs w:val="24"/>
              </w:rPr>
            </w:pPr>
            <w:r w:rsidRPr="00224884">
              <w:rPr>
                <w:rFonts w:ascii="Serif" w:hAnsi="Serif"/>
                <w:sz w:val="24"/>
                <w:szCs w:val="24"/>
              </w:rPr>
              <w:t>2022-04-18</w:t>
            </w:r>
          </w:p>
        </w:tc>
        <w:tc>
          <w:tcPr>
            <w:tcW w:w="0" w:type="auto"/>
            <w:shd w:val="clear" w:color="auto" w:fill="FFFFFF"/>
            <w:tcMar>
              <w:top w:w="105" w:type="dxa"/>
              <w:left w:w="75" w:type="dxa"/>
              <w:bottom w:w="105" w:type="dxa"/>
              <w:right w:w="75" w:type="dxa"/>
            </w:tcMar>
            <w:vAlign w:val="center"/>
            <w:hideMark/>
          </w:tcPr>
          <w:p w14:paraId="3A0BA6C2" w14:textId="77777777" w:rsidR="00224884" w:rsidRPr="00224884" w:rsidRDefault="00224884" w:rsidP="00224884">
            <w:pPr>
              <w:rPr>
                <w:rFonts w:ascii="Serif" w:hAnsi="Serif"/>
                <w:sz w:val="24"/>
                <w:szCs w:val="24"/>
              </w:rPr>
            </w:pPr>
            <w:r w:rsidRPr="00224884">
              <w:rPr>
                <w:rFonts w:ascii="Serif" w:hAnsi="Serif"/>
                <w:sz w:val="24"/>
                <w:szCs w:val="24"/>
              </w:rPr>
              <w:t>236.680</w:t>
            </w:r>
          </w:p>
        </w:tc>
      </w:tr>
      <w:tr w:rsidR="00224884" w:rsidRPr="00224884" w14:paraId="494A7E24" w14:textId="77777777" w:rsidTr="008F74A3">
        <w:tc>
          <w:tcPr>
            <w:tcW w:w="0" w:type="auto"/>
            <w:shd w:val="clear" w:color="auto" w:fill="FFFFFF"/>
            <w:tcMar>
              <w:top w:w="105" w:type="dxa"/>
              <w:left w:w="75" w:type="dxa"/>
              <w:bottom w:w="105" w:type="dxa"/>
              <w:right w:w="75" w:type="dxa"/>
            </w:tcMar>
            <w:vAlign w:val="center"/>
            <w:hideMark/>
          </w:tcPr>
          <w:p w14:paraId="38570F60" w14:textId="77777777" w:rsidR="00224884" w:rsidRPr="00224884" w:rsidRDefault="00224884" w:rsidP="00224884">
            <w:pPr>
              <w:rPr>
                <w:rFonts w:ascii="Serif" w:hAnsi="Serif"/>
                <w:sz w:val="24"/>
                <w:szCs w:val="24"/>
              </w:rPr>
            </w:pPr>
            <w:r w:rsidRPr="00224884">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7EF5AA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9F59F3" w14:textId="77777777" w:rsidR="00224884" w:rsidRPr="00224884" w:rsidRDefault="00224884" w:rsidP="00224884">
            <w:pPr>
              <w:rPr>
                <w:rFonts w:ascii="Serif" w:hAnsi="Serif"/>
                <w:sz w:val="24"/>
                <w:szCs w:val="24"/>
              </w:rPr>
            </w:pPr>
            <w:r w:rsidRPr="00224884">
              <w:rPr>
                <w:rFonts w:ascii="Serif" w:hAnsi="Serif"/>
                <w:sz w:val="24"/>
                <w:szCs w:val="24"/>
              </w:rPr>
              <w:t>207.899</w:t>
            </w:r>
          </w:p>
        </w:tc>
      </w:tr>
      <w:tr w:rsidR="00224884" w:rsidRPr="00224884" w14:paraId="2A67855A" w14:textId="77777777" w:rsidTr="008F74A3">
        <w:tc>
          <w:tcPr>
            <w:tcW w:w="0" w:type="auto"/>
            <w:shd w:val="clear" w:color="auto" w:fill="FFFFFF"/>
            <w:tcMar>
              <w:top w:w="105" w:type="dxa"/>
              <w:left w:w="75" w:type="dxa"/>
              <w:bottom w:w="105" w:type="dxa"/>
              <w:right w:w="75" w:type="dxa"/>
            </w:tcMar>
            <w:vAlign w:val="center"/>
            <w:hideMark/>
          </w:tcPr>
          <w:p w14:paraId="49D61421" w14:textId="77777777" w:rsidR="00224884" w:rsidRPr="00224884" w:rsidRDefault="00224884" w:rsidP="00224884">
            <w:pPr>
              <w:rPr>
                <w:rFonts w:ascii="Serif" w:hAnsi="Serif"/>
                <w:sz w:val="24"/>
                <w:szCs w:val="24"/>
              </w:rPr>
            </w:pPr>
            <w:r w:rsidRPr="00224884">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34CF02C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AAE032" w14:textId="77777777" w:rsidR="00224884" w:rsidRPr="00224884" w:rsidRDefault="00224884" w:rsidP="00224884">
            <w:pPr>
              <w:rPr>
                <w:rFonts w:ascii="Serif" w:hAnsi="Serif"/>
                <w:sz w:val="24"/>
                <w:szCs w:val="24"/>
              </w:rPr>
            </w:pPr>
            <w:r w:rsidRPr="00224884">
              <w:rPr>
                <w:rFonts w:ascii="Serif" w:hAnsi="Serif"/>
                <w:sz w:val="24"/>
                <w:szCs w:val="24"/>
              </w:rPr>
              <w:t>205.246</w:t>
            </w:r>
          </w:p>
        </w:tc>
      </w:tr>
      <w:tr w:rsidR="00224884" w:rsidRPr="00224884" w14:paraId="11F13914" w14:textId="77777777" w:rsidTr="008F74A3">
        <w:tc>
          <w:tcPr>
            <w:tcW w:w="0" w:type="auto"/>
            <w:shd w:val="clear" w:color="auto" w:fill="FFFFFF"/>
            <w:tcMar>
              <w:top w:w="105" w:type="dxa"/>
              <w:left w:w="75" w:type="dxa"/>
              <w:bottom w:w="105" w:type="dxa"/>
              <w:right w:w="75" w:type="dxa"/>
            </w:tcMar>
            <w:vAlign w:val="center"/>
            <w:hideMark/>
          </w:tcPr>
          <w:p w14:paraId="6073A775" w14:textId="77777777" w:rsidR="00224884" w:rsidRPr="00224884" w:rsidRDefault="00224884" w:rsidP="00224884">
            <w:pPr>
              <w:rPr>
                <w:rFonts w:ascii="Serif" w:hAnsi="Serif"/>
                <w:sz w:val="24"/>
                <w:szCs w:val="24"/>
              </w:rPr>
            </w:pPr>
            <w:r w:rsidRPr="00224884">
              <w:rPr>
                <w:rFonts w:ascii="Serif" w:hAnsi="Serif"/>
                <w:sz w:val="24"/>
                <w:szCs w:val="24"/>
              </w:rPr>
              <w:t>Czechia</w:t>
            </w:r>
          </w:p>
        </w:tc>
        <w:tc>
          <w:tcPr>
            <w:tcW w:w="0" w:type="auto"/>
            <w:shd w:val="clear" w:color="auto" w:fill="FFFFFF"/>
            <w:tcMar>
              <w:top w:w="105" w:type="dxa"/>
              <w:left w:w="75" w:type="dxa"/>
              <w:bottom w:w="105" w:type="dxa"/>
              <w:right w:w="75" w:type="dxa"/>
            </w:tcMar>
            <w:vAlign w:val="center"/>
            <w:hideMark/>
          </w:tcPr>
          <w:p w14:paraId="4FEC249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43D28D" w14:textId="77777777" w:rsidR="00224884" w:rsidRPr="00224884" w:rsidRDefault="00224884" w:rsidP="00224884">
            <w:pPr>
              <w:rPr>
                <w:rFonts w:ascii="Serif" w:hAnsi="Serif"/>
                <w:sz w:val="24"/>
                <w:szCs w:val="24"/>
              </w:rPr>
            </w:pPr>
            <w:r w:rsidRPr="00224884">
              <w:rPr>
                <w:rFonts w:ascii="Serif" w:hAnsi="Serif"/>
                <w:sz w:val="24"/>
                <w:szCs w:val="24"/>
              </w:rPr>
              <w:t>191.203</w:t>
            </w:r>
          </w:p>
        </w:tc>
      </w:tr>
      <w:tr w:rsidR="00224884" w:rsidRPr="00224884" w14:paraId="5E9365AA" w14:textId="77777777" w:rsidTr="008F74A3">
        <w:tc>
          <w:tcPr>
            <w:tcW w:w="0" w:type="auto"/>
            <w:shd w:val="clear" w:color="auto" w:fill="FFFFFF"/>
            <w:tcMar>
              <w:top w:w="105" w:type="dxa"/>
              <w:left w:w="75" w:type="dxa"/>
              <w:bottom w:w="105" w:type="dxa"/>
              <w:right w:w="75" w:type="dxa"/>
            </w:tcMar>
            <w:vAlign w:val="center"/>
            <w:hideMark/>
          </w:tcPr>
          <w:p w14:paraId="6E275D2D" w14:textId="77777777" w:rsidR="00224884" w:rsidRPr="00224884" w:rsidRDefault="00224884" w:rsidP="00224884">
            <w:pPr>
              <w:rPr>
                <w:rFonts w:ascii="Serif" w:hAnsi="Serif"/>
                <w:sz w:val="24"/>
                <w:szCs w:val="24"/>
              </w:rPr>
            </w:pPr>
            <w:r w:rsidRPr="00224884">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772E67E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A55F48B" w14:textId="77777777" w:rsidR="00224884" w:rsidRPr="00224884" w:rsidRDefault="00224884" w:rsidP="00224884">
            <w:pPr>
              <w:rPr>
                <w:rFonts w:ascii="Serif" w:hAnsi="Serif"/>
                <w:sz w:val="24"/>
                <w:szCs w:val="24"/>
              </w:rPr>
            </w:pPr>
            <w:r w:rsidRPr="00224884">
              <w:rPr>
                <w:rFonts w:ascii="Serif" w:hAnsi="Serif"/>
                <w:sz w:val="24"/>
                <w:szCs w:val="24"/>
              </w:rPr>
              <w:t>176.412</w:t>
            </w:r>
          </w:p>
        </w:tc>
      </w:tr>
      <w:tr w:rsidR="00224884" w:rsidRPr="00224884" w14:paraId="50942E1C" w14:textId="77777777" w:rsidTr="008F74A3">
        <w:tc>
          <w:tcPr>
            <w:tcW w:w="0" w:type="auto"/>
            <w:shd w:val="clear" w:color="auto" w:fill="FFFFFF"/>
            <w:tcMar>
              <w:top w:w="105" w:type="dxa"/>
              <w:left w:w="75" w:type="dxa"/>
              <w:bottom w:w="105" w:type="dxa"/>
              <w:right w:w="75" w:type="dxa"/>
            </w:tcMar>
            <w:vAlign w:val="center"/>
            <w:hideMark/>
          </w:tcPr>
          <w:p w14:paraId="57B01D8C" w14:textId="77777777" w:rsidR="00224884" w:rsidRPr="00224884" w:rsidRDefault="00224884" w:rsidP="00224884">
            <w:pPr>
              <w:rPr>
                <w:rFonts w:ascii="Serif" w:hAnsi="Serif"/>
                <w:sz w:val="24"/>
                <w:szCs w:val="24"/>
              </w:rPr>
            </w:pPr>
            <w:r w:rsidRPr="00224884">
              <w:rPr>
                <w:rFonts w:ascii="Serif" w:hAnsi="Serif"/>
                <w:sz w:val="24"/>
                <w:szCs w:val="24"/>
              </w:rPr>
              <w:lastRenderedPageBreak/>
              <w:t>Hungary</w:t>
            </w:r>
          </w:p>
        </w:tc>
        <w:tc>
          <w:tcPr>
            <w:tcW w:w="0" w:type="auto"/>
            <w:shd w:val="clear" w:color="auto" w:fill="FFFFFF"/>
            <w:tcMar>
              <w:top w:w="105" w:type="dxa"/>
              <w:left w:w="75" w:type="dxa"/>
              <w:bottom w:w="105" w:type="dxa"/>
              <w:right w:w="75" w:type="dxa"/>
            </w:tcMar>
            <w:vAlign w:val="center"/>
            <w:hideMark/>
          </w:tcPr>
          <w:p w14:paraId="1A6A683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2BDB97" w14:textId="77777777" w:rsidR="00224884" w:rsidRPr="00224884" w:rsidRDefault="00224884" w:rsidP="00224884">
            <w:pPr>
              <w:rPr>
                <w:rFonts w:ascii="Serif" w:hAnsi="Serif"/>
                <w:sz w:val="24"/>
                <w:szCs w:val="24"/>
              </w:rPr>
            </w:pPr>
            <w:r w:rsidRPr="00224884">
              <w:rPr>
                <w:rFonts w:ascii="Serif" w:hAnsi="Serif"/>
                <w:sz w:val="24"/>
                <w:szCs w:val="24"/>
              </w:rPr>
              <w:t>152.019</w:t>
            </w:r>
          </w:p>
        </w:tc>
      </w:tr>
      <w:tr w:rsidR="00224884" w:rsidRPr="00224884" w14:paraId="50FC04A1" w14:textId="77777777" w:rsidTr="008F74A3">
        <w:tc>
          <w:tcPr>
            <w:tcW w:w="0" w:type="auto"/>
            <w:shd w:val="clear" w:color="auto" w:fill="FFFFFF"/>
            <w:tcMar>
              <w:top w:w="105" w:type="dxa"/>
              <w:left w:w="75" w:type="dxa"/>
              <w:bottom w:w="105" w:type="dxa"/>
              <w:right w:w="75" w:type="dxa"/>
            </w:tcMar>
            <w:vAlign w:val="center"/>
            <w:hideMark/>
          </w:tcPr>
          <w:p w14:paraId="5FB9C48F" w14:textId="77777777" w:rsidR="00224884" w:rsidRPr="00224884" w:rsidRDefault="00224884" w:rsidP="00224884">
            <w:pPr>
              <w:rPr>
                <w:rFonts w:ascii="Serif" w:hAnsi="Serif"/>
                <w:sz w:val="24"/>
                <w:szCs w:val="24"/>
              </w:rPr>
            </w:pPr>
            <w:r w:rsidRPr="00224884">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74B67A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812884" w14:textId="77777777" w:rsidR="00224884" w:rsidRPr="00224884" w:rsidRDefault="00224884" w:rsidP="00224884">
            <w:pPr>
              <w:rPr>
                <w:rFonts w:ascii="Serif" w:hAnsi="Serif"/>
                <w:sz w:val="24"/>
                <w:szCs w:val="24"/>
              </w:rPr>
            </w:pPr>
            <w:r w:rsidRPr="00224884">
              <w:rPr>
                <w:rFonts w:ascii="Serif" w:hAnsi="Serif"/>
                <w:sz w:val="24"/>
                <w:szCs w:val="24"/>
              </w:rPr>
              <w:t>147.950</w:t>
            </w:r>
          </w:p>
        </w:tc>
      </w:tr>
      <w:tr w:rsidR="00224884" w:rsidRPr="00224884" w14:paraId="0244B348" w14:textId="77777777" w:rsidTr="008F74A3">
        <w:tc>
          <w:tcPr>
            <w:tcW w:w="0" w:type="auto"/>
            <w:shd w:val="clear" w:color="auto" w:fill="FFFFFF"/>
            <w:tcMar>
              <w:top w:w="105" w:type="dxa"/>
              <w:left w:w="75" w:type="dxa"/>
              <w:bottom w:w="105" w:type="dxa"/>
              <w:right w:w="75" w:type="dxa"/>
            </w:tcMar>
            <w:vAlign w:val="center"/>
            <w:hideMark/>
          </w:tcPr>
          <w:p w14:paraId="6F4A6290" w14:textId="77777777" w:rsidR="00224884" w:rsidRPr="00224884" w:rsidRDefault="00224884" w:rsidP="00224884">
            <w:pPr>
              <w:rPr>
                <w:rFonts w:ascii="Serif" w:hAnsi="Serif"/>
                <w:sz w:val="24"/>
                <w:szCs w:val="24"/>
              </w:rPr>
            </w:pPr>
            <w:r w:rsidRPr="00224884">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13B4127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E364010" w14:textId="77777777" w:rsidR="00224884" w:rsidRPr="00224884" w:rsidRDefault="00224884" w:rsidP="00224884">
            <w:pPr>
              <w:rPr>
                <w:rFonts w:ascii="Serif" w:hAnsi="Serif"/>
                <w:sz w:val="24"/>
                <w:szCs w:val="24"/>
              </w:rPr>
            </w:pPr>
            <w:r w:rsidRPr="00224884">
              <w:rPr>
                <w:rFonts w:ascii="Serif" w:hAnsi="Serif"/>
                <w:sz w:val="24"/>
                <w:szCs w:val="24"/>
              </w:rPr>
              <w:t>133.559</w:t>
            </w:r>
          </w:p>
        </w:tc>
      </w:tr>
      <w:tr w:rsidR="00224884" w:rsidRPr="00224884" w14:paraId="5452D492" w14:textId="77777777" w:rsidTr="008F74A3">
        <w:tc>
          <w:tcPr>
            <w:tcW w:w="0" w:type="auto"/>
            <w:shd w:val="clear" w:color="auto" w:fill="FFFFFF"/>
            <w:tcMar>
              <w:top w:w="105" w:type="dxa"/>
              <w:left w:w="75" w:type="dxa"/>
              <w:bottom w:w="105" w:type="dxa"/>
              <w:right w:w="75" w:type="dxa"/>
            </w:tcMar>
            <w:vAlign w:val="center"/>
            <w:hideMark/>
          </w:tcPr>
          <w:p w14:paraId="209E823D" w14:textId="77777777" w:rsidR="00224884" w:rsidRPr="00224884" w:rsidRDefault="00224884" w:rsidP="00224884">
            <w:pPr>
              <w:rPr>
                <w:rFonts w:ascii="Serif" w:hAnsi="Serif"/>
                <w:sz w:val="24"/>
                <w:szCs w:val="24"/>
              </w:rPr>
            </w:pPr>
            <w:r w:rsidRPr="00224884">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7BF710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0472492" w14:textId="77777777" w:rsidR="00224884" w:rsidRPr="00224884" w:rsidRDefault="00224884" w:rsidP="00224884">
            <w:pPr>
              <w:rPr>
                <w:rFonts w:ascii="Serif" w:hAnsi="Serif"/>
                <w:sz w:val="24"/>
                <w:szCs w:val="24"/>
              </w:rPr>
            </w:pPr>
            <w:r w:rsidRPr="00224884">
              <w:rPr>
                <w:rFonts w:ascii="Serif" w:hAnsi="Serif"/>
                <w:sz w:val="24"/>
                <w:szCs w:val="24"/>
              </w:rPr>
              <w:t>129.624</w:t>
            </w:r>
          </w:p>
        </w:tc>
      </w:tr>
      <w:tr w:rsidR="00224884" w:rsidRPr="00224884" w14:paraId="258BAB6F" w14:textId="77777777" w:rsidTr="008F74A3">
        <w:tc>
          <w:tcPr>
            <w:tcW w:w="0" w:type="auto"/>
            <w:shd w:val="clear" w:color="auto" w:fill="FFFFFF"/>
            <w:tcMar>
              <w:top w:w="105" w:type="dxa"/>
              <w:left w:w="75" w:type="dxa"/>
              <w:bottom w:w="105" w:type="dxa"/>
              <w:right w:w="75" w:type="dxa"/>
            </w:tcMar>
            <w:vAlign w:val="center"/>
            <w:hideMark/>
          </w:tcPr>
          <w:p w14:paraId="08B1D596" w14:textId="77777777" w:rsidR="00224884" w:rsidRPr="00224884" w:rsidRDefault="00224884" w:rsidP="00224884">
            <w:pPr>
              <w:rPr>
                <w:rFonts w:ascii="Serif" w:hAnsi="Serif"/>
                <w:sz w:val="24"/>
                <w:szCs w:val="24"/>
              </w:rPr>
            </w:pPr>
            <w:r w:rsidRPr="00224884">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295B883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785DD68" w14:textId="77777777" w:rsidR="00224884" w:rsidRPr="00224884" w:rsidRDefault="00224884" w:rsidP="00224884">
            <w:pPr>
              <w:rPr>
                <w:rFonts w:ascii="Serif" w:hAnsi="Serif"/>
                <w:sz w:val="24"/>
                <w:szCs w:val="24"/>
              </w:rPr>
            </w:pPr>
            <w:r w:rsidRPr="00224884">
              <w:rPr>
                <w:rFonts w:ascii="Serif" w:hAnsi="Serif"/>
                <w:sz w:val="24"/>
                <w:szCs w:val="24"/>
              </w:rPr>
              <w:t>127.670</w:t>
            </w:r>
          </w:p>
        </w:tc>
      </w:tr>
      <w:tr w:rsidR="00224884" w:rsidRPr="00224884" w14:paraId="3B7CD070" w14:textId="77777777" w:rsidTr="008F74A3">
        <w:tc>
          <w:tcPr>
            <w:tcW w:w="0" w:type="auto"/>
            <w:shd w:val="clear" w:color="auto" w:fill="FFFFFF"/>
            <w:tcMar>
              <w:top w:w="105" w:type="dxa"/>
              <w:left w:w="75" w:type="dxa"/>
              <w:bottom w:w="105" w:type="dxa"/>
              <w:right w:w="75" w:type="dxa"/>
            </w:tcMar>
            <w:vAlign w:val="center"/>
            <w:hideMark/>
          </w:tcPr>
          <w:p w14:paraId="7A3C9431" w14:textId="77777777" w:rsidR="00224884" w:rsidRPr="00224884" w:rsidRDefault="00224884" w:rsidP="00224884">
            <w:pPr>
              <w:rPr>
                <w:rFonts w:ascii="Serif" w:hAnsi="Serif"/>
                <w:sz w:val="24"/>
                <w:szCs w:val="24"/>
              </w:rPr>
            </w:pPr>
            <w:r w:rsidRPr="00224884">
              <w:rPr>
                <w:rFonts w:ascii="Serif" w:hAnsi="Serif"/>
                <w:sz w:val="24"/>
                <w:szCs w:val="24"/>
              </w:rPr>
              <w:t>Chile</w:t>
            </w:r>
          </w:p>
        </w:tc>
        <w:tc>
          <w:tcPr>
            <w:tcW w:w="0" w:type="auto"/>
            <w:shd w:val="clear" w:color="auto" w:fill="FFFFFF"/>
            <w:tcMar>
              <w:top w:w="105" w:type="dxa"/>
              <w:left w:w="75" w:type="dxa"/>
              <w:bottom w:w="105" w:type="dxa"/>
              <w:right w:w="75" w:type="dxa"/>
            </w:tcMar>
            <w:vAlign w:val="center"/>
            <w:hideMark/>
          </w:tcPr>
          <w:p w14:paraId="010E17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4B9EB19" w14:textId="77777777" w:rsidR="00224884" w:rsidRPr="00224884" w:rsidRDefault="00224884" w:rsidP="00224884">
            <w:pPr>
              <w:rPr>
                <w:rFonts w:ascii="Serif" w:hAnsi="Serif"/>
                <w:sz w:val="24"/>
                <w:szCs w:val="24"/>
              </w:rPr>
            </w:pPr>
            <w:r w:rsidRPr="00224884">
              <w:rPr>
                <w:rFonts w:ascii="Serif" w:hAnsi="Serif"/>
                <w:sz w:val="24"/>
                <w:szCs w:val="24"/>
              </w:rPr>
              <w:t>124.704</w:t>
            </w:r>
          </w:p>
        </w:tc>
      </w:tr>
      <w:tr w:rsidR="00224884" w:rsidRPr="00224884" w14:paraId="58E49AFA" w14:textId="77777777" w:rsidTr="008F74A3">
        <w:tc>
          <w:tcPr>
            <w:tcW w:w="0" w:type="auto"/>
            <w:shd w:val="clear" w:color="auto" w:fill="FFFFFF"/>
            <w:tcMar>
              <w:top w:w="105" w:type="dxa"/>
              <w:left w:w="75" w:type="dxa"/>
              <w:bottom w:w="105" w:type="dxa"/>
              <w:right w:w="75" w:type="dxa"/>
            </w:tcMar>
            <w:vAlign w:val="center"/>
            <w:hideMark/>
          </w:tcPr>
          <w:p w14:paraId="3E551A10" w14:textId="77777777" w:rsidR="00224884" w:rsidRPr="00224884" w:rsidRDefault="00224884" w:rsidP="00224884">
            <w:pPr>
              <w:rPr>
                <w:rFonts w:ascii="Serif" w:hAnsi="Serif"/>
                <w:sz w:val="24"/>
                <w:szCs w:val="24"/>
              </w:rPr>
            </w:pPr>
            <w:r w:rsidRPr="00224884">
              <w:rPr>
                <w:rFonts w:ascii="Serif" w:hAnsi="Serif"/>
                <w:sz w:val="24"/>
                <w:szCs w:val="24"/>
              </w:rPr>
              <w:t>Montenegro</w:t>
            </w:r>
          </w:p>
        </w:tc>
        <w:tc>
          <w:tcPr>
            <w:tcW w:w="0" w:type="auto"/>
            <w:shd w:val="clear" w:color="auto" w:fill="FFFFFF"/>
            <w:tcMar>
              <w:top w:w="105" w:type="dxa"/>
              <w:left w:w="75" w:type="dxa"/>
              <w:bottom w:w="105" w:type="dxa"/>
              <w:right w:w="75" w:type="dxa"/>
            </w:tcMar>
            <w:vAlign w:val="center"/>
            <w:hideMark/>
          </w:tcPr>
          <w:p w14:paraId="61D5B0F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DF34681" w14:textId="77777777" w:rsidR="00224884" w:rsidRPr="00224884" w:rsidRDefault="00224884" w:rsidP="00224884">
            <w:pPr>
              <w:rPr>
                <w:rFonts w:ascii="Serif" w:hAnsi="Serif"/>
                <w:sz w:val="24"/>
                <w:szCs w:val="24"/>
              </w:rPr>
            </w:pPr>
            <w:r w:rsidRPr="00224884">
              <w:rPr>
                <w:rFonts w:ascii="Serif" w:hAnsi="Serif"/>
                <w:sz w:val="24"/>
                <w:szCs w:val="24"/>
              </w:rPr>
              <w:t>114.185</w:t>
            </w:r>
          </w:p>
        </w:tc>
      </w:tr>
      <w:tr w:rsidR="00224884" w:rsidRPr="00224884" w14:paraId="6611503D" w14:textId="77777777" w:rsidTr="008F74A3">
        <w:tc>
          <w:tcPr>
            <w:tcW w:w="0" w:type="auto"/>
            <w:shd w:val="clear" w:color="auto" w:fill="FFFFFF"/>
            <w:tcMar>
              <w:top w:w="105" w:type="dxa"/>
              <w:left w:w="75" w:type="dxa"/>
              <w:bottom w:w="105" w:type="dxa"/>
              <w:right w:w="75" w:type="dxa"/>
            </w:tcMar>
            <w:vAlign w:val="center"/>
            <w:hideMark/>
          </w:tcPr>
          <w:p w14:paraId="551A5A09" w14:textId="77777777" w:rsidR="00224884" w:rsidRPr="00224884" w:rsidRDefault="00224884" w:rsidP="00224884">
            <w:pPr>
              <w:rPr>
                <w:rFonts w:ascii="Serif" w:hAnsi="Serif"/>
                <w:sz w:val="24"/>
                <w:szCs w:val="24"/>
              </w:rPr>
            </w:pPr>
            <w:r w:rsidRPr="00224884">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6EFCF6B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91B673" w14:textId="77777777" w:rsidR="00224884" w:rsidRPr="00224884" w:rsidRDefault="00224884" w:rsidP="00224884">
            <w:pPr>
              <w:rPr>
                <w:rFonts w:ascii="Serif" w:hAnsi="Serif"/>
                <w:sz w:val="24"/>
                <w:szCs w:val="24"/>
              </w:rPr>
            </w:pPr>
            <w:r w:rsidRPr="00224884">
              <w:rPr>
                <w:rFonts w:ascii="Serif" w:hAnsi="Serif"/>
                <w:sz w:val="24"/>
                <w:szCs w:val="24"/>
              </w:rPr>
              <w:t>113.770</w:t>
            </w:r>
          </w:p>
        </w:tc>
      </w:tr>
      <w:tr w:rsidR="00224884" w:rsidRPr="00224884" w14:paraId="5A31B3D9" w14:textId="77777777" w:rsidTr="008F74A3">
        <w:tc>
          <w:tcPr>
            <w:tcW w:w="0" w:type="auto"/>
            <w:shd w:val="clear" w:color="auto" w:fill="FFFFFF"/>
            <w:tcMar>
              <w:top w:w="105" w:type="dxa"/>
              <w:left w:w="75" w:type="dxa"/>
              <w:bottom w:w="105" w:type="dxa"/>
              <w:right w:w="75" w:type="dxa"/>
            </w:tcMar>
            <w:vAlign w:val="center"/>
            <w:hideMark/>
          </w:tcPr>
          <w:p w14:paraId="414014BE" w14:textId="77777777" w:rsidR="00224884" w:rsidRPr="00224884" w:rsidRDefault="00224884" w:rsidP="00224884">
            <w:pPr>
              <w:rPr>
                <w:rFonts w:ascii="Serif" w:hAnsi="Serif"/>
                <w:sz w:val="24"/>
                <w:szCs w:val="24"/>
              </w:rPr>
            </w:pPr>
            <w:r w:rsidRPr="00224884">
              <w:rPr>
                <w:rFonts w:ascii="Serif" w:hAnsi="Serif"/>
                <w:sz w:val="24"/>
                <w:szCs w:val="24"/>
              </w:rPr>
              <w:t>United States</w:t>
            </w:r>
          </w:p>
        </w:tc>
        <w:tc>
          <w:tcPr>
            <w:tcW w:w="0" w:type="auto"/>
            <w:shd w:val="clear" w:color="auto" w:fill="FFFFFF"/>
            <w:tcMar>
              <w:top w:w="105" w:type="dxa"/>
              <w:left w:w="75" w:type="dxa"/>
              <w:bottom w:w="105" w:type="dxa"/>
              <w:right w:w="75" w:type="dxa"/>
            </w:tcMar>
            <w:vAlign w:val="center"/>
            <w:hideMark/>
          </w:tcPr>
          <w:p w14:paraId="52689C0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236C509" w14:textId="77777777" w:rsidR="00224884" w:rsidRPr="00224884" w:rsidRDefault="00224884" w:rsidP="00224884">
            <w:pPr>
              <w:rPr>
                <w:rFonts w:ascii="Serif" w:hAnsi="Serif"/>
                <w:sz w:val="24"/>
                <w:szCs w:val="24"/>
              </w:rPr>
            </w:pPr>
            <w:r w:rsidRPr="00224884">
              <w:rPr>
                <w:rFonts w:ascii="Serif" w:hAnsi="Serif"/>
                <w:sz w:val="24"/>
                <w:szCs w:val="24"/>
              </w:rPr>
              <w:t>105.767</w:t>
            </w:r>
          </w:p>
        </w:tc>
      </w:tr>
      <w:tr w:rsidR="00224884" w:rsidRPr="00224884" w14:paraId="5C061E7C" w14:textId="77777777" w:rsidTr="008F74A3">
        <w:tc>
          <w:tcPr>
            <w:tcW w:w="0" w:type="auto"/>
            <w:shd w:val="clear" w:color="auto" w:fill="FFFFFF"/>
            <w:tcMar>
              <w:top w:w="105" w:type="dxa"/>
              <w:left w:w="75" w:type="dxa"/>
              <w:bottom w:w="105" w:type="dxa"/>
              <w:right w:w="75" w:type="dxa"/>
            </w:tcMar>
            <w:vAlign w:val="center"/>
            <w:hideMark/>
          </w:tcPr>
          <w:p w14:paraId="3FCD73E8" w14:textId="77777777" w:rsidR="00224884" w:rsidRPr="00224884" w:rsidRDefault="00224884" w:rsidP="00224884">
            <w:pPr>
              <w:rPr>
                <w:rFonts w:ascii="Serif" w:hAnsi="Serif"/>
                <w:sz w:val="24"/>
                <w:szCs w:val="24"/>
              </w:rPr>
            </w:pPr>
            <w:r w:rsidRPr="00224884">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47E47096"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1BFF426" w14:textId="77777777" w:rsidR="00224884" w:rsidRPr="00224884" w:rsidRDefault="00224884" w:rsidP="00224884">
            <w:pPr>
              <w:rPr>
                <w:rFonts w:ascii="Serif" w:hAnsi="Serif"/>
                <w:sz w:val="24"/>
                <w:szCs w:val="24"/>
              </w:rPr>
            </w:pPr>
            <w:r w:rsidRPr="00224884">
              <w:rPr>
                <w:rFonts w:ascii="Serif" w:hAnsi="Serif"/>
                <w:sz w:val="24"/>
                <w:szCs w:val="24"/>
              </w:rPr>
              <w:t>87.663</w:t>
            </w:r>
          </w:p>
        </w:tc>
      </w:tr>
      <w:tr w:rsidR="00224884" w:rsidRPr="00224884" w14:paraId="0FCBEFE8" w14:textId="77777777" w:rsidTr="008F74A3">
        <w:tc>
          <w:tcPr>
            <w:tcW w:w="0" w:type="auto"/>
            <w:shd w:val="clear" w:color="auto" w:fill="FFFFFF"/>
            <w:tcMar>
              <w:top w:w="105" w:type="dxa"/>
              <w:left w:w="75" w:type="dxa"/>
              <w:bottom w:w="105" w:type="dxa"/>
              <w:right w:w="75" w:type="dxa"/>
            </w:tcMar>
            <w:vAlign w:val="center"/>
            <w:hideMark/>
          </w:tcPr>
          <w:p w14:paraId="71CC5C3A" w14:textId="77777777" w:rsidR="00224884" w:rsidRPr="00224884" w:rsidRDefault="00224884" w:rsidP="00224884">
            <w:pPr>
              <w:rPr>
                <w:rFonts w:ascii="Serif" w:hAnsi="Serif"/>
                <w:sz w:val="24"/>
                <w:szCs w:val="24"/>
              </w:rPr>
            </w:pPr>
            <w:r w:rsidRPr="00224884">
              <w:rPr>
                <w:rFonts w:ascii="Serif" w:hAnsi="Serif"/>
                <w:sz w:val="24"/>
                <w:szCs w:val="24"/>
              </w:rPr>
              <w:t>Norway</w:t>
            </w:r>
          </w:p>
        </w:tc>
        <w:tc>
          <w:tcPr>
            <w:tcW w:w="0" w:type="auto"/>
            <w:shd w:val="clear" w:color="auto" w:fill="FFFFFF"/>
            <w:tcMar>
              <w:top w:w="105" w:type="dxa"/>
              <w:left w:w="75" w:type="dxa"/>
              <w:bottom w:w="105" w:type="dxa"/>
              <w:right w:w="75" w:type="dxa"/>
            </w:tcMar>
            <w:vAlign w:val="center"/>
            <w:hideMark/>
          </w:tcPr>
          <w:p w14:paraId="47FB0D7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5405365" w14:textId="77777777" w:rsidR="00224884" w:rsidRPr="00224884" w:rsidRDefault="00224884" w:rsidP="00224884">
            <w:pPr>
              <w:rPr>
                <w:rFonts w:ascii="Serif" w:hAnsi="Serif"/>
                <w:sz w:val="24"/>
                <w:szCs w:val="24"/>
              </w:rPr>
            </w:pPr>
            <w:r w:rsidRPr="00224884">
              <w:rPr>
                <w:rFonts w:ascii="Serif" w:hAnsi="Serif"/>
                <w:sz w:val="24"/>
                <w:szCs w:val="24"/>
              </w:rPr>
              <w:t>81.522</w:t>
            </w:r>
          </w:p>
        </w:tc>
      </w:tr>
      <w:tr w:rsidR="00224884" w:rsidRPr="00224884" w14:paraId="4665637E" w14:textId="77777777" w:rsidTr="008F74A3">
        <w:tc>
          <w:tcPr>
            <w:tcW w:w="0" w:type="auto"/>
            <w:shd w:val="clear" w:color="auto" w:fill="FFFFFF"/>
            <w:tcMar>
              <w:top w:w="105" w:type="dxa"/>
              <w:left w:w="75" w:type="dxa"/>
              <w:bottom w:w="105" w:type="dxa"/>
              <w:right w:w="75" w:type="dxa"/>
            </w:tcMar>
            <w:vAlign w:val="center"/>
            <w:hideMark/>
          </w:tcPr>
          <w:p w14:paraId="1DBF6330" w14:textId="77777777" w:rsidR="00224884" w:rsidRPr="00224884" w:rsidRDefault="00224884" w:rsidP="00224884">
            <w:pPr>
              <w:rPr>
                <w:rFonts w:ascii="Serif" w:hAnsi="Serif"/>
                <w:sz w:val="24"/>
                <w:szCs w:val="24"/>
              </w:rPr>
            </w:pPr>
            <w:r w:rsidRPr="00224884">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524CDBF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9A0518C" w14:textId="77777777" w:rsidR="00224884" w:rsidRPr="00224884" w:rsidRDefault="00224884" w:rsidP="00224884">
            <w:pPr>
              <w:rPr>
                <w:rFonts w:ascii="Serif" w:hAnsi="Serif"/>
                <w:sz w:val="24"/>
                <w:szCs w:val="24"/>
              </w:rPr>
            </w:pPr>
            <w:r w:rsidRPr="00224884">
              <w:rPr>
                <w:rFonts w:ascii="Serif" w:hAnsi="Serif"/>
                <w:sz w:val="24"/>
                <w:szCs w:val="24"/>
              </w:rPr>
              <w:t>79.666</w:t>
            </w:r>
          </w:p>
        </w:tc>
      </w:tr>
      <w:tr w:rsidR="00224884" w:rsidRPr="00224884" w14:paraId="5BA96240" w14:textId="77777777" w:rsidTr="008F74A3">
        <w:tc>
          <w:tcPr>
            <w:tcW w:w="0" w:type="auto"/>
            <w:shd w:val="clear" w:color="auto" w:fill="FFFFFF"/>
            <w:tcMar>
              <w:top w:w="105" w:type="dxa"/>
              <w:left w:w="75" w:type="dxa"/>
              <w:bottom w:w="105" w:type="dxa"/>
              <w:right w:w="75" w:type="dxa"/>
            </w:tcMar>
            <w:vAlign w:val="center"/>
            <w:hideMark/>
          </w:tcPr>
          <w:p w14:paraId="3AA6A760" w14:textId="77777777" w:rsidR="00224884" w:rsidRPr="00224884" w:rsidRDefault="00224884" w:rsidP="00224884">
            <w:pPr>
              <w:rPr>
                <w:rFonts w:ascii="Serif" w:hAnsi="Serif"/>
                <w:sz w:val="24"/>
                <w:szCs w:val="24"/>
              </w:rPr>
            </w:pPr>
            <w:r w:rsidRPr="00224884">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266FD61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B75A78C" w14:textId="77777777" w:rsidR="00224884" w:rsidRPr="00224884" w:rsidRDefault="00224884" w:rsidP="00224884">
            <w:pPr>
              <w:rPr>
                <w:rFonts w:ascii="Serif" w:hAnsi="Serif"/>
                <w:sz w:val="24"/>
                <w:szCs w:val="24"/>
              </w:rPr>
            </w:pPr>
            <w:r w:rsidRPr="00224884">
              <w:rPr>
                <w:rFonts w:ascii="Serif" w:hAnsi="Serif"/>
                <w:sz w:val="24"/>
                <w:szCs w:val="24"/>
              </w:rPr>
              <w:t>78.269</w:t>
            </w:r>
          </w:p>
        </w:tc>
      </w:tr>
      <w:tr w:rsidR="00224884" w:rsidRPr="00224884" w14:paraId="130BF4E6" w14:textId="77777777" w:rsidTr="008F74A3">
        <w:tc>
          <w:tcPr>
            <w:tcW w:w="0" w:type="auto"/>
            <w:shd w:val="clear" w:color="auto" w:fill="FFFFFF"/>
            <w:tcMar>
              <w:top w:w="105" w:type="dxa"/>
              <w:left w:w="75" w:type="dxa"/>
              <w:bottom w:w="105" w:type="dxa"/>
              <w:right w:w="75" w:type="dxa"/>
            </w:tcMar>
            <w:vAlign w:val="center"/>
            <w:hideMark/>
          </w:tcPr>
          <w:p w14:paraId="0C2B1A87" w14:textId="77777777" w:rsidR="00224884" w:rsidRPr="00224884" w:rsidRDefault="00224884" w:rsidP="00224884">
            <w:pPr>
              <w:rPr>
                <w:rFonts w:ascii="Serif" w:hAnsi="Serif"/>
                <w:sz w:val="24"/>
                <w:szCs w:val="24"/>
              </w:rPr>
            </w:pPr>
            <w:r w:rsidRPr="00224884">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6CA5686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0A27269" w14:textId="77777777" w:rsidR="00224884" w:rsidRPr="00224884" w:rsidRDefault="00224884" w:rsidP="00224884">
            <w:pPr>
              <w:rPr>
                <w:rFonts w:ascii="Serif" w:hAnsi="Serif"/>
                <w:sz w:val="24"/>
                <w:szCs w:val="24"/>
              </w:rPr>
            </w:pPr>
            <w:r w:rsidRPr="00224884">
              <w:rPr>
                <w:rFonts w:ascii="Serif" w:hAnsi="Serif"/>
                <w:sz w:val="24"/>
                <w:szCs w:val="24"/>
              </w:rPr>
              <w:t>77.924</w:t>
            </w:r>
          </w:p>
        </w:tc>
      </w:tr>
      <w:tr w:rsidR="00224884" w:rsidRPr="00224884" w14:paraId="49A22CD2" w14:textId="77777777" w:rsidTr="008F74A3">
        <w:tc>
          <w:tcPr>
            <w:tcW w:w="0" w:type="auto"/>
            <w:shd w:val="clear" w:color="auto" w:fill="FFFFFF"/>
            <w:tcMar>
              <w:top w:w="105" w:type="dxa"/>
              <w:left w:w="75" w:type="dxa"/>
              <w:bottom w:w="105" w:type="dxa"/>
              <w:right w:w="75" w:type="dxa"/>
            </w:tcMar>
            <w:vAlign w:val="center"/>
            <w:hideMark/>
          </w:tcPr>
          <w:p w14:paraId="4CBECB5C" w14:textId="77777777" w:rsidR="00224884" w:rsidRPr="00224884" w:rsidRDefault="00224884" w:rsidP="00224884">
            <w:pPr>
              <w:rPr>
                <w:rFonts w:ascii="Serif" w:hAnsi="Serif"/>
                <w:sz w:val="24"/>
                <w:szCs w:val="24"/>
              </w:rPr>
            </w:pPr>
            <w:r w:rsidRPr="00224884">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4E8C5DEA" w14:textId="77777777" w:rsidR="00224884" w:rsidRPr="00224884" w:rsidRDefault="00224884" w:rsidP="00224884">
            <w:pPr>
              <w:rPr>
                <w:rFonts w:ascii="Serif" w:hAnsi="Serif"/>
                <w:sz w:val="24"/>
                <w:szCs w:val="24"/>
              </w:rPr>
            </w:pPr>
            <w:r w:rsidRPr="00224884">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79FBBD82" w14:textId="77777777" w:rsidR="00224884" w:rsidRPr="00224884" w:rsidRDefault="00224884" w:rsidP="00224884">
            <w:pPr>
              <w:rPr>
                <w:rFonts w:ascii="Serif" w:hAnsi="Serif"/>
                <w:sz w:val="24"/>
                <w:szCs w:val="24"/>
              </w:rPr>
            </w:pPr>
            <w:r w:rsidRPr="00224884">
              <w:rPr>
                <w:rFonts w:ascii="Serif" w:hAnsi="Serif"/>
                <w:sz w:val="24"/>
                <w:szCs w:val="24"/>
              </w:rPr>
              <w:t>76.488</w:t>
            </w:r>
          </w:p>
        </w:tc>
      </w:tr>
      <w:tr w:rsidR="00224884" w:rsidRPr="00224884" w14:paraId="78CC97D9" w14:textId="77777777" w:rsidTr="008F74A3">
        <w:tc>
          <w:tcPr>
            <w:tcW w:w="0" w:type="auto"/>
            <w:shd w:val="clear" w:color="auto" w:fill="FFFFFF"/>
            <w:tcMar>
              <w:top w:w="105" w:type="dxa"/>
              <w:left w:w="75" w:type="dxa"/>
              <w:bottom w:w="105" w:type="dxa"/>
              <w:right w:w="75" w:type="dxa"/>
            </w:tcMar>
            <w:vAlign w:val="center"/>
            <w:hideMark/>
          </w:tcPr>
          <w:p w14:paraId="6D9E5339" w14:textId="77777777" w:rsidR="00224884" w:rsidRPr="00224884" w:rsidRDefault="00224884" w:rsidP="00224884">
            <w:pPr>
              <w:rPr>
                <w:rFonts w:ascii="Serif" w:hAnsi="Serif"/>
                <w:sz w:val="24"/>
                <w:szCs w:val="24"/>
              </w:rPr>
            </w:pPr>
            <w:r w:rsidRPr="00224884">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6DEB90D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1216281" w14:textId="77777777" w:rsidR="00224884" w:rsidRPr="00224884" w:rsidRDefault="00224884" w:rsidP="00224884">
            <w:pPr>
              <w:rPr>
                <w:rFonts w:ascii="Serif" w:hAnsi="Serif"/>
                <w:sz w:val="24"/>
                <w:szCs w:val="24"/>
              </w:rPr>
            </w:pPr>
            <w:r w:rsidRPr="00224884">
              <w:rPr>
                <w:rFonts w:ascii="Serif" w:hAnsi="Serif"/>
                <w:sz w:val="24"/>
                <w:szCs w:val="24"/>
              </w:rPr>
              <w:t>71.301</w:t>
            </w:r>
          </w:p>
        </w:tc>
      </w:tr>
      <w:tr w:rsidR="00224884" w:rsidRPr="00224884" w14:paraId="697BC43A" w14:textId="77777777" w:rsidTr="008F74A3">
        <w:tc>
          <w:tcPr>
            <w:tcW w:w="0" w:type="auto"/>
            <w:shd w:val="clear" w:color="auto" w:fill="FFFFFF"/>
            <w:tcMar>
              <w:top w:w="105" w:type="dxa"/>
              <w:left w:w="75" w:type="dxa"/>
              <w:bottom w:w="105" w:type="dxa"/>
              <w:right w:w="75" w:type="dxa"/>
            </w:tcMar>
            <w:vAlign w:val="center"/>
            <w:hideMark/>
          </w:tcPr>
          <w:p w14:paraId="5BEA4762" w14:textId="77777777" w:rsidR="00224884" w:rsidRPr="00224884" w:rsidRDefault="00224884" w:rsidP="00224884">
            <w:pPr>
              <w:rPr>
                <w:rFonts w:ascii="Serif" w:hAnsi="Serif"/>
                <w:sz w:val="24"/>
                <w:szCs w:val="24"/>
              </w:rPr>
            </w:pPr>
            <w:r w:rsidRPr="00224884">
              <w:rPr>
                <w:rFonts w:ascii="Serif" w:hAnsi="Serif"/>
                <w:sz w:val="24"/>
                <w:szCs w:val="24"/>
              </w:rPr>
              <w:lastRenderedPageBreak/>
              <w:t>Belarus</w:t>
            </w:r>
          </w:p>
        </w:tc>
        <w:tc>
          <w:tcPr>
            <w:tcW w:w="0" w:type="auto"/>
            <w:shd w:val="clear" w:color="auto" w:fill="FFFFFF"/>
            <w:tcMar>
              <w:top w:w="105" w:type="dxa"/>
              <w:left w:w="75" w:type="dxa"/>
              <w:bottom w:w="105" w:type="dxa"/>
              <w:right w:w="75" w:type="dxa"/>
            </w:tcMar>
            <w:vAlign w:val="center"/>
            <w:hideMark/>
          </w:tcPr>
          <w:p w14:paraId="45C161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6B42EFF" w14:textId="77777777" w:rsidR="00224884" w:rsidRPr="00224884" w:rsidRDefault="00224884" w:rsidP="00224884">
            <w:pPr>
              <w:rPr>
                <w:rFonts w:ascii="Serif" w:hAnsi="Serif"/>
                <w:sz w:val="24"/>
                <w:szCs w:val="24"/>
              </w:rPr>
            </w:pPr>
            <w:r w:rsidRPr="00224884">
              <w:rPr>
                <w:rFonts w:ascii="Serif" w:hAnsi="Serif"/>
                <w:sz w:val="24"/>
                <w:szCs w:val="24"/>
              </w:rPr>
              <w:t>63.706</w:t>
            </w:r>
          </w:p>
        </w:tc>
      </w:tr>
      <w:tr w:rsidR="00224884" w:rsidRPr="00224884" w14:paraId="40A3313B" w14:textId="77777777" w:rsidTr="008F74A3">
        <w:tc>
          <w:tcPr>
            <w:tcW w:w="0" w:type="auto"/>
            <w:shd w:val="clear" w:color="auto" w:fill="FFFFFF"/>
            <w:tcMar>
              <w:top w:w="105" w:type="dxa"/>
              <w:left w:w="75" w:type="dxa"/>
              <w:bottom w:w="105" w:type="dxa"/>
              <w:right w:w="75" w:type="dxa"/>
            </w:tcMar>
            <w:vAlign w:val="center"/>
            <w:hideMark/>
          </w:tcPr>
          <w:p w14:paraId="4C23CBDF" w14:textId="77777777" w:rsidR="00224884" w:rsidRPr="00224884" w:rsidRDefault="00224884" w:rsidP="00224884">
            <w:pPr>
              <w:rPr>
                <w:rFonts w:ascii="Serif" w:hAnsi="Serif"/>
                <w:sz w:val="24"/>
                <w:szCs w:val="24"/>
              </w:rPr>
            </w:pPr>
            <w:r w:rsidRPr="00224884">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14510BF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4405E7" w14:textId="77777777" w:rsidR="00224884" w:rsidRPr="00224884" w:rsidRDefault="00224884" w:rsidP="00224884">
            <w:pPr>
              <w:rPr>
                <w:rFonts w:ascii="Serif" w:hAnsi="Serif"/>
                <w:sz w:val="24"/>
                <w:szCs w:val="24"/>
              </w:rPr>
            </w:pPr>
            <w:r w:rsidRPr="00224884">
              <w:rPr>
                <w:rFonts w:ascii="Serif" w:hAnsi="Serif"/>
                <w:sz w:val="24"/>
                <w:szCs w:val="24"/>
              </w:rPr>
              <w:t>61.033</w:t>
            </w:r>
          </w:p>
        </w:tc>
      </w:tr>
      <w:tr w:rsidR="00224884" w:rsidRPr="00224884" w14:paraId="1FE0995E" w14:textId="77777777" w:rsidTr="008F74A3">
        <w:tc>
          <w:tcPr>
            <w:tcW w:w="0" w:type="auto"/>
            <w:shd w:val="clear" w:color="auto" w:fill="FFFFFF"/>
            <w:tcMar>
              <w:top w:w="105" w:type="dxa"/>
              <w:left w:w="75" w:type="dxa"/>
              <w:bottom w:w="105" w:type="dxa"/>
              <w:right w:w="75" w:type="dxa"/>
            </w:tcMar>
            <w:vAlign w:val="center"/>
            <w:hideMark/>
          </w:tcPr>
          <w:p w14:paraId="4FA474C2" w14:textId="77777777" w:rsidR="00224884" w:rsidRPr="00224884" w:rsidRDefault="00224884" w:rsidP="00224884">
            <w:pPr>
              <w:rPr>
                <w:rFonts w:ascii="Serif" w:hAnsi="Serif"/>
                <w:sz w:val="24"/>
                <w:szCs w:val="24"/>
              </w:rPr>
            </w:pPr>
            <w:r w:rsidRPr="00224884">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7320058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E80D7B9" w14:textId="77777777" w:rsidR="00224884" w:rsidRPr="00224884" w:rsidRDefault="00224884" w:rsidP="00224884">
            <w:pPr>
              <w:rPr>
                <w:rFonts w:ascii="Serif" w:hAnsi="Serif"/>
                <w:sz w:val="24"/>
                <w:szCs w:val="24"/>
              </w:rPr>
            </w:pPr>
            <w:r w:rsidRPr="00224884">
              <w:rPr>
                <w:rFonts w:ascii="Serif" w:hAnsi="Serif"/>
                <w:sz w:val="24"/>
                <w:szCs w:val="24"/>
              </w:rPr>
              <w:t>60.705</w:t>
            </w:r>
          </w:p>
        </w:tc>
      </w:tr>
      <w:tr w:rsidR="00224884" w:rsidRPr="00224884" w14:paraId="4EE108A7" w14:textId="77777777" w:rsidTr="008F74A3">
        <w:tc>
          <w:tcPr>
            <w:tcW w:w="0" w:type="auto"/>
            <w:shd w:val="clear" w:color="auto" w:fill="FFFFFF"/>
            <w:tcMar>
              <w:top w:w="105" w:type="dxa"/>
              <w:left w:w="75" w:type="dxa"/>
              <w:bottom w:w="105" w:type="dxa"/>
              <w:right w:w="75" w:type="dxa"/>
            </w:tcMar>
            <w:vAlign w:val="center"/>
            <w:hideMark/>
          </w:tcPr>
          <w:p w14:paraId="066877BB" w14:textId="77777777" w:rsidR="00224884" w:rsidRPr="00224884" w:rsidRDefault="00224884" w:rsidP="00224884">
            <w:pPr>
              <w:rPr>
                <w:rFonts w:ascii="Serif" w:hAnsi="Serif"/>
                <w:sz w:val="24"/>
                <w:szCs w:val="24"/>
              </w:rPr>
            </w:pPr>
            <w:r w:rsidRPr="00224884">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70C5E678"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32789DE" w14:textId="77777777" w:rsidR="00224884" w:rsidRPr="00224884" w:rsidRDefault="00224884" w:rsidP="00224884">
            <w:pPr>
              <w:rPr>
                <w:rFonts w:ascii="Serif" w:hAnsi="Serif"/>
                <w:sz w:val="24"/>
                <w:szCs w:val="24"/>
              </w:rPr>
            </w:pPr>
            <w:r w:rsidRPr="00224884">
              <w:rPr>
                <w:rFonts w:ascii="Serif" w:hAnsi="Serif"/>
                <w:sz w:val="24"/>
                <w:szCs w:val="24"/>
              </w:rPr>
              <w:t>56.467</w:t>
            </w:r>
          </w:p>
        </w:tc>
      </w:tr>
      <w:tr w:rsidR="00224884" w:rsidRPr="00224884" w14:paraId="4282E9F9" w14:textId="77777777" w:rsidTr="008F74A3">
        <w:tc>
          <w:tcPr>
            <w:tcW w:w="0" w:type="auto"/>
            <w:shd w:val="clear" w:color="auto" w:fill="FFFFFF"/>
            <w:tcMar>
              <w:top w:w="105" w:type="dxa"/>
              <w:left w:w="75" w:type="dxa"/>
              <w:bottom w:w="105" w:type="dxa"/>
              <w:right w:w="75" w:type="dxa"/>
            </w:tcMar>
            <w:vAlign w:val="center"/>
            <w:hideMark/>
          </w:tcPr>
          <w:p w14:paraId="2A15C403" w14:textId="77777777" w:rsidR="00224884" w:rsidRPr="00224884" w:rsidRDefault="00224884" w:rsidP="00224884">
            <w:pPr>
              <w:rPr>
                <w:rFonts w:ascii="Serif" w:hAnsi="Serif"/>
                <w:sz w:val="24"/>
                <w:szCs w:val="24"/>
              </w:rPr>
            </w:pPr>
            <w:r w:rsidRPr="00224884">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200D7C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0742381" w14:textId="77777777" w:rsidR="00224884" w:rsidRPr="00224884" w:rsidRDefault="00224884" w:rsidP="00224884">
            <w:pPr>
              <w:rPr>
                <w:rFonts w:ascii="Serif" w:hAnsi="Serif"/>
                <w:sz w:val="24"/>
                <w:szCs w:val="24"/>
              </w:rPr>
            </w:pPr>
            <w:r w:rsidRPr="00224884">
              <w:rPr>
                <w:rFonts w:ascii="Serif" w:hAnsi="Serif"/>
                <w:sz w:val="24"/>
                <w:szCs w:val="24"/>
              </w:rPr>
              <w:t>54.161</w:t>
            </w:r>
          </w:p>
        </w:tc>
      </w:tr>
      <w:tr w:rsidR="00224884" w:rsidRPr="00224884" w14:paraId="01ED36B0" w14:textId="77777777" w:rsidTr="008F74A3">
        <w:tc>
          <w:tcPr>
            <w:tcW w:w="0" w:type="auto"/>
            <w:shd w:val="clear" w:color="auto" w:fill="FFFFFF"/>
            <w:tcMar>
              <w:top w:w="105" w:type="dxa"/>
              <w:left w:w="75" w:type="dxa"/>
              <w:bottom w:w="105" w:type="dxa"/>
              <w:right w:w="75" w:type="dxa"/>
            </w:tcMar>
            <w:vAlign w:val="center"/>
            <w:hideMark/>
          </w:tcPr>
          <w:p w14:paraId="3356D4B1" w14:textId="77777777" w:rsidR="00224884" w:rsidRPr="00224884" w:rsidRDefault="00224884" w:rsidP="00224884">
            <w:pPr>
              <w:rPr>
                <w:rFonts w:ascii="Serif" w:hAnsi="Serif"/>
                <w:sz w:val="24"/>
                <w:szCs w:val="24"/>
              </w:rPr>
            </w:pPr>
            <w:r w:rsidRPr="00224884">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252A5EF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8A33AC" w14:textId="77777777" w:rsidR="00224884" w:rsidRPr="00224884" w:rsidRDefault="00224884" w:rsidP="00224884">
            <w:pPr>
              <w:rPr>
                <w:rFonts w:ascii="Serif" w:hAnsi="Serif"/>
                <w:sz w:val="24"/>
                <w:szCs w:val="24"/>
              </w:rPr>
            </w:pPr>
            <w:r w:rsidRPr="00224884">
              <w:rPr>
                <w:rFonts w:ascii="Serif" w:hAnsi="Serif"/>
                <w:sz w:val="24"/>
                <w:szCs w:val="24"/>
              </w:rPr>
              <w:t>53.846</w:t>
            </w:r>
          </w:p>
        </w:tc>
      </w:tr>
      <w:tr w:rsidR="00224884" w:rsidRPr="00224884" w14:paraId="4BE2616D" w14:textId="77777777" w:rsidTr="008F74A3">
        <w:tc>
          <w:tcPr>
            <w:tcW w:w="0" w:type="auto"/>
            <w:shd w:val="clear" w:color="auto" w:fill="FFFFFF"/>
            <w:tcMar>
              <w:top w:w="105" w:type="dxa"/>
              <w:left w:w="75" w:type="dxa"/>
              <w:bottom w:w="105" w:type="dxa"/>
              <w:right w:w="75" w:type="dxa"/>
            </w:tcMar>
            <w:vAlign w:val="center"/>
            <w:hideMark/>
          </w:tcPr>
          <w:p w14:paraId="0457B251" w14:textId="77777777" w:rsidR="00224884" w:rsidRPr="00224884" w:rsidRDefault="00224884" w:rsidP="00224884">
            <w:pPr>
              <w:rPr>
                <w:rFonts w:ascii="Serif" w:hAnsi="Serif"/>
                <w:sz w:val="24"/>
                <w:szCs w:val="24"/>
              </w:rPr>
            </w:pPr>
            <w:r w:rsidRPr="00224884">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33607FA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80D28C9" w14:textId="77777777" w:rsidR="00224884" w:rsidRPr="00224884" w:rsidRDefault="00224884" w:rsidP="00224884">
            <w:pPr>
              <w:rPr>
                <w:rFonts w:ascii="Serif" w:hAnsi="Serif"/>
                <w:sz w:val="24"/>
                <w:szCs w:val="24"/>
              </w:rPr>
            </w:pPr>
            <w:r w:rsidRPr="00224884">
              <w:rPr>
                <w:rFonts w:ascii="Serif" w:hAnsi="Serif"/>
                <w:sz w:val="24"/>
                <w:szCs w:val="24"/>
              </w:rPr>
              <w:t>53.521</w:t>
            </w:r>
          </w:p>
        </w:tc>
      </w:tr>
      <w:tr w:rsidR="00224884" w:rsidRPr="00224884" w14:paraId="3A2A4FF6" w14:textId="77777777" w:rsidTr="008F74A3">
        <w:tc>
          <w:tcPr>
            <w:tcW w:w="0" w:type="auto"/>
            <w:shd w:val="clear" w:color="auto" w:fill="FFFFFF"/>
            <w:tcMar>
              <w:top w:w="105" w:type="dxa"/>
              <w:left w:w="75" w:type="dxa"/>
              <w:bottom w:w="105" w:type="dxa"/>
              <w:right w:w="75" w:type="dxa"/>
            </w:tcMar>
            <w:vAlign w:val="center"/>
            <w:hideMark/>
          </w:tcPr>
          <w:p w14:paraId="46C06FD9" w14:textId="77777777" w:rsidR="00224884" w:rsidRPr="00224884" w:rsidRDefault="00224884" w:rsidP="00224884">
            <w:pPr>
              <w:rPr>
                <w:rFonts w:ascii="Serif" w:hAnsi="Serif"/>
                <w:sz w:val="24"/>
                <w:szCs w:val="24"/>
              </w:rPr>
            </w:pPr>
            <w:r w:rsidRPr="00224884">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5F8FA08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40DA2C6" w14:textId="77777777" w:rsidR="00224884" w:rsidRPr="00224884" w:rsidRDefault="00224884" w:rsidP="00224884">
            <w:pPr>
              <w:rPr>
                <w:rFonts w:ascii="Serif" w:hAnsi="Serif"/>
                <w:sz w:val="24"/>
                <w:szCs w:val="24"/>
              </w:rPr>
            </w:pPr>
            <w:r w:rsidRPr="00224884">
              <w:rPr>
                <w:rFonts w:ascii="Serif" w:hAnsi="Serif"/>
                <w:sz w:val="24"/>
                <w:szCs w:val="24"/>
              </w:rPr>
              <w:t>52.401</w:t>
            </w:r>
          </w:p>
        </w:tc>
      </w:tr>
      <w:tr w:rsidR="00224884" w:rsidRPr="00224884" w14:paraId="06033EAD" w14:textId="77777777" w:rsidTr="008F74A3">
        <w:tc>
          <w:tcPr>
            <w:tcW w:w="0" w:type="auto"/>
            <w:shd w:val="clear" w:color="auto" w:fill="FFFFFF"/>
            <w:tcMar>
              <w:top w:w="105" w:type="dxa"/>
              <w:left w:w="75" w:type="dxa"/>
              <w:bottom w:w="105" w:type="dxa"/>
              <w:right w:w="75" w:type="dxa"/>
            </w:tcMar>
            <w:vAlign w:val="center"/>
            <w:hideMark/>
          </w:tcPr>
          <w:p w14:paraId="044A5588" w14:textId="77777777" w:rsidR="00224884" w:rsidRPr="00224884" w:rsidRDefault="00224884" w:rsidP="00224884">
            <w:pPr>
              <w:rPr>
                <w:rFonts w:ascii="Serif" w:hAnsi="Serif"/>
                <w:sz w:val="24"/>
                <w:szCs w:val="24"/>
              </w:rPr>
            </w:pPr>
            <w:r w:rsidRPr="00224884">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32BFE89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74BE7AB" w14:textId="77777777" w:rsidR="00224884" w:rsidRPr="00224884" w:rsidRDefault="00224884" w:rsidP="00224884">
            <w:pPr>
              <w:rPr>
                <w:rFonts w:ascii="Serif" w:hAnsi="Serif"/>
                <w:sz w:val="24"/>
                <w:szCs w:val="24"/>
              </w:rPr>
            </w:pPr>
            <w:r w:rsidRPr="00224884">
              <w:rPr>
                <w:rFonts w:ascii="Serif" w:hAnsi="Serif"/>
                <w:sz w:val="24"/>
                <w:szCs w:val="24"/>
              </w:rPr>
              <w:t>51.131</w:t>
            </w:r>
          </w:p>
        </w:tc>
      </w:tr>
      <w:tr w:rsidR="00224884" w:rsidRPr="00224884" w14:paraId="556ACFFA" w14:textId="77777777" w:rsidTr="008F74A3">
        <w:tc>
          <w:tcPr>
            <w:tcW w:w="0" w:type="auto"/>
            <w:shd w:val="clear" w:color="auto" w:fill="FFFFFF"/>
            <w:tcMar>
              <w:top w:w="105" w:type="dxa"/>
              <w:left w:w="75" w:type="dxa"/>
              <w:bottom w:w="105" w:type="dxa"/>
              <w:right w:w="75" w:type="dxa"/>
            </w:tcMar>
            <w:vAlign w:val="center"/>
            <w:hideMark/>
          </w:tcPr>
          <w:p w14:paraId="45882520" w14:textId="77777777" w:rsidR="00224884" w:rsidRPr="00224884" w:rsidRDefault="00224884" w:rsidP="00224884">
            <w:pPr>
              <w:rPr>
                <w:rFonts w:ascii="Serif" w:hAnsi="Serif"/>
                <w:sz w:val="24"/>
                <w:szCs w:val="24"/>
              </w:rPr>
            </w:pPr>
            <w:r w:rsidRPr="00224884">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130511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8C4CCB" w14:textId="77777777" w:rsidR="00224884" w:rsidRPr="00224884" w:rsidRDefault="00224884" w:rsidP="00224884">
            <w:pPr>
              <w:rPr>
                <w:rFonts w:ascii="Serif" w:hAnsi="Serif"/>
                <w:sz w:val="24"/>
                <w:szCs w:val="24"/>
              </w:rPr>
            </w:pPr>
            <w:r w:rsidRPr="00224884">
              <w:rPr>
                <w:rFonts w:ascii="Serif" w:hAnsi="Serif"/>
                <w:sz w:val="24"/>
                <w:szCs w:val="24"/>
              </w:rPr>
              <w:t>47.345</w:t>
            </w:r>
          </w:p>
        </w:tc>
      </w:tr>
      <w:tr w:rsidR="00224884" w:rsidRPr="00224884" w14:paraId="5579E02F" w14:textId="77777777" w:rsidTr="008F74A3">
        <w:tc>
          <w:tcPr>
            <w:tcW w:w="0" w:type="auto"/>
            <w:shd w:val="clear" w:color="auto" w:fill="FFFFFF"/>
            <w:tcMar>
              <w:top w:w="105" w:type="dxa"/>
              <w:left w:w="75" w:type="dxa"/>
              <w:bottom w:w="105" w:type="dxa"/>
              <w:right w:w="75" w:type="dxa"/>
            </w:tcMar>
            <w:vAlign w:val="center"/>
            <w:hideMark/>
          </w:tcPr>
          <w:p w14:paraId="7DB9878D" w14:textId="77777777" w:rsidR="00224884" w:rsidRPr="00224884" w:rsidRDefault="00224884" w:rsidP="00224884">
            <w:pPr>
              <w:rPr>
                <w:rFonts w:ascii="Serif" w:hAnsi="Serif"/>
                <w:sz w:val="24"/>
                <w:szCs w:val="24"/>
              </w:rPr>
            </w:pPr>
            <w:r w:rsidRPr="00224884">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519235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1153407" w14:textId="77777777" w:rsidR="00224884" w:rsidRPr="00224884" w:rsidRDefault="00224884" w:rsidP="00224884">
            <w:pPr>
              <w:rPr>
                <w:rFonts w:ascii="Serif" w:hAnsi="Serif"/>
                <w:sz w:val="24"/>
                <w:szCs w:val="24"/>
              </w:rPr>
            </w:pPr>
            <w:r w:rsidRPr="00224884">
              <w:rPr>
                <w:rFonts w:ascii="Serif" w:hAnsi="Serif"/>
                <w:sz w:val="24"/>
                <w:szCs w:val="24"/>
              </w:rPr>
              <w:t>35.245</w:t>
            </w:r>
          </w:p>
        </w:tc>
      </w:tr>
      <w:tr w:rsidR="00224884" w:rsidRPr="00224884" w14:paraId="25DD677E" w14:textId="77777777" w:rsidTr="008F74A3">
        <w:tc>
          <w:tcPr>
            <w:tcW w:w="0" w:type="auto"/>
            <w:shd w:val="clear" w:color="auto" w:fill="FFFFFF"/>
            <w:tcMar>
              <w:top w:w="105" w:type="dxa"/>
              <w:left w:w="75" w:type="dxa"/>
              <w:bottom w:w="105" w:type="dxa"/>
              <w:right w:w="75" w:type="dxa"/>
            </w:tcMar>
            <w:vAlign w:val="center"/>
            <w:hideMark/>
          </w:tcPr>
          <w:p w14:paraId="3F9A5DCA" w14:textId="77777777" w:rsidR="00224884" w:rsidRPr="00224884" w:rsidRDefault="00224884" w:rsidP="00224884">
            <w:pPr>
              <w:rPr>
                <w:rFonts w:ascii="Serif" w:hAnsi="Serif"/>
                <w:sz w:val="24"/>
                <w:szCs w:val="24"/>
              </w:rPr>
            </w:pPr>
            <w:r w:rsidRPr="00224884">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200CEBB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BCBE4D" w14:textId="77777777" w:rsidR="00224884" w:rsidRPr="00224884" w:rsidRDefault="00224884" w:rsidP="00224884">
            <w:pPr>
              <w:rPr>
                <w:rFonts w:ascii="Serif" w:hAnsi="Serif"/>
                <w:sz w:val="24"/>
                <w:szCs w:val="24"/>
              </w:rPr>
            </w:pPr>
            <w:r w:rsidRPr="00224884">
              <w:rPr>
                <w:rFonts w:ascii="Serif" w:hAnsi="Serif"/>
                <w:sz w:val="24"/>
                <w:szCs w:val="24"/>
              </w:rPr>
              <w:t>33.300</w:t>
            </w:r>
          </w:p>
        </w:tc>
      </w:tr>
      <w:tr w:rsidR="00224884" w:rsidRPr="00224884" w14:paraId="74304D12" w14:textId="77777777" w:rsidTr="008F74A3">
        <w:tc>
          <w:tcPr>
            <w:tcW w:w="0" w:type="auto"/>
            <w:shd w:val="clear" w:color="auto" w:fill="FFFFFF"/>
            <w:tcMar>
              <w:top w:w="105" w:type="dxa"/>
              <w:left w:w="75" w:type="dxa"/>
              <w:bottom w:w="105" w:type="dxa"/>
              <w:right w:w="75" w:type="dxa"/>
            </w:tcMar>
            <w:vAlign w:val="center"/>
            <w:hideMark/>
          </w:tcPr>
          <w:p w14:paraId="39D8063F" w14:textId="77777777" w:rsidR="00224884" w:rsidRPr="00224884" w:rsidRDefault="00224884" w:rsidP="00224884">
            <w:pPr>
              <w:rPr>
                <w:rFonts w:ascii="Serif" w:hAnsi="Serif"/>
                <w:sz w:val="24"/>
                <w:szCs w:val="24"/>
              </w:rPr>
            </w:pPr>
            <w:r w:rsidRPr="00224884">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2F745E9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5D1661" w14:textId="77777777" w:rsidR="00224884" w:rsidRPr="00224884" w:rsidRDefault="00224884" w:rsidP="00224884">
            <w:pPr>
              <w:rPr>
                <w:rFonts w:ascii="Serif" w:hAnsi="Serif"/>
                <w:sz w:val="24"/>
                <w:szCs w:val="24"/>
              </w:rPr>
            </w:pPr>
            <w:r w:rsidRPr="00224884">
              <w:rPr>
                <w:rFonts w:ascii="Serif" w:hAnsi="Serif"/>
                <w:sz w:val="24"/>
                <w:szCs w:val="24"/>
              </w:rPr>
              <w:t>33.286</w:t>
            </w:r>
          </w:p>
        </w:tc>
      </w:tr>
      <w:tr w:rsidR="00224884" w:rsidRPr="00224884" w14:paraId="03EB4645" w14:textId="77777777" w:rsidTr="008F74A3">
        <w:tc>
          <w:tcPr>
            <w:tcW w:w="0" w:type="auto"/>
            <w:shd w:val="clear" w:color="auto" w:fill="FFFFFF"/>
            <w:tcMar>
              <w:top w:w="105" w:type="dxa"/>
              <w:left w:w="75" w:type="dxa"/>
              <w:bottom w:w="105" w:type="dxa"/>
              <w:right w:w="75" w:type="dxa"/>
            </w:tcMar>
            <w:vAlign w:val="center"/>
            <w:hideMark/>
          </w:tcPr>
          <w:p w14:paraId="7C099077" w14:textId="77777777" w:rsidR="00224884" w:rsidRPr="00224884" w:rsidRDefault="00224884" w:rsidP="00224884">
            <w:pPr>
              <w:rPr>
                <w:rFonts w:ascii="Serif" w:hAnsi="Serif"/>
                <w:sz w:val="24"/>
                <w:szCs w:val="24"/>
              </w:rPr>
            </w:pPr>
            <w:r w:rsidRPr="00224884">
              <w:rPr>
                <w:rFonts w:ascii="Serif" w:hAnsi="Serif"/>
                <w:sz w:val="24"/>
                <w:szCs w:val="24"/>
              </w:rPr>
              <w:t>Montserrat</w:t>
            </w:r>
          </w:p>
        </w:tc>
        <w:tc>
          <w:tcPr>
            <w:tcW w:w="0" w:type="auto"/>
            <w:shd w:val="clear" w:color="auto" w:fill="FFFFFF"/>
            <w:tcMar>
              <w:top w:w="105" w:type="dxa"/>
              <w:left w:w="75" w:type="dxa"/>
              <w:bottom w:w="105" w:type="dxa"/>
              <w:right w:w="75" w:type="dxa"/>
            </w:tcMar>
            <w:vAlign w:val="center"/>
            <w:hideMark/>
          </w:tcPr>
          <w:p w14:paraId="15F818D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9DDFACC" w14:textId="77777777" w:rsidR="00224884" w:rsidRPr="00224884" w:rsidRDefault="00224884" w:rsidP="00224884">
            <w:pPr>
              <w:rPr>
                <w:rFonts w:ascii="Serif" w:hAnsi="Serif"/>
                <w:sz w:val="24"/>
                <w:szCs w:val="24"/>
              </w:rPr>
            </w:pPr>
            <w:r w:rsidRPr="00224884">
              <w:rPr>
                <w:rFonts w:ascii="Serif" w:hAnsi="Serif"/>
                <w:sz w:val="24"/>
                <w:szCs w:val="24"/>
              </w:rPr>
              <w:t>28.680</w:t>
            </w:r>
          </w:p>
        </w:tc>
      </w:tr>
      <w:tr w:rsidR="00224884" w:rsidRPr="00224884" w14:paraId="58EC090B" w14:textId="77777777" w:rsidTr="008F74A3">
        <w:tc>
          <w:tcPr>
            <w:tcW w:w="0" w:type="auto"/>
            <w:shd w:val="clear" w:color="auto" w:fill="FFFFFF"/>
            <w:tcMar>
              <w:top w:w="105" w:type="dxa"/>
              <w:left w:w="75" w:type="dxa"/>
              <w:bottom w:w="105" w:type="dxa"/>
              <w:right w:w="75" w:type="dxa"/>
            </w:tcMar>
            <w:vAlign w:val="center"/>
            <w:hideMark/>
          </w:tcPr>
          <w:p w14:paraId="73F37697" w14:textId="77777777" w:rsidR="00224884" w:rsidRPr="00224884" w:rsidRDefault="00224884" w:rsidP="00224884">
            <w:pPr>
              <w:rPr>
                <w:rFonts w:ascii="Serif" w:hAnsi="Serif"/>
                <w:sz w:val="24"/>
                <w:szCs w:val="24"/>
              </w:rPr>
            </w:pPr>
            <w:r w:rsidRPr="00224884">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5E198187" w14:textId="77777777" w:rsidR="00224884" w:rsidRPr="00224884" w:rsidRDefault="00224884" w:rsidP="00224884">
            <w:pPr>
              <w:rPr>
                <w:rFonts w:ascii="Serif" w:hAnsi="Serif"/>
                <w:sz w:val="24"/>
                <w:szCs w:val="24"/>
              </w:rPr>
            </w:pPr>
            <w:r w:rsidRPr="00224884">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38B0FDB" w14:textId="77777777" w:rsidR="00224884" w:rsidRPr="00224884" w:rsidRDefault="00224884" w:rsidP="00224884">
            <w:pPr>
              <w:rPr>
                <w:rFonts w:ascii="Serif" w:hAnsi="Serif"/>
                <w:sz w:val="24"/>
                <w:szCs w:val="24"/>
              </w:rPr>
            </w:pPr>
            <w:r w:rsidRPr="00224884">
              <w:rPr>
                <w:rFonts w:ascii="Serif" w:hAnsi="Serif"/>
                <w:sz w:val="24"/>
                <w:szCs w:val="24"/>
              </w:rPr>
              <w:t>26.272</w:t>
            </w:r>
          </w:p>
        </w:tc>
      </w:tr>
      <w:tr w:rsidR="00224884" w:rsidRPr="00224884" w14:paraId="680465CE" w14:textId="77777777" w:rsidTr="008F74A3">
        <w:tc>
          <w:tcPr>
            <w:tcW w:w="0" w:type="auto"/>
            <w:shd w:val="clear" w:color="auto" w:fill="FFFFFF"/>
            <w:tcMar>
              <w:top w:w="105" w:type="dxa"/>
              <w:left w:w="75" w:type="dxa"/>
              <w:bottom w:w="105" w:type="dxa"/>
              <w:right w:w="75" w:type="dxa"/>
            </w:tcMar>
            <w:vAlign w:val="center"/>
            <w:hideMark/>
          </w:tcPr>
          <w:p w14:paraId="7223C595" w14:textId="77777777" w:rsidR="00224884" w:rsidRPr="00224884" w:rsidRDefault="00224884" w:rsidP="00224884">
            <w:pPr>
              <w:rPr>
                <w:rFonts w:ascii="Serif" w:hAnsi="Serif"/>
                <w:sz w:val="24"/>
                <w:szCs w:val="24"/>
              </w:rPr>
            </w:pPr>
            <w:r w:rsidRPr="00224884">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615FD61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4A639CE" w14:textId="77777777" w:rsidR="00224884" w:rsidRPr="00224884" w:rsidRDefault="00224884" w:rsidP="00224884">
            <w:pPr>
              <w:rPr>
                <w:rFonts w:ascii="Serif" w:hAnsi="Serif"/>
                <w:sz w:val="24"/>
                <w:szCs w:val="24"/>
              </w:rPr>
            </w:pPr>
            <w:r w:rsidRPr="00224884">
              <w:rPr>
                <w:rFonts w:ascii="Serif" w:hAnsi="Serif"/>
                <w:sz w:val="24"/>
                <w:szCs w:val="24"/>
              </w:rPr>
              <w:t>25.787</w:t>
            </w:r>
          </w:p>
        </w:tc>
      </w:tr>
      <w:tr w:rsidR="00224884" w:rsidRPr="00224884" w14:paraId="603A1E31" w14:textId="77777777" w:rsidTr="008F74A3">
        <w:tc>
          <w:tcPr>
            <w:tcW w:w="0" w:type="auto"/>
            <w:shd w:val="clear" w:color="auto" w:fill="FFFFFF"/>
            <w:tcMar>
              <w:top w:w="105" w:type="dxa"/>
              <w:left w:w="75" w:type="dxa"/>
              <w:bottom w:w="105" w:type="dxa"/>
              <w:right w:w="75" w:type="dxa"/>
            </w:tcMar>
            <w:vAlign w:val="center"/>
            <w:hideMark/>
          </w:tcPr>
          <w:p w14:paraId="0BC2851A" w14:textId="77777777" w:rsidR="00224884" w:rsidRPr="00224884" w:rsidRDefault="00224884" w:rsidP="00224884">
            <w:pPr>
              <w:rPr>
                <w:rFonts w:ascii="Serif" w:hAnsi="Serif"/>
                <w:sz w:val="24"/>
                <w:szCs w:val="24"/>
              </w:rPr>
            </w:pPr>
            <w:r w:rsidRPr="00224884">
              <w:rPr>
                <w:rFonts w:ascii="Serif" w:hAnsi="Serif"/>
                <w:sz w:val="24"/>
                <w:szCs w:val="24"/>
              </w:rPr>
              <w:lastRenderedPageBreak/>
              <w:t>United Arab Emirates</w:t>
            </w:r>
          </w:p>
        </w:tc>
        <w:tc>
          <w:tcPr>
            <w:tcW w:w="0" w:type="auto"/>
            <w:shd w:val="clear" w:color="auto" w:fill="FFFFFF"/>
            <w:tcMar>
              <w:top w:w="105" w:type="dxa"/>
              <w:left w:w="75" w:type="dxa"/>
              <w:bottom w:w="105" w:type="dxa"/>
              <w:right w:w="75" w:type="dxa"/>
            </w:tcMar>
            <w:vAlign w:val="center"/>
            <w:hideMark/>
          </w:tcPr>
          <w:p w14:paraId="4078F43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3CA2AF" w14:textId="77777777" w:rsidR="00224884" w:rsidRPr="00224884" w:rsidRDefault="00224884" w:rsidP="00224884">
            <w:pPr>
              <w:rPr>
                <w:rFonts w:ascii="Serif" w:hAnsi="Serif"/>
                <w:sz w:val="24"/>
                <w:szCs w:val="24"/>
              </w:rPr>
            </w:pPr>
            <w:r w:rsidRPr="00224884">
              <w:rPr>
                <w:rFonts w:ascii="Serif" w:hAnsi="Serif"/>
                <w:sz w:val="24"/>
                <w:szCs w:val="24"/>
              </w:rPr>
              <w:t>24.393</w:t>
            </w:r>
          </w:p>
        </w:tc>
      </w:tr>
      <w:tr w:rsidR="00224884" w:rsidRPr="00224884" w14:paraId="320115DC" w14:textId="77777777" w:rsidTr="008F74A3">
        <w:tc>
          <w:tcPr>
            <w:tcW w:w="0" w:type="auto"/>
            <w:shd w:val="clear" w:color="auto" w:fill="FFFFFF"/>
            <w:tcMar>
              <w:top w:w="105" w:type="dxa"/>
              <w:left w:w="75" w:type="dxa"/>
              <w:bottom w:w="105" w:type="dxa"/>
              <w:right w:w="75" w:type="dxa"/>
            </w:tcMar>
            <w:vAlign w:val="center"/>
            <w:hideMark/>
          </w:tcPr>
          <w:p w14:paraId="30A51924" w14:textId="77777777" w:rsidR="00224884" w:rsidRPr="00224884" w:rsidRDefault="00224884" w:rsidP="00224884">
            <w:pPr>
              <w:rPr>
                <w:rFonts w:ascii="Serif" w:hAnsi="Serif"/>
                <w:sz w:val="24"/>
                <w:szCs w:val="24"/>
              </w:rPr>
            </w:pPr>
            <w:r w:rsidRPr="00224884">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48C23DA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EC47673" w14:textId="77777777" w:rsidR="00224884" w:rsidRPr="00224884" w:rsidRDefault="00224884" w:rsidP="00224884">
            <w:pPr>
              <w:rPr>
                <w:rFonts w:ascii="Serif" w:hAnsi="Serif"/>
                <w:sz w:val="24"/>
                <w:szCs w:val="24"/>
              </w:rPr>
            </w:pPr>
            <w:r w:rsidRPr="00224884">
              <w:rPr>
                <w:rFonts w:ascii="Serif" w:hAnsi="Serif"/>
                <w:sz w:val="24"/>
                <w:szCs w:val="24"/>
              </w:rPr>
              <w:t>23.638</w:t>
            </w:r>
          </w:p>
        </w:tc>
      </w:tr>
      <w:tr w:rsidR="00224884" w:rsidRPr="00224884" w14:paraId="3D05FC10" w14:textId="77777777" w:rsidTr="008F74A3">
        <w:tc>
          <w:tcPr>
            <w:tcW w:w="0" w:type="auto"/>
            <w:shd w:val="clear" w:color="auto" w:fill="FFFFFF"/>
            <w:tcMar>
              <w:top w:w="105" w:type="dxa"/>
              <w:left w:w="75" w:type="dxa"/>
              <w:bottom w:w="105" w:type="dxa"/>
              <w:right w:w="75" w:type="dxa"/>
            </w:tcMar>
            <w:vAlign w:val="center"/>
            <w:hideMark/>
          </w:tcPr>
          <w:p w14:paraId="6EB06AF7" w14:textId="77777777" w:rsidR="00224884" w:rsidRPr="00224884" w:rsidRDefault="00224884" w:rsidP="00224884">
            <w:pPr>
              <w:rPr>
                <w:rFonts w:ascii="Serif" w:hAnsi="Serif"/>
                <w:sz w:val="24"/>
                <w:szCs w:val="24"/>
              </w:rPr>
            </w:pPr>
            <w:r w:rsidRPr="00224884">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010481F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4FA9A81" w14:textId="77777777" w:rsidR="00224884" w:rsidRPr="00224884" w:rsidRDefault="00224884" w:rsidP="00224884">
            <w:pPr>
              <w:rPr>
                <w:rFonts w:ascii="Serif" w:hAnsi="Serif"/>
                <w:sz w:val="24"/>
                <w:szCs w:val="24"/>
              </w:rPr>
            </w:pPr>
            <w:r w:rsidRPr="00224884">
              <w:rPr>
                <w:rFonts w:ascii="Serif" w:hAnsi="Serif"/>
                <w:sz w:val="24"/>
                <w:szCs w:val="24"/>
              </w:rPr>
              <w:t>23.152</w:t>
            </w:r>
          </w:p>
        </w:tc>
      </w:tr>
      <w:tr w:rsidR="00224884" w:rsidRPr="00224884" w14:paraId="02275649" w14:textId="77777777" w:rsidTr="008F74A3">
        <w:tc>
          <w:tcPr>
            <w:tcW w:w="0" w:type="auto"/>
            <w:shd w:val="clear" w:color="auto" w:fill="FFFFFF"/>
            <w:tcMar>
              <w:top w:w="105" w:type="dxa"/>
              <w:left w:w="75" w:type="dxa"/>
              <w:bottom w:w="105" w:type="dxa"/>
              <w:right w:w="75" w:type="dxa"/>
            </w:tcMar>
            <w:vAlign w:val="center"/>
            <w:hideMark/>
          </w:tcPr>
          <w:p w14:paraId="29A3D5CE" w14:textId="77777777" w:rsidR="00224884" w:rsidRPr="00224884" w:rsidRDefault="00224884" w:rsidP="00224884">
            <w:pPr>
              <w:rPr>
                <w:rFonts w:ascii="Serif" w:hAnsi="Serif"/>
                <w:sz w:val="24"/>
                <w:szCs w:val="24"/>
              </w:rPr>
            </w:pPr>
            <w:r w:rsidRPr="00224884">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0D4E15D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7A93A1E" w14:textId="77777777" w:rsidR="00224884" w:rsidRPr="00224884" w:rsidRDefault="00224884" w:rsidP="00224884">
            <w:pPr>
              <w:rPr>
                <w:rFonts w:ascii="Serif" w:hAnsi="Serif"/>
                <w:sz w:val="24"/>
                <w:szCs w:val="24"/>
              </w:rPr>
            </w:pPr>
            <w:r w:rsidRPr="00224884">
              <w:rPr>
                <w:rFonts w:ascii="Serif" w:hAnsi="Serif"/>
                <w:sz w:val="24"/>
                <w:szCs w:val="24"/>
              </w:rPr>
              <w:t>22.991</w:t>
            </w:r>
          </w:p>
        </w:tc>
      </w:tr>
      <w:tr w:rsidR="00224884" w:rsidRPr="00224884" w14:paraId="1E814A90" w14:textId="77777777" w:rsidTr="008F74A3">
        <w:tc>
          <w:tcPr>
            <w:tcW w:w="0" w:type="auto"/>
            <w:shd w:val="clear" w:color="auto" w:fill="FFFFFF"/>
            <w:tcMar>
              <w:top w:w="105" w:type="dxa"/>
              <w:left w:w="75" w:type="dxa"/>
              <w:bottom w:w="105" w:type="dxa"/>
              <w:right w:w="75" w:type="dxa"/>
            </w:tcMar>
            <w:vAlign w:val="center"/>
            <w:hideMark/>
          </w:tcPr>
          <w:p w14:paraId="3A25E9A3" w14:textId="77777777" w:rsidR="00224884" w:rsidRPr="00224884" w:rsidRDefault="00224884" w:rsidP="00224884">
            <w:pPr>
              <w:rPr>
                <w:rFonts w:ascii="Serif" w:hAnsi="Serif"/>
                <w:sz w:val="24"/>
                <w:szCs w:val="24"/>
              </w:rPr>
            </w:pPr>
            <w:r w:rsidRPr="00224884">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5B80F81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DBB88F0" w14:textId="77777777" w:rsidR="00224884" w:rsidRPr="00224884" w:rsidRDefault="00224884" w:rsidP="00224884">
            <w:pPr>
              <w:rPr>
                <w:rFonts w:ascii="Serif" w:hAnsi="Serif"/>
                <w:sz w:val="24"/>
                <w:szCs w:val="24"/>
              </w:rPr>
            </w:pPr>
            <w:r w:rsidRPr="00224884">
              <w:rPr>
                <w:rFonts w:ascii="Serif" w:hAnsi="Serif"/>
                <w:sz w:val="24"/>
                <w:szCs w:val="24"/>
              </w:rPr>
              <w:t>22.317</w:t>
            </w:r>
          </w:p>
        </w:tc>
      </w:tr>
      <w:tr w:rsidR="00224884" w:rsidRPr="00224884" w14:paraId="6476DAF5" w14:textId="77777777" w:rsidTr="008F74A3">
        <w:tc>
          <w:tcPr>
            <w:tcW w:w="0" w:type="auto"/>
            <w:shd w:val="clear" w:color="auto" w:fill="FFFFFF"/>
            <w:tcMar>
              <w:top w:w="105" w:type="dxa"/>
              <w:left w:w="75" w:type="dxa"/>
              <w:bottom w:w="105" w:type="dxa"/>
              <w:right w:w="75" w:type="dxa"/>
            </w:tcMar>
            <w:vAlign w:val="center"/>
            <w:hideMark/>
          </w:tcPr>
          <w:p w14:paraId="61163507" w14:textId="77777777" w:rsidR="00224884" w:rsidRPr="00224884" w:rsidRDefault="00224884" w:rsidP="00224884">
            <w:pPr>
              <w:rPr>
                <w:rFonts w:ascii="Serif" w:hAnsi="Serif"/>
                <w:sz w:val="24"/>
                <w:szCs w:val="24"/>
              </w:rPr>
            </w:pPr>
            <w:r w:rsidRPr="00224884">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2BFD28A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0D8A14" w14:textId="77777777" w:rsidR="00224884" w:rsidRPr="00224884" w:rsidRDefault="00224884" w:rsidP="00224884">
            <w:pPr>
              <w:rPr>
                <w:rFonts w:ascii="Serif" w:hAnsi="Serif"/>
                <w:sz w:val="24"/>
                <w:szCs w:val="24"/>
              </w:rPr>
            </w:pPr>
            <w:r w:rsidRPr="00224884">
              <w:rPr>
                <w:rFonts w:ascii="Serif" w:hAnsi="Serif"/>
                <w:sz w:val="24"/>
                <w:szCs w:val="24"/>
              </w:rPr>
              <w:t>21.158</w:t>
            </w:r>
          </w:p>
        </w:tc>
      </w:tr>
      <w:tr w:rsidR="00224884" w:rsidRPr="00224884" w14:paraId="61D64371" w14:textId="77777777" w:rsidTr="008F74A3">
        <w:tc>
          <w:tcPr>
            <w:tcW w:w="0" w:type="auto"/>
            <w:shd w:val="clear" w:color="auto" w:fill="FFFFFF"/>
            <w:tcMar>
              <w:top w:w="105" w:type="dxa"/>
              <w:left w:w="75" w:type="dxa"/>
              <w:bottom w:w="105" w:type="dxa"/>
              <w:right w:w="75" w:type="dxa"/>
            </w:tcMar>
            <w:vAlign w:val="center"/>
            <w:hideMark/>
          </w:tcPr>
          <w:p w14:paraId="3EBAE3F6" w14:textId="77777777" w:rsidR="00224884" w:rsidRPr="00224884" w:rsidRDefault="00224884" w:rsidP="00224884">
            <w:pPr>
              <w:rPr>
                <w:rFonts w:ascii="Serif" w:hAnsi="Serif"/>
                <w:sz w:val="24"/>
                <w:szCs w:val="24"/>
              </w:rPr>
            </w:pPr>
            <w:r w:rsidRPr="00224884">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22C830F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50BD423" w14:textId="77777777" w:rsidR="00224884" w:rsidRPr="00224884" w:rsidRDefault="00224884" w:rsidP="00224884">
            <w:pPr>
              <w:rPr>
                <w:rFonts w:ascii="Serif" w:hAnsi="Serif"/>
                <w:sz w:val="24"/>
                <w:szCs w:val="24"/>
              </w:rPr>
            </w:pPr>
            <w:r w:rsidRPr="00224884">
              <w:rPr>
                <w:rFonts w:ascii="Serif" w:hAnsi="Serif"/>
                <w:sz w:val="24"/>
                <w:szCs w:val="24"/>
              </w:rPr>
              <w:t>20.007</w:t>
            </w:r>
          </w:p>
        </w:tc>
      </w:tr>
      <w:tr w:rsidR="00224884" w:rsidRPr="00224884" w14:paraId="4511C148" w14:textId="77777777" w:rsidTr="008F74A3">
        <w:tc>
          <w:tcPr>
            <w:tcW w:w="0" w:type="auto"/>
            <w:shd w:val="clear" w:color="auto" w:fill="FFFFFF"/>
            <w:tcMar>
              <w:top w:w="105" w:type="dxa"/>
              <w:left w:w="75" w:type="dxa"/>
              <w:bottom w:w="105" w:type="dxa"/>
              <w:right w:w="75" w:type="dxa"/>
            </w:tcMar>
            <w:vAlign w:val="center"/>
            <w:hideMark/>
          </w:tcPr>
          <w:p w14:paraId="73E62249" w14:textId="77777777" w:rsidR="00224884" w:rsidRPr="00224884" w:rsidRDefault="00224884" w:rsidP="00224884">
            <w:pPr>
              <w:rPr>
                <w:rFonts w:ascii="Serif" w:hAnsi="Serif"/>
                <w:sz w:val="24"/>
                <w:szCs w:val="24"/>
              </w:rPr>
            </w:pPr>
            <w:r w:rsidRPr="00224884">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5EBE3B5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F8278A" w14:textId="77777777" w:rsidR="00224884" w:rsidRPr="00224884" w:rsidRDefault="00224884" w:rsidP="00224884">
            <w:pPr>
              <w:rPr>
                <w:rFonts w:ascii="Serif" w:hAnsi="Serif"/>
                <w:sz w:val="24"/>
                <w:szCs w:val="24"/>
              </w:rPr>
            </w:pPr>
            <w:r w:rsidRPr="00224884">
              <w:rPr>
                <w:rFonts w:ascii="Serif" w:hAnsi="Serif"/>
                <w:sz w:val="24"/>
                <w:szCs w:val="24"/>
              </w:rPr>
              <w:t>19.884</w:t>
            </w:r>
          </w:p>
        </w:tc>
      </w:tr>
      <w:tr w:rsidR="00224884" w:rsidRPr="00224884" w14:paraId="486A4A76" w14:textId="77777777" w:rsidTr="008F74A3">
        <w:tc>
          <w:tcPr>
            <w:tcW w:w="0" w:type="auto"/>
            <w:shd w:val="clear" w:color="auto" w:fill="FFFFFF"/>
            <w:tcMar>
              <w:top w:w="105" w:type="dxa"/>
              <w:left w:w="75" w:type="dxa"/>
              <w:bottom w:w="105" w:type="dxa"/>
              <w:right w:w="75" w:type="dxa"/>
            </w:tcMar>
            <w:vAlign w:val="center"/>
            <w:hideMark/>
          </w:tcPr>
          <w:p w14:paraId="5530D36D" w14:textId="77777777" w:rsidR="00224884" w:rsidRPr="00224884" w:rsidRDefault="00224884" w:rsidP="00224884">
            <w:pPr>
              <w:rPr>
                <w:rFonts w:ascii="Serif" w:hAnsi="Serif"/>
                <w:sz w:val="24"/>
                <w:szCs w:val="24"/>
              </w:rPr>
            </w:pPr>
            <w:r w:rsidRPr="00224884">
              <w:rPr>
                <w:rFonts w:ascii="Serif" w:hAnsi="Serif"/>
                <w:sz w:val="24"/>
                <w:szCs w:val="24"/>
              </w:rPr>
              <w:t>Marshall Islands</w:t>
            </w:r>
          </w:p>
        </w:tc>
        <w:tc>
          <w:tcPr>
            <w:tcW w:w="0" w:type="auto"/>
            <w:shd w:val="clear" w:color="auto" w:fill="FFFFFF"/>
            <w:tcMar>
              <w:top w:w="105" w:type="dxa"/>
              <w:left w:w="75" w:type="dxa"/>
              <w:bottom w:w="105" w:type="dxa"/>
              <w:right w:w="75" w:type="dxa"/>
            </w:tcMar>
            <w:vAlign w:val="center"/>
            <w:hideMark/>
          </w:tcPr>
          <w:p w14:paraId="4D2BE87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8831932" w14:textId="77777777" w:rsidR="00224884" w:rsidRPr="00224884" w:rsidRDefault="00224884" w:rsidP="00224884">
            <w:pPr>
              <w:rPr>
                <w:rFonts w:ascii="Serif" w:hAnsi="Serif"/>
                <w:sz w:val="24"/>
                <w:szCs w:val="24"/>
              </w:rPr>
            </w:pPr>
            <w:r w:rsidRPr="00224884">
              <w:rPr>
                <w:rFonts w:ascii="Serif" w:hAnsi="Serif"/>
                <w:sz w:val="24"/>
                <w:szCs w:val="24"/>
              </w:rPr>
              <w:t>19.170</w:t>
            </w:r>
          </w:p>
        </w:tc>
      </w:tr>
      <w:tr w:rsidR="00224884" w:rsidRPr="00224884" w14:paraId="5A0EDE68" w14:textId="77777777" w:rsidTr="008F74A3">
        <w:tc>
          <w:tcPr>
            <w:tcW w:w="0" w:type="auto"/>
            <w:shd w:val="clear" w:color="auto" w:fill="FFFFFF"/>
            <w:tcMar>
              <w:top w:w="105" w:type="dxa"/>
              <w:left w:w="75" w:type="dxa"/>
              <w:bottom w:w="105" w:type="dxa"/>
              <w:right w:w="75" w:type="dxa"/>
            </w:tcMar>
            <w:vAlign w:val="center"/>
            <w:hideMark/>
          </w:tcPr>
          <w:p w14:paraId="30B76CA8" w14:textId="77777777" w:rsidR="00224884" w:rsidRPr="00224884" w:rsidRDefault="00224884" w:rsidP="00224884">
            <w:pPr>
              <w:rPr>
                <w:rFonts w:ascii="Serif" w:hAnsi="Serif"/>
                <w:sz w:val="24"/>
                <w:szCs w:val="24"/>
              </w:rPr>
            </w:pPr>
            <w:r w:rsidRPr="00224884">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07D0301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D0B725" w14:textId="77777777" w:rsidR="00224884" w:rsidRPr="00224884" w:rsidRDefault="00224884" w:rsidP="00224884">
            <w:pPr>
              <w:rPr>
                <w:rFonts w:ascii="Serif" w:hAnsi="Serif"/>
                <w:sz w:val="24"/>
                <w:szCs w:val="24"/>
              </w:rPr>
            </w:pPr>
            <w:r w:rsidRPr="00224884">
              <w:rPr>
                <w:rFonts w:ascii="Serif" w:hAnsi="Serif"/>
                <w:sz w:val="24"/>
                <w:szCs w:val="24"/>
              </w:rPr>
              <w:t>18.994</w:t>
            </w:r>
          </w:p>
        </w:tc>
      </w:tr>
      <w:tr w:rsidR="00224884" w:rsidRPr="00224884" w14:paraId="6A015954" w14:textId="77777777" w:rsidTr="008F74A3">
        <w:tc>
          <w:tcPr>
            <w:tcW w:w="0" w:type="auto"/>
            <w:shd w:val="clear" w:color="auto" w:fill="FFFFFF"/>
            <w:tcMar>
              <w:top w:w="105" w:type="dxa"/>
              <w:left w:w="75" w:type="dxa"/>
              <w:bottom w:w="105" w:type="dxa"/>
              <w:right w:w="75" w:type="dxa"/>
            </w:tcMar>
            <w:vAlign w:val="center"/>
            <w:hideMark/>
          </w:tcPr>
          <w:p w14:paraId="07771F11" w14:textId="77777777" w:rsidR="00224884" w:rsidRPr="00224884" w:rsidRDefault="00224884" w:rsidP="00224884">
            <w:pPr>
              <w:rPr>
                <w:rFonts w:ascii="Serif" w:hAnsi="Serif"/>
                <w:sz w:val="24"/>
                <w:szCs w:val="24"/>
              </w:rPr>
            </w:pPr>
            <w:r w:rsidRPr="00224884">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7FEF762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09407F1" w14:textId="77777777" w:rsidR="00224884" w:rsidRPr="00224884" w:rsidRDefault="00224884" w:rsidP="00224884">
            <w:pPr>
              <w:rPr>
                <w:rFonts w:ascii="Serif" w:hAnsi="Serif"/>
                <w:sz w:val="24"/>
                <w:szCs w:val="24"/>
              </w:rPr>
            </w:pPr>
            <w:r w:rsidRPr="00224884">
              <w:rPr>
                <w:rFonts w:ascii="Serif" w:hAnsi="Serif"/>
                <w:sz w:val="24"/>
                <w:szCs w:val="24"/>
              </w:rPr>
              <w:t>18.676</w:t>
            </w:r>
          </w:p>
        </w:tc>
      </w:tr>
      <w:tr w:rsidR="00224884" w:rsidRPr="00224884" w14:paraId="7538F820" w14:textId="77777777" w:rsidTr="008F74A3">
        <w:tc>
          <w:tcPr>
            <w:tcW w:w="0" w:type="auto"/>
            <w:shd w:val="clear" w:color="auto" w:fill="FFFFFF"/>
            <w:tcMar>
              <w:top w:w="105" w:type="dxa"/>
              <w:left w:w="75" w:type="dxa"/>
              <w:bottom w:w="105" w:type="dxa"/>
              <w:right w:w="75" w:type="dxa"/>
            </w:tcMar>
            <w:vAlign w:val="center"/>
            <w:hideMark/>
          </w:tcPr>
          <w:p w14:paraId="50CCCEDF" w14:textId="77777777" w:rsidR="00224884" w:rsidRPr="00224884" w:rsidRDefault="00224884" w:rsidP="00224884">
            <w:pPr>
              <w:rPr>
                <w:rFonts w:ascii="Serif" w:hAnsi="Serif"/>
                <w:sz w:val="24"/>
                <w:szCs w:val="24"/>
              </w:rPr>
            </w:pPr>
            <w:r w:rsidRPr="00224884">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5C29154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F233870" w14:textId="77777777" w:rsidR="00224884" w:rsidRPr="00224884" w:rsidRDefault="00224884" w:rsidP="00224884">
            <w:pPr>
              <w:rPr>
                <w:rFonts w:ascii="Serif" w:hAnsi="Serif"/>
                <w:sz w:val="24"/>
                <w:szCs w:val="24"/>
              </w:rPr>
            </w:pPr>
            <w:r w:rsidRPr="00224884">
              <w:rPr>
                <w:rFonts w:ascii="Serif" w:hAnsi="Serif"/>
                <w:sz w:val="24"/>
                <w:szCs w:val="24"/>
              </w:rPr>
              <w:t>17.879</w:t>
            </w:r>
          </w:p>
        </w:tc>
      </w:tr>
      <w:tr w:rsidR="00224884" w:rsidRPr="00224884" w14:paraId="05770FE4" w14:textId="77777777" w:rsidTr="008F74A3">
        <w:tc>
          <w:tcPr>
            <w:tcW w:w="0" w:type="auto"/>
            <w:shd w:val="clear" w:color="auto" w:fill="FFFFFF"/>
            <w:tcMar>
              <w:top w:w="105" w:type="dxa"/>
              <w:left w:w="75" w:type="dxa"/>
              <w:bottom w:w="105" w:type="dxa"/>
              <w:right w:w="75" w:type="dxa"/>
            </w:tcMar>
            <w:vAlign w:val="center"/>
            <w:hideMark/>
          </w:tcPr>
          <w:p w14:paraId="2593E2DB" w14:textId="77777777" w:rsidR="00224884" w:rsidRPr="00224884" w:rsidRDefault="00224884" w:rsidP="00224884">
            <w:pPr>
              <w:rPr>
                <w:rFonts w:ascii="Serif" w:hAnsi="Serif"/>
                <w:sz w:val="24"/>
                <w:szCs w:val="24"/>
              </w:rPr>
            </w:pPr>
            <w:r w:rsidRPr="00224884">
              <w:rPr>
                <w:rFonts w:ascii="Serif" w:hAnsi="Serif"/>
                <w:sz w:val="24"/>
                <w:szCs w:val="24"/>
              </w:rPr>
              <w:t>Bahamas</w:t>
            </w:r>
          </w:p>
        </w:tc>
        <w:tc>
          <w:tcPr>
            <w:tcW w:w="0" w:type="auto"/>
            <w:shd w:val="clear" w:color="auto" w:fill="FFFFFF"/>
            <w:tcMar>
              <w:top w:w="105" w:type="dxa"/>
              <w:left w:w="75" w:type="dxa"/>
              <w:bottom w:w="105" w:type="dxa"/>
              <w:right w:w="75" w:type="dxa"/>
            </w:tcMar>
            <w:vAlign w:val="center"/>
            <w:hideMark/>
          </w:tcPr>
          <w:p w14:paraId="3572AF8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BC4517E" w14:textId="77777777" w:rsidR="00224884" w:rsidRPr="00224884" w:rsidRDefault="00224884" w:rsidP="00224884">
            <w:pPr>
              <w:rPr>
                <w:rFonts w:ascii="Serif" w:hAnsi="Serif"/>
                <w:sz w:val="24"/>
                <w:szCs w:val="24"/>
              </w:rPr>
            </w:pPr>
            <w:r w:rsidRPr="00224884">
              <w:rPr>
                <w:rFonts w:ascii="Serif" w:hAnsi="Serif"/>
                <w:sz w:val="24"/>
                <w:szCs w:val="24"/>
              </w:rPr>
              <w:t>16.196</w:t>
            </w:r>
          </w:p>
        </w:tc>
      </w:tr>
      <w:tr w:rsidR="00224884" w:rsidRPr="00224884" w14:paraId="16BE021C" w14:textId="77777777" w:rsidTr="008F74A3">
        <w:tc>
          <w:tcPr>
            <w:tcW w:w="0" w:type="auto"/>
            <w:shd w:val="clear" w:color="auto" w:fill="FFFFFF"/>
            <w:tcMar>
              <w:top w:w="105" w:type="dxa"/>
              <w:left w:w="75" w:type="dxa"/>
              <w:bottom w:w="105" w:type="dxa"/>
              <w:right w:w="75" w:type="dxa"/>
            </w:tcMar>
            <w:vAlign w:val="center"/>
            <w:hideMark/>
          </w:tcPr>
          <w:p w14:paraId="43A94B62" w14:textId="77777777" w:rsidR="00224884" w:rsidRPr="00224884" w:rsidRDefault="00224884" w:rsidP="00224884">
            <w:pPr>
              <w:rPr>
                <w:rFonts w:ascii="Serif" w:hAnsi="Serif"/>
                <w:sz w:val="24"/>
                <w:szCs w:val="24"/>
              </w:rPr>
            </w:pPr>
            <w:r w:rsidRPr="00224884">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50BDD93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434BC2" w14:textId="77777777" w:rsidR="00224884" w:rsidRPr="00224884" w:rsidRDefault="00224884" w:rsidP="00224884">
            <w:pPr>
              <w:rPr>
                <w:rFonts w:ascii="Serif" w:hAnsi="Serif"/>
                <w:sz w:val="24"/>
                <w:szCs w:val="24"/>
              </w:rPr>
            </w:pPr>
            <w:r w:rsidRPr="00224884">
              <w:rPr>
                <w:rFonts w:ascii="Serif" w:hAnsi="Serif"/>
                <w:sz w:val="24"/>
                <w:szCs w:val="24"/>
              </w:rPr>
              <w:t>13.856</w:t>
            </w:r>
          </w:p>
        </w:tc>
      </w:tr>
      <w:tr w:rsidR="00224884" w:rsidRPr="00224884" w14:paraId="22148DE2" w14:textId="77777777" w:rsidTr="008F74A3">
        <w:tc>
          <w:tcPr>
            <w:tcW w:w="0" w:type="auto"/>
            <w:shd w:val="clear" w:color="auto" w:fill="FFFFFF"/>
            <w:tcMar>
              <w:top w:w="105" w:type="dxa"/>
              <w:left w:w="75" w:type="dxa"/>
              <w:bottom w:w="105" w:type="dxa"/>
              <w:right w:w="75" w:type="dxa"/>
            </w:tcMar>
            <w:vAlign w:val="center"/>
            <w:hideMark/>
          </w:tcPr>
          <w:p w14:paraId="12639B3B" w14:textId="77777777" w:rsidR="00224884" w:rsidRPr="00224884" w:rsidRDefault="00224884" w:rsidP="00224884">
            <w:pPr>
              <w:rPr>
                <w:rFonts w:ascii="Serif" w:hAnsi="Serif"/>
                <w:sz w:val="24"/>
                <w:szCs w:val="24"/>
              </w:rPr>
            </w:pPr>
            <w:r w:rsidRPr="00224884">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1246DC9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38A0CA9" w14:textId="77777777" w:rsidR="00224884" w:rsidRPr="00224884" w:rsidRDefault="00224884" w:rsidP="00224884">
            <w:pPr>
              <w:rPr>
                <w:rFonts w:ascii="Serif" w:hAnsi="Serif"/>
                <w:sz w:val="24"/>
                <w:szCs w:val="24"/>
              </w:rPr>
            </w:pPr>
            <w:r w:rsidRPr="00224884">
              <w:rPr>
                <w:rFonts w:ascii="Serif" w:hAnsi="Serif"/>
                <w:sz w:val="24"/>
                <w:szCs w:val="24"/>
              </w:rPr>
              <w:t>13.785</w:t>
            </w:r>
          </w:p>
        </w:tc>
      </w:tr>
      <w:tr w:rsidR="00224884" w:rsidRPr="00224884" w14:paraId="36C3A590" w14:textId="77777777" w:rsidTr="008F74A3">
        <w:tc>
          <w:tcPr>
            <w:tcW w:w="0" w:type="auto"/>
            <w:shd w:val="clear" w:color="auto" w:fill="FFFFFF"/>
            <w:tcMar>
              <w:top w:w="105" w:type="dxa"/>
              <w:left w:w="75" w:type="dxa"/>
              <w:bottom w:w="105" w:type="dxa"/>
              <w:right w:w="75" w:type="dxa"/>
            </w:tcMar>
            <w:vAlign w:val="center"/>
            <w:hideMark/>
          </w:tcPr>
          <w:p w14:paraId="0993CC74" w14:textId="77777777" w:rsidR="00224884" w:rsidRPr="00224884" w:rsidRDefault="00224884" w:rsidP="00224884">
            <w:pPr>
              <w:rPr>
                <w:rFonts w:ascii="Serif" w:hAnsi="Serif"/>
                <w:sz w:val="24"/>
                <w:szCs w:val="24"/>
              </w:rPr>
            </w:pPr>
            <w:r w:rsidRPr="00224884">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06173E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BA3658" w14:textId="77777777" w:rsidR="00224884" w:rsidRPr="00224884" w:rsidRDefault="00224884" w:rsidP="00224884">
            <w:pPr>
              <w:rPr>
                <w:rFonts w:ascii="Serif" w:hAnsi="Serif"/>
                <w:sz w:val="24"/>
                <w:szCs w:val="24"/>
              </w:rPr>
            </w:pPr>
            <w:r w:rsidRPr="00224884">
              <w:rPr>
                <w:rFonts w:ascii="Serif" w:hAnsi="Serif"/>
                <w:sz w:val="24"/>
                <w:szCs w:val="24"/>
              </w:rPr>
              <w:t>13.762</w:t>
            </w:r>
          </w:p>
        </w:tc>
      </w:tr>
      <w:tr w:rsidR="00224884" w:rsidRPr="00224884" w14:paraId="111B5AA1" w14:textId="77777777" w:rsidTr="008F74A3">
        <w:tc>
          <w:tcPr>
            <w:tcW w:w="0" w:type="auto"/>
            <w:shd w:val="clear" w:color="auto" w:fill="FFFFFF"/>
            <w:tcMar>
              <w:top w:w="105" w:type="dxa"/>
              <w:left w:w="75" w:type="dxa"/>
              <w:bottom w:w="105" w:type="dxa"/>
              <w:right w:w="75" w:type="dxa"/>
            </w:tcMar>
            <w:vAlign w:val="center"/>
            <w:hideMark/>
          </w:tcPr>
          <w:p w14:paraId="0AB345C1" w14:textId="77777777" w:rsidR="00224884" w:rsidRPr="00224884" w:rsidRDefault="00224884" w:rsidP="00224884">
            <w:pPr>
              <w:rPr>
                <w:rFonts w:ascii="Serif" w:hAnsi="Serif"/>
                <w:sz w:val="24"/>
                <w:szCs w:val="24"/>
              </w:rPr>
            </w:pPr>
            <w:r w:rsidRPr="00224884">
              <w:rPr>
                <w:rFonts w:ascii="Serif" w:hAnsi="Serif"/>
                <w:sz w:val="24"/>
                <w:szCs w:val="24"/>
              </w:rPr>
              <w:lastRenderedPageBreak/>
              <w:t>Ecuador</w:t>
            </w:r>
          </w:p>
        </w:tc>
        <w:tc>
          <w:tcPr>
            <w:tcW w:w="0" w:type="auto"/>
            <w:shd w:val="clear" w:color="auto" w:fill="FFFFFF"/>
            <w:tcMar>
              <w:top w:w="105" w:type="dxa"/>
              <w:left w:w="75" w:type="dxa"/>
              <w:bottom w:w="105" w:type="dxa"/>
              <w:right w:w="75" w:type="dxa"/>
            </w:tcMar>
            <w:vAlign w:val="center"/>
            <w:hideMark/>
          </w:tcPr>
          <w:p w14:paraId="1A87B8A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C4D48F" w14:textId="77777777" w:rsidR="00224884" w:rsidRPr="00224884" w:rsidRDefault="00224884" w:rsidP="00224884">
            <w:pPr>
              <w:rPr>
                <w:rFonts w:ascii="Serif" w:hAnsi="Serif"/>
                <w:sz w:val="24"/>
                <w:szCs w:val="24"/>
              </w:rPr>
            </w:pPr>
            <w:r w:rsidRPr="00224884">
              <w:rPr>
                <w:rFonts w:ascii="Serif" w:hAnsi="Serif"/>
                <w:sz w:val="24"/>
                <w:szCs w:val="24"/>
              </w:rPr>
              <w:t>13.273</w:t>
            </w:r>
          </w:p>
        </w:tc>
      </w:tr>
      <w:tr w:rsidR="00224884" w:rsidRPr="00224884" w14:paraId="01C207AD" w14:textId="77777777" w:rsidTr="008F74A3">
        <w:tc>
          <w:tcPr>
            <w:tcW w:w="0" w:type="auto"/>
            <w:shd w:val="clear" w:color="auto" w:fill="FFFFFF"/>
            <w:tcMar>
              <w:top w:w="105" w:type="dxa"/>
              <w:left w:w="75" w:type="dxa"/>
              <w:bottom w:w="105" w:type="dxa"/>
              <w:right w:w="75" w:type="dxa"/>
            </w:tcMar>
            <w:vAlign w:val="center"/>
            <w:hideMark/>
          </w:tcPr>
          <w:p w14:paraId="61707C72" w14:textId="77777777" w:rsidR="00224884" w:rsidRPr="00224884" w:rsidRDefault="00224884" w:rsidP="00224884">
            <w:pPr>
              <w:rPr>
                <w:rFonts w:ascii="Serif" w:hAnsi="Serif"/>
                <w:sz w:val="24"/>
                <w:szCs w:val="24"/>
              </w:rPr>
            </w:pPr>
            <w:r w:rsidRPr="00224884">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336316D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6F8EB1" w14:textId="77777777" w:rsidR="00224884" w:rsidRPr="00224884" w:rsidRDefault="00224884" w:rsidP="00224884">
            <w:pPr>
              <w:rPr>
                <w:rFonts w:ascii="Serif" w:hAnsi="Serif"/>
                <w:sz w:val="24"/>
                <w:szCs w:val="24"/>
              </w:rPr>
            </w:pPr>
            <w:r w:rsidRPr="00224884">
              <w:rPr>
                <w:rFonts w:ascii="Serif" w:hAnsi="Serif"/>
                <w:sz w:val="24"/>
                <w:szCs w:val="24"/>
              </w:rPr>
              <w:t>13.078</w:t>
            </w:r>
          </w:p>
        </w:tc>
      </w:tr>
      <w:tr w:rsidR="00224884" w:rsidRPr="00224884" w14:paraId="65FA06F5" w14:textId="77777777" w:rsidTr="008F74A3">
        <w:tc>
          <w:tcPr>
            <w:tcW w:w="0" w:type="auto"/>
            <w:shd w:val="clear" w:color="auto" w:fill="FFFFFF"/>
            <w:tcMar>
              <w:top w:w="105" w:type="dxa"/>
              <w:left w:w="75" w:type="dxa"/>
              <w:bottom w:w="105" w:type="dxa"/>
              <w:right w:w="75" w:type="dxa"/>
            </w:tcMar>
            <w:vAlign w:val="center"/>
            <w:hideMark/>
          </w:tcPr>
          <w:p w14:paraId="0BAD3691" w14:textId="77777777" w:rsidR="00224884" w:rsidRPr="00224884" w:rsidRDefault="00224884" w:rsidP="00224884">
            <w:pPr>
              <w:rPr>
                <w:rFonts w:ascii="Serif" w:hAnsi="Serif"/>
                <w:sz w:val="24"/>
                <w:szCs w:val="24"/>
              </w:rPr>
            </w:pPr>
            <w:r w:rsidRPr="00224884">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0F130D6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8F6FAA2" w14:textId="77777777" w:rsidR="00224884" w:rsidRPr="00224884" w:rsidRDefault="00224884" w:rsidP="00224884">
            <w:pPr>
              <w:rPr>
                <w:rFonts w:ascii="Serif" w:hAnsi="Serif"/>
                <w:sz w:val="24"/>
                <w:szCs w:val="24"/>
              </w:rPr>
            </w:pPr>
            <w:r w:rsidRPr="00224884">
              <w:rPr>
                <w:rFonts w:ascii="Serif" w:hAnsi="Serif"/>
                <w:sz w:val="24"/>
                <w:szCs w:val="24"/>
              </w:rPr>
              <w:t>11.540</w:t>
            </w:r>
          </w:p>
        </w:tc>
      </w:tr>
      <w:tr w:rsidR="00224884" w:rsidRPr="00224884" w14:paraId="77F61169" w14:textId="77777777" w:rsidTr="008F74A3">
        <w:tc>
          <w:tcPr>
            <w:tcW w:w="0" w:type="auto"/>
            <w:shd w:val="clear" w:color="auto" w:fill="FFFFFF"/>
            <w:tcMar>
              <w:top w:w="105" w:type="dxa"/>
              <w:left w:w="75" w:type="dxa"/>
              <w:bottom w:w="105" w:type="dxa"/>
              <w:right w:w="75" w:type="dxa"/>
            </w:tcMar>
            <w:vAlign w:val="center"/>
            <w:hideMark/>
          </w:tcPr>
          <w:p w14:paraId="43E9CEF4" w14:textId="77777777" w:rsidR="00224884" w:rsidRPr="00224884" w:rsidRDefault="00224884" w:rsidP="00224884">
            <w:pPr>
              <w:rPr>
                <w:rFonts w:ascii="Serif" w:hAnsi="Serif"/>
                <w:sz w:val="24"/>
                <w:szCs w:val="24"/>
              </w:rPr>
            </w:pPr>
            <w:r w:rsidRPr="00224884">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7BB53A5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8BCAF5" w14:textId="77777777" w:rsidR="00224884" w:rsidRPr="00224884" w:rsidRDefault="00224884" w:rsidP="00224884">
            <w:pPr>
              <w:rPr>
                <w:rFonts w:ascii="Serif" w:hAnsi="Serif"/>
                <w:sz w:val="24"/>
                <w:szCs w:val="24"/>
              </w:rPr>
            </w:pPr>
            <w:r w:rsidRPr="00224884">
              <w:rPr>
                <w:rFonts w:ascii="Serif" w:hAnsi="Serif"/>
                <w:sz w:val="24"/>
                <w:szCs w:val="24"/>
              </w:rPr>
              <w:t>11.469</w:t>
            </w:r>
          </w:p>
        </w:tc>
      </w:tr>
      <w:tr w:rsidR="00224884" w:rsidRPr="00224884" w14:paraId="0DBE71B0" w14:textId="77777777" w:rsidTr="008F74A3">
        <w:tc>
          <w:tcPr>
            <w:tcW w:w="0" w:type="auto"/>
            <w:shd w:val="clear" w:color="auto" w:fill="FFFFFF"/>
            <w:tcMar>
              <w:top w:w="105" w:type="dxa"/>
              <w:left w:w="75" w:type="dxa"/>
              <w:bottom w:w="105" w:type="dxa"/>
              <w:right w:w="75" w:type="dxa"/>
            </w:tcMar>
            <w:vAlign w:val="center"/>
            <w:hideMark/>
          </w:tcPr>
          <w:p w14:paraId="3606E574" w14:textId="77777777" w:rsidR="00224884" w:rsidRPr="00224884" w:rsidRDefault="00224884" w:rsidP="00224884">
            <w:pPr>
              <w:rPr>
                <w:rFonts w:ascii="Serif" w:hAnsi="Serif"/>
                <w:sz w:val="24"/>
                <w:szCs w:val="24"/>
              </w:rPr>
            </w:pPr>
            <w:r w:rsidRPr="00224884">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19D53C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BA4D64F" w14:textId="77777777" w:rsidR="00224884" w:rsidRPr="00224884" w:rsidRDefault="00224884" w:rsidP="00224884">
            <w:pPr>
              <w:rPr>
                <w:rFonts w:ascii="Serif" w:hAnsi="Serif"/>
                <w:sz w:val="24"/>
                <w:szCs w:val="24"/>
              </w:rPr>
            </w:pPr>
            <w:r w:rsidRPr="00224884">
              <w:rPr>
                <w:rFonts w:ascii="Serif" w:hAnsi="Serif"/>
                <w:sz w:val="24"/>
                <w:szCs w:val="24"/>
              </w:rPr>
              <w:t>11.400</w:t>
            </w:r>
          </w:p>
        </w:tc>
      </w:tr>
      <w:tr w:rsidR="00224884" w:rsidRPr="00224884" w14:paraId="13E96903" w14:textId="77777777" w:rsidTr="008F74A3">
        <w:tc>
          <w:tcPr>
            <w:tcW w:w="0" w:type="auto"/>
            <w:shd w:val="clear" w:color="auto" w:fill="FFFFFF"/>
            <w:tcMar>
              <w:top w:w="105" w:type="dxa"/>
              <w:left w:w="75" w:type="dxa"/>
              <w:bottom w:w="105" w:type="dxa"/>
              <w:right w:w="75" w:type="dxa"/>
            </w:tcMar>
            <w:vAlign w:val="center"/>
            <w:hideMark/>
          </w:tcPr>
          <w:p w14:paraId="5E1C305F" w14:textId="77777777" w:rsidR="00224884" w:rsidRPr="00224884" w:rsidRDefault="00224884" w:rsidP="00224884">
            <w:pPr>
              <w:rPr>
                <w:rFonts w:ascii="Serif" w:hAnsi="Serif"/>
                <w:sz w:val="24"/>
                <w:szCs w:val="24"/>
              </w:rPr>
            </w:pPr>
            <w:r w:rsidRPr="00224884">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7A7898A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845CCF" w14:textId="77777777" w:rsidR="00224884" w:rsidRPr="00224884" w:rsidRDefault="00224884" w:rsidP="00224884">
            <w:pPr>
              <w:rPr>
                <w:rFonts w:ascii="Serif" w:hAnsi="Serif"/>
                <w:sz w:val="24"/>
                <w:szCs w:val="24"/>
              </w:rPr>
            </w:pPr>
            <w:r w:rsidRPr="00224884">
              <w:rPr>
                <w:rFonts w:ascii="Serif" w:hAnsi="Serif"/>
                <w:sz w:val="24"/>
                <w:szCs w:val="24"/>
              </w:rPr>
              <w:t>11.332</w:t>
            </w:r>
          </w:p>
        </w:tc>
      </w:tr>
      <w:tr w:rsidR="00224884" w:rsidRPr="00224884" w14:paraId="73DE2B67" w14:textId="77777777" w:rsidTr="008F74A3">
        <w:tc>
          <w:tcPr>
            <w:tcW w:w="0" w:type="auto"/>
            <w:shd w:val="clear" w:color="auto" w:fill="FFFFFF"/>
            <w:tcMar>
              <w:top w:w="105" w:type="dxa"/>
              <w:left w:w="75" w:type="dxa"/>
              <w:bottom w:w="105" w:type="dxa"/>
              <w:right w:w="75" w:type="dxa"/>
            </w:tcMar>
            <w:vAlign w:val="center"/>
            <w:hideMark/>
          </w:tcPr>
          <w:p w14:paraId="7C6E5CA5" w14:textId="77777777" w:rsidR="00224884" w:rsidRPr="00224884" w:rsidRDefault="00224884" w:rsidP="00224884">
            <w:pPr>
              <w:rPr>
                <w:rFonts w:ascii="Serif" w:hAnsi="Serif"/>
                <w:sz w:val="24"/>
                <w:szCs w:val="24"/>
              </w:rPr>
            </w:pPr>
            <w:r w:rsidRPr="00224884">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30E52DD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1D3DF1" w14:textId="77777777" w:rsidR="00224884" w:rsidRPr="00224884" w:rsidRDefault="00224884" w:rsidP="00224884">
            <w:pPr>
              <w:rPr>
                <w:rFonts w:ascii="Serif" w:hAnsi="Serif"/>
                <w:sz w:val="24"/>
                <w:szCs w:val="24"/>
              </w:rPr>
            </w:pPr>
            <w:r w:rsidRPr="00224884">
              <w:rPr>
                <w:rFonts w:ascii="Serif" w:hAnsi="Serif"/>
                <w:sz w:val="24"/>
                <w:szCs w:val="24"/>
              </w:rPr>
              <w:t>10.522</w:t>
            </w:r>
          </w:p>
        </w:tc>
      </w:tr>
      <w:tr w:rsidR="00224884" w:rsidRPr="00224884" w14:paraId="72D71178" w14:textId="77777777" w:rsidTr="008F74A3">
        <w:tc>
          <w:tcPr>
            <w:tcW w:w="0" w:type="auto"/>
            <w:shd w:val="clear" w:color="auto" w:fill="FFFFFF"/>
            <w:tcMar>
              <w:top w:w="105" w:type="dxa"/>
              <w:left w:w="75" w:type="dxa"/>
              <w:bottom w:w="105" w:type="dxa"/>
              <w:right w:w="75" w:type="dxa"/>
            </w:tcMar>
            <w:vAlign w:val="center"/>
            <w:hideMark/>
          </w:tcPr>
          <w:p w14:paraId="2D33FAFE" w14:textId="77777777" w:rsidR="00224884" w:rsidRPr="00224884" w:rsidRDefault="00224884" w:rsidP="00224884">
            <w:pPr>
              <w:rPr>
                <w:rFonts w:ascii="Serif" w:hAnsi="Serif"/>
                <w:sz w:val="24"/>
                <w:szCs w:val="24"/>
              </w:rPr>
            </w:pPr>
            <w:r w:rsidRPr="00224884">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3E309D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12EB3A" w14:textId="77777777" w:rsidR="00224884" w:rsidRPr="00224884" w:rsidRDefault="00224884" w:rsidP="00224884">
            <w:pPr>
              <w:rPr>
                <w:rFonts w:ascii="Serif" w:hAnsi="Serif"/>
                <w:sz w:val="24"/>
                <w:szCs w:val="24"/>
              </w:rPr>
            </w:pPr>
            <w:r w:rsidRPr="00224884">
              <w:rPr>
                <w:rFonts w:ascii="Serif" w:hAnsi="Serif"/>
                <w:sz w:val="24"/>
                <w:szCs w:val="24"/>
              </w:rPr>
              <w:t>10.341</w:t>
            </w:r>
          </w:p>
        </w:tc>
      </w:tr>
      <w:tr w:rsidR="00224884" w:rsidRPr="00224884" w14:paraId="6BCF0B87" w14:textId="77777777" w:rsidTr="008F74A3">
        <w:tc>
          <w:tcPr>
            <w:tcW w:w="0" w:type="auto"/>
            <w:shd w:val="clear" w:color="auto" w:fill="FFFFFF"/>
            <w:tcMar>
              <w:top w:w="105" w:type="dxa"/>
              <w:left w:w="75" w:type="dxa"/>
              <w:bottom w:w="105" w:type="dxa"/>
              <w:right w:w="75" w:type="dxa"/>
            </w:tcMar>
            <w:vAlign w:val="center"/>
            <w:hideMark/>
          </w:tcPr>
          <w:p w14:paraId="3FC61D08" w14:textId="77777777" w:rsidR="00224884" w:rsidRPr="00224884" w:rsidRDefault="00224884" w:rsidP="00224884">
            <w:pPr>
              <w:rPr>
                <w:rFonts w:ascii="Serif" w:hAnsi="Serif"/>
                <w:sz w:val="24"/>
                <w:szCs w:val="24"/>
              </w:rPr>
            </w:pPr>
            <w:r w:rsidRPr="00224884">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2E54A0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93FFF3" w14:textId="77777777" w:rsidR="00224884" w:rsidRPr="00224884" w:rsidRDefault="00224884" w:rsidP="00224884">
            <w:pPr>
              <w:rPr>
                <w:rFonts w:ascii="Serif" w:hAnsi="Serif"/>
                <w:sz w:val="24"/>
                <w:szCs w:val="24"/>
              </w:rPr>
            </w:pPr>
            <w:r w:rsidRPr="00224884">
              <w:rPr>
                <w:rFonts w:ascii="Serif" w:hAnsi="Serif"/>
                <w:sz w:val="24"/>
                <w:szCs w:val="24"/>
              </w:rPr>
              <w:t>10.271</w:t>
            </w:r>
          </w:p>
        </w:tc>
      </w:tr>
      <w:tr w:rsidR="00224884" w:rsidRPr="00224884" w14:paraId="2CE7B31E" w14:textId="77777777" w:rsidTr="008F74A3">
        <w:tc>
          <w:tcPr>
            <w:tcW w:w="0" w:type="auto"/>
            <w:shd w:val="clear" w:color="auto" w:fill="FFFFFF"/>
            <w:tcMar>
              <w:top w:w="105" w:type="dxa"/>
              <w:left w:w="75" w:type="dxa"/>
              <w:bottom w:w="105" w:type="dxa"/>
              <w:right w:w="75" w:type="dxa"/>
            </w:tcMar>
            <w:vAlign w:val="center"/>
            <w:hideMark/>
          </w:tcPr>
          <w:p w14:paraId="00FA3CCC" w14:textId="77777777" w:rsidR="00224884" w:rsidRPr="00224884" w:rsidRDefault="00224884" w:rsidP="00224884">
            <w:pPr>
              <w:rPr>
                <w:rFonts w:ascii="Serif" w:hAnsi="Serif"/>
                <w:sz w:val="24"/>
                <w:szCs w:val="24"/>
              </w:rPr>
            </w:pPr>
            <w:r w:rsidRPr="00224884">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1AFB10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AABB7F" w14:textId="77777777" w:rsidR="00224884" w:rsidRPr="00224884" w:rsidRDefault="00224884" w:rsidP="00224884">
            <w:pPr>
              <w:rPr>
                <w:rFonts w:ascii="Serif" w:hAnsi="Serif"/>
                <w:sz w:val="24"/>
                <w:szCs w:val="24"/>
              </w:rPr>
            </w:pPr>
            <w:r w:rsidRPr="00224884">
              <w:rPr>
                <w:rFonts w:ascii="Serif" w:hAnsi="Serif"/>
                <w:sz w:val="24"/>
                <w:szCs w:val="24"/>
              </w:rPr>
              <w:t>10.127</w:t>
            </w:r>
          </w:p>
        </w:tc>
      </w:tr>
      <w:tr w:rsidR="00224884" w:rsidRPr="00224884" w14:paraId="498CB031" w14:textId="77777777" w:rsidTr="008F74A3">
        <w:tc>
          <w:tcPr>
            <w:tcW w:w="0" w:type="auto"/>
            <w:shd w:val="clear" w:color="auto" w:fill="FFFFFF"/>
            <w:tcMar>
              <w:top w:w="105" w:type="dxa"/>
              <w:left w:w="75" w:type="dxa"/>
              <w:bottom w:w="105" w:type="dxa"/>
              <w:right w:w="75" w:type="dxa"/>
            </w:tcMar>
            <w:vAlign w:val="center"/>
            <w:hideMark/>
          </w:tcPr>
          <w:p w14:paraId="4FCF5C07" w14:textId="77777777" w:rsidR="00224884" w:rsidRPr="00224884" w:rsidRDefault="00224884" w:rsidP="00224884">
            <w:pPr>
              <w:rPr>
                <w:rFonts w:ascii="Serif" w:hAnsi="Serif"/>
                <w:sz w:val="24"/>
                <w:szCs w:val="24"/>
              </w:rPr>
            </w:pPr>
            <w:r w:rsidRPr="00224884">
              <w:rPr>
                <w:rFonts w:ascii="Serif" w:hAnsi="Serif"/>
                <w:sz w:val="24"/>
                <w:szCs w:val="24"/>
              </w:rPr>
              <w:t>Kosovo</w:t>
            </w:r>
          </w:p>
        </w:tc>
        <w:tc>
          <w:tcPr>
            <w:tcW w:w="0" w:type="auto"/>
            <w:shd w:val="clear" w:color="auto" w:fill="FFFFFF"/>
            <w:tcMar>
              <w:top w:w="105" w:type="dxa"/>
              <w:left w:w="75" w:type="dxa"/>
              <w:bottom w:w="105" w:type="dxa"/>
              <w:right w:w="75" w:type="dxa"/>
            </w:tcMar>
            <w:vAlign w:val="center"/>
            <w:hideMark/>
          </w:tcPr>
          <w:p w14:paraId="610A5DB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BAC7B7" w14:textId="77777777" w:rsidR="00224884" w:rsidRPr="00224884" w:rsidRDefault="00224884" w:rsidP="00224884">
            <w:pPr>
              <w:rPr>
                <w:rFonts w:ascii="Serif" w:hAnsi="Serif"/>
                <w:sz w:val="24"/>
                <w:szCs w:val="24"/>
              </w:rPr>
            </w:pPr>
            <w:r w:rsidRPr="00224884">
              <w:rPr>
                <w:rFonts w:ascii="Serif" w:hAnsi="Serif"/>
                <w:sz w:val="24"/>
                <w:szCs w:val="24"/>
              </w:rPr>
              <w:t>9.138</w:t>
            </w:r>
          </w:p>
        </w:tc>
      </w:tr>
      <w:tr w:rsidR="00224884" w:rsidRPr="00224884" w14:paraId="68A98CAB" w14:textId="77777777" w:rsidTr="008F74A3">
        <w:tc>
          <w:tcPr>
            <w:tcW w:w="0" w:type="auto"/>
            <w:shd w:val="clear" w:color="auto" w:fill="FFFFFF"/>
            <w:tcMar>
              <w:top w:w="105" w:type="dxa"/>
              <w:left w:w="75" w:type="dxa"/>
              <w:bottom w:w="105" w:type="dxa"/>
              <w:right w:w="75" w:type="dxa"/>
            </w:tcMar>
            <w:vAlign w:val="center"/>
            <w:hideMark/>
          </w:tcPr>
          <w:p w14:paraId="3550132E" w14:textId="77777777" w:rsidR="00224884" w:rsidRPr="00224884" w:rsidRDefault="00224884" w:rsidP="00224884">
            <w:pPr>
              <w:rPr>
                <w:rFonts w:ascii="Serif" w:hAnsi="Serif"/>
                <w:sz w:val="24"/>
                <w:szCs w:val="24"/>
              </w:rPr>
            </w:pPr>
            <w:r w:rsidRPr="00224884">
              <w:rPr>
                <w:rFonts w:ascii="Serif" w:hAnsi="Serif"/>
                <w:sz w:val="24"/>
                <w:szCs w:val="24"/>
              </w:rPr>
              <w:t>Kiribati</w:t>
            </w:r>
          </w:p>
        </w:tc>
        <w:tc>
          <w:tcPr>
            <w:tcW w:w="0" w:type="auto"/>
            <w:shd w:val="clear" w:color="auto" w:fill="FFFFFF"/>
            <w:tcMar>
              <w:top w:w="105" w:type="dxa"/>
              <w:left w:w="75" w:type="dxa"/>
              <w:bottom w:w="105" w:type="dxa"/>
              <w:right w:w="75" w:type="dxa"/>
            </w:tcMar>
            <w:vAlign w:val="center"/>
            <w:hideMark/>
          </w:tcPr>
          <w:p w14:paraId="5BFC9B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DB35BF" w14:textId="77777777" w:rsidR="00224884" w:rsidRPr="00224884" w:rsidRDefault="00224884" w:rsidP="00224884">
            <w:pPr>
              <w:rPr>
                <w:rFonts w:ascii="Serif" w:hAnsi="Serif"/>
                <w:sz w:val="24"/>
                <w:szCs w:val="24"/>
              </w:rPr>
            </w:pPr>
            <w:r w:rsidRPr="00224884">
              <w:rPr>
                <w:rFonts w:ascii="Serif" w:hAnsi="Serif"/>
                <w:sz w:val="24"/>
                <w:szCs w:val="24"/>
              </w:rPr>
              <w:t>8.238</w:t>
            </w:r>
          </w:p>
        </w:tc>
      </w:tr>
      <w:tr w:rsidR="00224884" w:rsidRPr="00224884" w14:paraId="73132DB2" w14:textId="77777777" w:rsidTr="008F74A3">
        <w:tc>
          <w:tcPr>
            <w:tcW w:w="0" w:type="auto"/>
            <w:shd w:val="clear" w:color="auto" w:fill="FFFFFF"/>
            <w:tcMar>
              <w:top w:w="105" w:type="dxa"/>
              <w:left w:w="75" w:type="dxa"/>
              <w:bottom w:w="105" w:type="dxa"/>
              <w:right w:w="75" w:type="dxa"/>
            </w:tcMar>
            <w:vAlign w:val="center"/>
            <w:hideMark/>
          </w:tcPr>
          <w:p w14:paraId="4B86635F" w14:textId="77777777" w:rsidR="00224884" w:rsidRPr="00224884" w:rsidRDefault="00224884" w:rsidP="00224884">
            <w:pPr>
              <w:rPr>
                <w:rFonts w:ascii="Serif" w:hAnsi="Serif"/>
                <w:sz w:val="24"/>
                <w:szCs w:val="24"/>
              </w:rPr>
            </w:pPr>
            <w:r w:rsidRPr="00224884">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7D9F18E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8AB373" w14:textId="77777777" w:rsidR="00224884" w:rsidRPr="00224884" w:rsidRDefault="00224884" w:rsidP="00224884">
            <w:pPr>
              <w:rPr>
                <w:rFonts w:ascii="Serif" w:hAnsi="Serif"/>
                <w:sz w:val="24"/>
                <w:szCs w:val="24"/>
              </w:rPr>
            </w:pPr>
            <w:r w:rsidRPr="00224884">
              <w:rPr>
                <w:rFonts w:ascii="Serif" w:hAnsi="Serif"/>
                <w:sz w:val="24"/>
                <w:szCs w:val="24"/>
              </w:rPr>
              <w:t>7.230</w:t>
            </w:r>
          </w:p>
        </w:tc>
      </w:tr>
      <w:tr w:rsidR="00224884" w:rsidRPr="00224884" w14:paraId="39FEE1C1" w14:textId="77777777" w:rsidTr="008F74A3">
        <w:tc>
          <w:tcPr>
            <w:tcW w:w="0" w:type="auto"/>
            <w:shd w:val="clear" w:color="auto" w:fill="FFFFFF"/>
            <w:tcMar>
              <w:top w:w="105" w:type="dxa"/>
              <w:left w:w="75" w:type="dxa"/>
              <w:bottom w:w="105" w:type="dxa"/>
              <w:right w:w="75" w:type="dxa"/>
            </w:tcMar>
            <w:vAlign w:val="center"/>
            <w:hideMark/>
          </w:tcPr>
          <w:p w14:paraId="41CD0D96" w14:textId="77777777" w:rsidR="00224884" w:rsidRPr="00224884" w:rsidRDefault="00224884" w:rsidP="00224884">
            <w:pPr>
              <w:rPr>
                <w:rFonts w:ascii="Serif" w:hAnsi="Serif"/>
                <w:sz w:val="24"/>
                <w:szCs w:val="24"/>
              </w:rPr>
            </w:pPr>
            <w:r w:rsidRPr="00224884">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728EFA2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1F68A8" w14:textId="77777777" w:rsidR="00224884" w:rsidRPr="00224884" w:rsidRDefault="00224884" w:rsidP="00224884">
            <w:pPr>
              <w:rPr>
                <w:rFonts w:ascii="Serif" w:hAnsi="Serif"/>
                <w:sz w:val="24"/>
                <w:szCs w:val="24"/>
              </w:rPr>
            </w:pPr>
            <w:r w:rsidRPr="00224884">
              <w:rPr>
                <w:rFonts w:ascii="Serif" w:hAnsi="Serif"/>
                <w:sz w:val="24"/>
                <w:szCs w:val="24"/>
              </w:rPr>
              <w:t>7.084</w:t>
            </w:r>
          </w:p>
        </w:tc>
      </w:tr>
      <w:tr w:rsidR="00224884" w:rsidRPr="00224884" w14:paraId="3B9753F3" w14:textId="77777777" w:rsidTr="008F74A3">
        <w:tc>
          <w:tcPr>
            <w:tcW w:w="0" w:type="auto"/>
            <w:shd w:val="clear" w:color="auto" w:fill="FFFFFF"/>
            <w:tcMar>
              <w:top w:w="105" w:type="dxa"/>
              <w:left w:w="75" w:type="dxa"/>
              <w:bottom w:w="105" w:type="dxa"/>
              <w:right w:w="75" w:type="dxa"/>
            </w:tcMar>
            <w:vAlign w:val="center"/>
            <w:hideMark/>
          </w:tcPr>
          <w:p w14:paraId="0227722C" w14:textId="77777777" w:rsidR="00224884" w:rsidRPr="00224884" w:rsidRDefault="00224884" w:rsidP="00224884">
            <w:pPr>
              <w:rPr>
                <w:rFonts w:ascii="Serif" w:hAnsi="Serif"/>
                <w:sz w:val="24"/>
                <w:szCs w:val="24"/>
              </w:rPr>
            </w:pPr>
            <w:r w:rsidRPr="00224884">
              <w:rPr>
                <w:rFonts w:ascii="Serif" w:hAnsi="Serif"/>
                <w:sz w:val="24"/>
                <w:szCs w:val="24"/>
              </w:rPr>
              <w:t>Jordan</w:t>
            </w:r>
          </w:p>
        </w:tc>
        <w:tc>
          <w:tcPr>
            <w:tcW w:w="0" w:type="auto"/>
            <w:shd w:val="clear" w:color="auto" w:fill="FFFFFF"/>
            <w:tcMar>
              <w:top w:w="105" w:type="dxa"/>
              <w:left w:w="75" w:type="dxa"/>
              <w:bottom w:w="105" w:type="dxa"/>
              <w:right w:w="75" w:type="dxa"/>
            </w:tcMar>
            <w:vAlign w:val="center"/>
            <w:hideMark/>
          </w:tcPr>
          <w:p w14:paraId="3E53B94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F7DAF2" w14:textId="77777777" w:rsidR="00224884" w:rsidRPr="00224884" w:rsidRDefault="00224884" w:rsidP="00224884">
            <w:pPr>
              <w:rPr>
                <w:rFonts w:ascii="Serif" w:hAnsi="Serif"/>
                <w:sz w:val="24"/>
                <w:szCs w:val="24"/>
              </w:rPr>
            </w:pPr>
            <w:r w:rsidRPr="00224884">
              <w:rPr>
                <w:rFonts w:ascii="Serif" w:hAnsi="Serif"/>
                <w:sz w:val="24"/>
                <w:szCs w:val="24"/>
              </w:rPr>
              <w:t>6.608</w:t>
            </w:r>
          </w:p>
        </w:tc>
      </w:tr>
      <w:tr w:rsidR="00224884" w:rsidRPr="00224884" w14:paraId="0BC22EEE" w14:textId="77777777" w:rsidTr="008F74A3">
        <w:tc>
          <w:tcPr>
            <w:tcW w:w="0" w:type="auto"/>
            <w:shd w:val="clear" w:color="auto" w:fill="FFFFFF"/>
            <w:tcMar>
              <w:top w:w="105" w:type="dxa"/>
              <w:left w:w="75" w:type="dxa"/>
              <w:bottom w:w="105" w:type="dxa"/>
              <w:right w:w="75" w:type="dxa"/>
            </w:tcMar>
            <w:vAlign w:val="center"/>
            <w:hideMark/>
          </w:tcPr>
          <w:p w14:paraId="377C698B" w14:textId="77777777" w:rsidR="00224884" w:rsidRPr="00224884" w:rsidRDefault="00224884" w:rsidP="00224884">
            <w:pPr>
              <w:rPr>
                <w:rFonts w:ascii="Serif" w:hAnsi="Serif"/>
                <w:sz w:val="24"/>
                <w:szCs w:val="24"/>
              </w:rPr>
            </w:pPr>
            <w:r w:rsidRPr="00224884">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3AE9D2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7351DBA" w14:textId="77777777" w:rsidR="00224884" w:rsidRPr="00224884" w:rsidRDefault="00224884" w:rsidP="00224884">
            <w:pPr>
              <w:rPr>
                <w:rFonts w:ascii="Serif" w:hAnsi="Serif"/>
                <w:sz w:val="24"/>
                <w:szCs w:val="24"/>
              </w:rPr>
            </w:pPr>
            <w:r w:rsidRPr="00224884">
              <w:rPr>
                <w:rFonts w:ascii="Serif" w:hAnsi="Serif"/>
                <w:sz w:val="24"/>
                <w:szCs w:val="24"/>
              </w:rPr>
              <w:t>6.312</w:t>
            </w:r>
          </w:p>
        </w:tc>
      </w:tr>
      <w:tr w:rsidR="00224884" w:rsidRPr="00224884" w14:paraId="00EA097C" w14:textId="77777777" w:rsidTr="008F74A3">
        <w:tc>
          <w:tcPr>
            <w:tcW w:w="0" w:type="auto"/>
            <w:shd w:val="clear" w:color="auto" w:fill="FFFFFF"/>
            <w:tcMar>
              <w:top w:w="105" w:type="dxa"/>
              <w:left w:w="75" w:type="dxa"/>
              <w:bottom w:w="105" w:type="dxa"/>
              <w:right w:w="75" w:type="dxa"/>
            </w:tcMar>
            <w:vAlign w:val="center"/>
            <w:hideMark/>
          </w:tcPr>
          <w:p w14:paraId="338F2971" w14:textId="77777777" w:rsidR="00224884" w:rsidRPr="00224884" w:rsidRDefault="00224884" w:rsidP="00224884">
            <w:pPr>
              <w:rPr>
                <w:rFonts w:ascii="Serif" w:hAnsi="Serif"/>
                <w:sz w:val="24"/>
                <w:szCs w:val="24"/>
              </w:rPr>
            </w:pPr>
            <w:r w:rsidRPr="00224884">
              <w:rPr>
                <w:rFonts w:ascii="Serif" w:hAnsi="Serif"/>
                <w:sz w:val="24"/>
                <w:szCs w:val="24"/>
              </w:rPr>
              <w:lastRenderedPageBreak/>
              <w:t>Suriname</w:t>
            </w:r>
          </w:p>
        </w:tc>
        <w:tc>
          <w:tcPr>
            <w:tcW w:w="0" w:type="auto"/>
            <w:shd w:val="clear" w:color="auto" w:fill="FFFFFF"/>
            <w:tcMar>
              <w:top w:w="105" w:type="dxa"/>
              <w:left w:w="75" w:type="dxa"/>
              <w:bottom w:w="105" w:type="dxa"/>
              <w:right w:w="75" w:type="dxa"/>
            </w:tcMar>
            <w:vAlign w:val="center"/>
            <w:hideMark/>
          </w:tcPr>
          <w:p w14:paraId="1635AAB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3E41AEF" w14:textId="77777777" w:rsidR="00224884" w:rsidRPr="00224884" w:rsidRDefault="00224884" w:rsidP="00224884">
            <w:pPr>
              <w:rPr>
                <w:rFonts w:ascii="Serif" w:hAnsi="Serif"/>
                <w:sz w:val="24"/>
                <w:szCs w:val="24"/>
              </w:rPr>
            </w:pPr>
            <w:r w:rsidRPr="00224884">
              <w:rPr>
                <w:rFonts w:ascii="Serif" w:hAnsi="Serif"/>
                <w:sz w:val="24"/>
                <w:szCs w:val="24"/>
              </w:rPr>
              <w:t>6.276</w:t>
            </w:r>
          </w:p>
        </w:tc>
      </w:tr>
      <w:tr w:rsidR="00224884" w:rsidRPr="00224884" w14:paraId="4C1FF922" w14:textId="77777777" w:rsidTr="008F74A3">
        <w:tc>
          <w:tcPr>
            <w:tcW w:w="0" w:type="auto"/>
            <w:shd w:val="clear" w:color="auto" w:fill="FFFFFF"/>
            <w:tcMar>
              <w:top w:w="105" w:type="dxa"/>
              <w:left w:w="75" w:type="dxa"/>
              <w:bottom w:w="105" w:type="dxa"/>
              <w:right w:w="75" w:type="dxa"/>
            </w:tcMar>
            <w:vAlign w:val="center"/>
            <w:hideMark/>
          </w:tcPr>
          <w:p w14:paraId="2D7A988A" w14:textId="77777777" w:rsidR="00224884" w:rsidRPr="00224884" w:rsidRDefault="00224884" w:rsidP="00224884">
            <w:pPr>
              <w:rPr>
                <w:rFonts w:ascii="Serif" w:hAnsi="Serif"/>
                <w:sz w:val="24"/>
                <w:szCs w:val="24"/>
              </w:rPr>
            </w:pPr>
            <w:r w:rsidRPr="00224884">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533AAC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CF27284" w14:textId="77777777" w:rsidR="00224884" w:rsidRPr="00224884" w:rsidRDefault="00224884" w:rsidP="00224884">
            <w:pPr>
              <w:rPr>
                <w:rFonts w:ascii="Serif" w:hAnsi="Serif"/>
                <w:sz w:val="24"/>
                <w:szCs w:val="24"/>
              </w:rPr>
            </w:pPr>
            <w:r w:rsidRPr="00224884">
              <w:rPr>
                <w:rFonts w:ascii="Serif" w:hAnsi="Serif"/>
                <w:sz w:val="24"/>
                <w:szCs w:val="24"/>
              </w:rPr>
              <w:t>5.931</w:t>
            </w:r>
          </w:p>
        </w:tc>
      </w:tr>
      <w:tr w:rsidR="00224884" w:rsidRPr="00224884" w14:paraId="1FAB2D04" w14:textId="77777777" w:rsidTr="008F74A3">
        <w:tc>
          <w:tcPr>
            <w:tcW w:w="0" w:type="auto"/>
            <w:shd w:val="clear" w:color="auto" w:fill="FFFFFF"/>
            <w:tcMar>
              <w:top w:w="105" w:type="dxa"/>
              <w:left w:w="75" w:type="dxa"/>
              <w:bottom w:w="105" w:type="dxa"/>
              <w:right w:w="75" w:type="dxa"/>
            </w:tcMar>
            <w:vAlign w:val="center"/>
            <w:hideMark/>
          </w:tcPr>
          <w:p w14:paraId="01A57CA0" w14:textId="77777777" w:rsidR="00224884" w:rsidRPr="00224884" w:rsidRDefault="00224884" w:rsidP="00224884">
            <w:pPr>
              <w:rPr>
                <w:rFonts w:ascii="Serif" w:hAnsi="Serif"/>
                <w:sz w:val="24"/>
                <w:szCs w:val="24"/>
              </w:rPr>
            </w:pPr>
            <w:r w:rsidRPr="00224884">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44AAAF7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1B0C13" w14:textId="77777777" w:rsidR="00224884" w:rsidRPr="00224884" w:rsidRDefault="00224884" w:rsidP="00224884">
            <w:pPr>
              <w:rPr>
                <w:rFonts w:ascii="Serif" w:hAnsi="Serif"/>
                <w:sz w:val="24"/>
                <w:szCs w:val="24"/>
              </w:rPr>
            </w:pPr>
            <w:r w:rsidRPr="00224884">
              <w:rPr>
                <w:rFonts w:ascii="Serif" w:hAnsi="Serif"/>
                <w:sz w:val="24"/>
                <w:szCs w:val="24"/>
              </w:rPr>
              <w:t>5.372</w:t>
            </w:r>
          </w:p>
        </w:tc>
      </w:tr>
      <w:tr w:rsidR="00224884" w:rsidRPr="00224884" w14:paraId="4A7DAAE4" w14:textId="77777777" w:rsidTr="008F74A3">
        <w:tc>
          <w:tcPr>
            <w:tcW w:w="0" w:type="auto"/>
            <w:shd w:val="clear" w:color="auto" w:fill="FFFFFF"/>
            <w:tcMar>
              <w:top w:w="105" w:type="dxa"/>
              <w:left w:w="75" w:type="dxa"/>
              <w:bottom w:w="105" w:type="dxa"/>
              <w:right w:w="75" w:type="dxa"/>
            </w:tcMar>
            <w:vAlign w:val="center"/>
            <w:hideMark/>
          </w:tcPr>
          <w:p w14:paraId="04EAAC74" w14:textId="77777777" w:rsidR="00224884" w:rsidRPr="00224884" w:rsidRDefault="00224884" w:rsidP="00224884">
            <w:pPr>
              <w:rPr>
                <w:rFonts w:ascii="Serif" w:hAnsi="Serif"/>
                <w:sz w:val="24"/>
                <w:szCs w:val="24"/>
              </w:rPr>
            </w:pPr>
            <w:r w:rsidRPr="00224884">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39E681E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11873A" w14:textId="77777777" w:rsidR="00224884" w:rsidRPr="00224884" w:rsidRDefault="00224884" w:rsidP="00224884">
            <w:pPr>
              <w:rPr>
                <w:rFonts w:ascii="Serif" w:hAnsi="Serif"/>
                <w:sz w:val="24"/>
                <w:szCs w:val="24"/>
              </w:rPr>
            </w:pPr>
            <w:r w:rsidRPr="00224884">
              <w:rPr>
                <w:rFonts w:ascii="Serif" w:hAnsi="Serif"/>
                <w:sz w:val="24"/>
                <w:szCs w:val="24"/>
              </w:rPr>
              <w:t>5.026</w:t>
            </w:r>
          </w:p>
        </w:tc>
      </w:tr>
      <w:tr w:rsidR="00224884" w:rsidRPr="00224884" w14:paraId="41B8003D" w14:textId="77777777" w:rsidTr="008F74A3">
        <w:tc>
          <w:tcPr>
            <w:tcW w:w="0" w:type="auto"/>
            <w:shd w:val="clear" w:color="auto" w:fill="FFFFFF"/>
            <w:tcMar>
              <w:top w:w="105" w:type="dxa"/>
              <w:left w:w="75" w:type="dxa"/>
              <w:bottom w:w="105" w:type="dxa"/>
              <w:right w:w="75" w:type="dxa"/>
            </w:tcMar>
            <w:vAlign w:val="center"/>
            <w:hideMark/>
          </w:tcPr>
          <w:p w14:paraId="5211B91B" w14:textId="77777777" w:rsidR="00224884" w:rsidRPr="00224884" w:rsidRDefault="00224884" w:rsidP="00224884">
            <w:pPr>
              <w:rPr>
                <w:rFonts w:ascii="Serif" w:hAnsi="Serif"/>
                <w:sz w:val="24"/>
                <w:szCs w:val="24"/>
              </w:rPr>
            </w:pPr>
            <w:r w:rsidRPr="00224884">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0CF7173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E41E9EC" w14:textId="77777777" w:rsidR="00224884" w:rsidRPr="00224884" w:rsidRDefault="00224884" w:rsidP="00224884">
            <w:pPr>
              <w:rPr>
                <w:rFonts w:ascii="Serif" w:hAnsi="Serif"/>
                <w:sz w:val="24"/>
                <w:szCs w:val="24"/>
              </w:rPr>
            </w:pPr>
            <w:r w:rsidRPr="00224884">
              <w:rPr>
                <w:rFonts w:ascii="Serif" w:hAnsi="Serif"/>
                <w:sz w:val="24"/>
                <w:szCs w:val="24"/>
              </w:rPr>
              <w:t>4.950</w:t>
            </w:r>
          </w:p>
        </w:tc>
      </w:tr>
      <w:tr w:rsidR="00224884" w:rsidRPr="00224884" w14:paraId="3B6B4B8E" w14:textId="77777777" w:rsidTr="008F74A3">
        <w:tc>
          <w:tcPr>
            <w:tcW w:w="0" w:type="auto"/>
            <w:shd w:val="clear" w:color="auto" w:fill="FFFFFF"/>
            <w:tcMar>
              <w:top w:w="105" w:type="dxa"/>
              <w:left w:w="75" w:type="dxa"/>
              <w:bottom w:w="105" w:type="dxa"/>
              <w:right w:w="75" w:type="dxa"/>
            </w:tcMar>
            <w:vAlign w:val="center"/>
            <w:hideMark/>
          </w:tcPr>
          <w:p w14:paraId="4AEE0797" w14:textId="77777777" w:rsidR="00224884" w:rsidRPr="00224884" w:rsidRDefault="00224884" w:rsidP="00224884">
            <w:pPr>
              <w:rPr>
                <w:rFonts w:ascii="Serif" w:hAnsi="Serif"/>
                <w:sz w:val="24"/>
                <w:szCs w:val="24"/>
              </w:rPr>
            </w:pPr>
            <w:r w:rsidRPr="00224884">
              <w:rPr>
                <w:rFonts w:ascii="Serif" w:hAnsi="Serif"/>
                <w:sz w:val="24"/>
                <w:szCs w:val="24"/>
              </w:rPr>
              <w:t>Cape Verde</w:t>
            </w:r>
          </w:p>
        </w:tc>
        <w:tc>
          <w:tcPr>
            <w:tcW w:w="0" w:type="auto"/>
            <w:shd w:val="clear" w:color="auto" w:fill="FFFFFF"/>
            <w:tcMar>
              <w:top w:w="105" w:type="dxa"/>
              <w:left w:w="75" w:type="dxa"/>
              <w:bottom w:w="105" w:type="dxa"/>
              <w:right w:w="75" w:type="dxa"/>
            </w:tcMar>
            <w:vAlign w:val="center"/>
            <w:hideMark/>
          </w:tcPr>
          <w:p w14:paraId="28A6071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6BECE2" w14:textId="77777777" w:rsidR="00224884" w:rsidRPr="00224884" w:rsidRDefault="00224884" w:rsidP="00224884">
            <w:pPr>
              <w:rPr>
                <w:rFonts w:ascii="Serif" w:hAnsi="Serif"/>
                <w:sz w:val="24"/>
                <w:szCs w:val="24"/>
              </w:rPr>
            </w:pPr>
            <w:r w:rsidRPr="00224884">
              <w:rPr>
                <w:rFonts w:ascii="Serif" w:hAnsi="Serif"/>
                <w:sz w:val="24"/>
                <w:szCs w:val="24"/>
              </w:rPr>
              <w:t>4.831</w:t>
            </w:r>
          </w:p>
        </w:tc>
      </w:tr>
      <w:tr w:rsidR="00224884" w:rsidRPr="00224884" w14:paraId="78AE798F" w14:textId="77777777" w:rsidTr="008F74A3">
        <w:tc>
          <w:tcPr>
            <w:tcW w:w="0" w:type="auto"/>
            <w:shd w:val="clear" w:color="auto" w:fill="FFFFFF"/>
            <w:tcMar>
              <w:top w:w="105" w:type="dxa"/>
              <w:left w:w="75" w:type="dxa"/>
              <w:bottom w:w="105" w:type="dxa"/>
              <w:right w:w="75" w:type="dxa"/>
            </w:tcMar>
            <w:vAlign w:val="center"/>
            <w:hideMark/>
          </w:tcPr>
          <w:p w14:paraId="1E3E5BEF" w14:textId="77777777" w:rsidR="00224884" w:rsidRPr="00224884" w:rsidRDefault="00224884" w:rsidP="00224884">
            <w:pPr>
              <w:rPr>
                <w:rFonts w:ascii="Serif" w:hAnsi="Serif"/>
                <w:sz w:val="24"/>
                <w:szCs w:val="24"/>
              </w:rPr>
            </w:pPr>
            <w:r w:rsidRPr="00224884">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59598F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D0EA04" w14:textId="77777777" w:rsidR="00224884" w:rsidRPr="00224884" w:rsidRDefault="00224884" w:rsidP="00224884">
            <w:pPr>
              <w:rPr>
                <w:rFonts w:ascii="Serif" w:hAnsi="Serif"/>
                <w:sz w:val="24"/>
                <w:szCs w:val="24"/>
              </w:rPr>
            </w:pPr>
            <w:r w:rsidRPr="00224884">
              <w:rPr>
                <w:rFonts w:ascii="Serif" w:hAnsi="Serif"/>
                <w:sz w:val="24"/>
                <w:szCs w:val="24"/>
              </w:rPr>
              <w:t>4.670</w:t>
            </w:r>
          </w:p>
        </w:tc>
      </w:tr>
      <w:tr w:rsidR="00224884" w:rsidRPr="00224884" w14:paraId="16E99C01" w14:textId="77777777" w:rsidTr="008F74A3">
        <w:tc>
          <w:tcPr>
            <w:tcW w:w="0" w:type="auto"/>
            <w:shd w:val="clear" w:color="auto" w:fill="FFFFFF"/>
            <w:tcMar>
              <w:top w:w="105" w:type="dxa"/>
              <w:left w:w="75" w:type="dxa"/>
              <w:bottom w:w="105" w:type="dxa"/>
              <w:right w:w="75" w:type="dxa"/>
            </w:tcMar>
            <w:vAlign w:val="center"/>
            <w:hideMark/>
          </w:tcPr>
          <w:p w14:paraId="587A688C" w14:textId="77777777" w:rsidR="00224884" w:rsidRPr="00224884" w:rsidRDefault="00224884" w:rsidP="00224884">
            <w:pPr>
              <w:rPr>
                <w:rFonts w:ascii="Serif" w:hAnsi="Serif"/>
                <w:sz w:val="24"/>
                <w:szCs w:val="24"/>
              </w:rPr>
            </w:pPr>
            <w:r w:rsidRPr="00224884">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6B09979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09D97E" w14:textId="77777777" w:rsidR="00224884" w:rsidRPr="00224884" w:rsidRDefault="00224884" w:rsidP="00224884">
            <w:pPr>
              <w:rPr>
                <w:rFonts w:ascii="Serif" w:hAnsi="Serif"/>
                <w:sz w:val="24"/>
                <w:szCs w:val="24"/>
              </w:rPr>
            </w:pPr>
            <w:r w:rsidRPr="00224884">
              <w:rPr>
                <w:rFonts w:ascii="Serif" w:hAnsi="Serif"/>
                <w:sz w:val="24"/>
                <w:szCs w:val="24"/>
              </w:rPr>
              <w:t>4.476</w:t>
            </w:r>
          </w:p>
        </w:tc>
      </w:tr>
      <w:tr w:rsidR="00224884" w:rsidRPr="00224884" w14:paraId="57D269F6" w14:textId="77777777" w:rsidTr="008F74A3">
        <w:tc>
          <w:tcPr>
            <w:tcW w:w="0" w:type="auto"/>
            <w:shd w:val="clear" w:color="auto" w:fill="FFFFFF"/>
            <w:tcMar>
              <w:top w:w="105" w:type="dxa"/>
              <w:left w:w="75" w:type="dxa"/>
              <w:bottom w:w="105" w:type="dxa"/>
              <w:right w:w="75" w:type="dxa"/>
            </w:tcMar>
            <w:vAlign w:val="center"/>
            <w:hideMark/>
          </w:tcPr>
          <w:p w14:paraId="1B12950D" w14:textId="77777777" w:rsidR="00224884" w:rsidRPr="00224884" w:rsidRDefault="00224884" w:rsidP="00224884">
            <w:pPr>
              <w:rPr>
                <w:rFonts w:ascii="Serif" w:hAnsi="Serif"/>
                <w:sz w:val="24"/>
                <w:szCs w:val="24"/>
              </w:rPr>
            </w:pPr>
            <w:r w:rsidRPr="00224884">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32ECE08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6E557D" w14:textId="77777777" w:rsidR="00224884" w:rsidRPr="00224884" w:rsidRDefault="00224884" w:rsidP="00224884">
            <w:pPr>
              <w:rPr>
                <w:rFonts w:ascii="Serif" w:hAnsi="Serif"/>
                <w:sz w:val="24"/>
                <w:szCs w:val="24"/>
              </w:rPr>
            </w:pPr>
            <w:r w:rsidRPr="00224884">
              <w:rPr>
                <w:rFonts w:ascii="Serif" w:hAnsi="Serif"/>
                <w:sz w:val="24"/>
                <w:szCs w:val="24"/>
              </w:rPr>
              <w:t>4.180</w:t>
            </w:r>
          </w:p>
        </w:tc>
      </w:tr>
      <w:tr w:rsidR="00224884" w:rsidRPr="00224884" w14:paraId="29B0A070" w14:textId="77777777" w:rsidTr="008F74A3">
        <w:tc>
          <w:tcPr>
            <w:tcW w:w="0" w:type="auto"/>
            <w:shd w:val="clear" w:color="auto" w:fill="FFFFFF"/>
            <w:tcMar>
              <w:top w:w="105" w:type="dxa"/>
              <w:left w:w="75" w:type="dxa"/>
              <w:bottom w:w="105" w:type="dxa"/>
              <w:right w:w="75" w:type="dxa"/>
            </w:tcMar>
            <w:vAlign w:val="center"/>
            <w:hideMark/>
          </w:tcPr>
          <w:p w14:paraId="3E37DC22" w14:textId="77777777" w:rsidR="00224884" w:rsidRPr="00224884" w:rsidRDefault="00224884" w:rsidP="00224884">
            <w:pPr>
              <w:rPr>
                <w:rFonts w:ascii="Serif" w:hAnsi="Serif"/>
                <w:sz w:val="24"/>
                <w:szCs w:val="24"/>
              </w:rPr>
            </w:pPr>
            <w:r w:rsidRPr="00224884">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0004CF0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3882998" w14:textId="77777777" w:rsidR="00224884" w:rsidRPr="00224884" w:rsidRDefault="00224884" w:rsidP="00224884">
            <w:pPr>
              <w:rPr>
                <w:rFonts w:ascii="Serif" w:hAnsi="Serif"/>
                <w:sz w:val="24"/>
                <w:szCs w:val="24"/>
              </w:rPr>
            </w:pPr>
            <w:r w:rsidRPr="00224884">
              <w:rPr>
                <w:rFonts w:ascii="Serif" w:hAnsi="Serif"/>
                <w:sz w:val="24"/>
                <w:szCs w:val="24"/>
              </w:rPr>
              <w:t>3.843</w:t>
            </w:r>
          </w:p>
        </w:tc>
      </w:tr>
      <w:tr w:rsidR="00224884" w:rsidRPr="00224884" w14:paraId="6015A115" w14:textId="77777777" w:rsidTr="008F74A3">
        <w:tc>
          <w:tcPr>
            <w:tcW w:w="0" w:type="auto"/>
            <w:shd w:val="clear" w:color="auto" w:fill="FFFFFF"/>
            <w:tcMar>
              <w:top w:w="105" w:type="dxa"/>
              <w:left w:w="75" w:type="dxa"/>
              <w:bottom w:w="105" w:type="dxa"/>
              <w:right w:w="75" w:type="dxa"/>
            </w:tcMar>
            <w:vAlign w:val="center"/>
            <w:hideMark/>
          </w:tcPr>
          <w:p w14:paraId="78079F75" w14:textId="77777777" w:rsidR="00224884" w:rsidRPr="00224884" w:rsidRDefault="00224884" w:rsidP="00224884">
            <w:pPr>
              <w:rPr>
                <w:rFonts w:ascii="Serif" w:hAnsi="Serif"/>
                <w:sz w:val="24"/>
                <w:szCs w:val="24"/>
              </w:rPr>
            </w:pPr>
            <w:r w:rsidRPr="00224884">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577D43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895F30" w14:textId="77777777" w:rsidR="00224884" w:rsidRPr="00224884" w:rsidRDefault="00224884" w:rsidP="00224884">
            <w:pPr>
              <w:rPr>
                <w:rFonts w:ascii="Serif" w:hAnsi="Serif"/>
                <w:sz w:val="24"/>
                <w:szCs w:val="24"/>
              </w:rPr>
            </w:pPr>
            <w:r w:rsidRPr="00224884">
              <w:rPr>
                <w:rFonts w:ascii="Serif" w:hAnsi="Serif"/>
                <w:sz w:val="24"/>
                <w:szCs w:val="24"/>
              </w:rPr>
              <w:t>3.198</w:t>
            </w:r>
          </w:p>
        </w:tc>
      </w:tr>
      <w:tr w:rsidR="00224884" w:rsidRPr="00224884" w14:paraId="58D7D1AF" w14:textId="77777777" w:rsidTr="008F74A3">
        <w:tc>
          <w:tcPr>
            <w:tcW w:w="0" w:type="auto"/>
            <w:shd w:val="clear" w:color="auto" w:fill="FFFFFF"/>
            <w:tcMar>
              <w:top w:w="105" w:type="dxa"/>
              <w:left w:w="75" w:type="dxa"/>
              <w:bottom w:w="105" w:type="dxa"/>
              <w:right w:w="75" w:type="dxa"/>
            </w:tcMar>
            <w:vAlign w:val="center"/>
            <w:hideMark/>
          </w:tcPr>
          <w:p w14:paraId="38D18B28" w14:textId="77777777" w:rsidR="00224884" w:rsidRPr="00224884" w:rsidRDefault="00224884" w:rsidP="00224884">
            <w:pPr>
              <w:rPr>
                <w:rFonts w:ascii="Serif" w:hAnsi="Serif"/>
                <w:sz w:val="24"/>
                <w:szCs w:val="24"/>
              </w:rPr>
            </w:pPr>
            <w:r w:rsidRPr="00224884">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59D43FE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EA4F1AA" w14:textId="77777777" w:rsidR="00224884" w:rsidRPr="00224884" w:rsidRDefault="00224884" w:rsidP="00224884">
            <w:pPr>
              <w:rPr>
                <w:rFonts w:ascii="Serif" w:hAnsi="Serif"/>
                <w:sz w:val="24"/>
                <w:szCs w:val="24"/>
              </w:rPr>
            </w:pPr>
            <w:r w:rsidRPr="00224884">
              <w:rPr>
                <w:rFonts w:ascii="Serif" w:hAnsi="Serif"/>
                <w:sz w:val="24"/>
                <w:szCs w:val="24"/>
              </w:rPr>
              <w:t>3.113</w:t>
            </w:r>
          </w:p>
        </w:tc>
      </w:tr>
      <w:tr w:rsidR="00224884" w:rsidRPr="00224884" w14:paraId="1488D02E" w14:textId="77777777" w:rsidTr="008F74A3">
        <w:tc>
          <w:tcPr>
            <w:tcW w:w="0" w:type="auto"/>
            <w:shd w:val="clear" w:color="auto" w:fill="FFFFFF"/>
            <w:tcMar>
              <w:top w:w="105" w:type="dxa"/>
              <w:left w:w="75" w:type="dxa"/>
              <w:bottom w:w="105" w:type="dxa"/>
              <w:right w:w="75" w:type="dxa"/>
            </w:tcMar>
            <w:vAlign w:val="center"/>
            <w:hideMark/>
          </w:tcPr>
          <w:p w14:paraId="6A9418FD" w14:textId="77777777" w:rsidR="00224884" w:rsidRPr="00224884" w:rsidRDefault="00224884" w:rsidP="00224884">
            <w:pPr>
              <w:rPr>
                <w:rFonts w:ascii="Serif" w:hAnsi="Serif"/>
                <w:sz w:val="24"/>
                <w:szCs w:val="24"/>
              </w:rPr>
            </w:pPr>
            <w:r w:rsidRPr="00224884">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4E8F89C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3A4CE3C" w14:textId="77777777" w:rsidR="00224884" w:rsidRPr="00224884" w:rsidRDefault="00224884" w:rsidP="00224884">
            <w:pPr>
              <w:rPr>
                <w:rFonts w:ascii="Serif" w:hAnsi="Serif"/>
                <w:sz w:val="24"/>
                <w:szCs w:val="24"/>
              </w:rPr>
            </w:pPr>
            <w:r w:rsidRPr="00224884">
              <w:rPr>
                <w:rFonts w:ascii="Serif" w:hAnsi="Serif"/>
                <w:sz w:val="24"/>
                <w:szCs w:val="24"/>
              </w:rPr>
              <w:t>3.056</w:t>
            </w:r>
          </w:p>
        </w:tc>
      </w:tr>
      <w:tr w:rsidR="00224884" w:rsidRPr="00224884" w14:paraId="1F4A7AE2" w14:textId="77777777" w:rsidTr="008F74A3">
        <w:tc>
          <w:tcPr>
            <w:tcW w:w="0" w:type="auto"/>
            <w:shd w:val="clear" w:color="auto" w:fill="FFFFFF"/>
            <w:tcMar>
              <w:top w:w="105" w:type="dxa"/>
              <w:left w:w="75" w:type="dxa"/>
              <w:bottom w:w="105" w:type="dxa"/>
              <w:right w:w="75" w:type="dxa"/>
            </w:tcMar>
            <w:vAlign w:val="center"/>
            <w:hideMark/>
          </w:tcPr>
          <w:p w14:paraId="5FA73C44" w14:textId="77777777" w:rsidR="00224884" w:rsidRPr="00224884" w:rsidRDefault="00224884" w:rsidP="00224884">
            <w:pPr>
              <w:rPr>
                <w:rFonts w:ascii="Serif" w:hAnsi="Serif"/>
                <w:sz w:val="24"/>
                <w:szCs w:val="24"/>
              </w:rPr>
            </w:pPr>
            <w:r w:rsidRPr="00224884">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2DBFE87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456543" w14:textId="77777777" w:rsidR="00224884" w:rsidRPr="00224884" w:rsidRDefault="00224884" w:rsidP="00224884">
            <w:pPr>
              <w:rPr>
                <w:rFonts w:ascii="Serif" w:hAnsi="Serif"/>
                <w:sz w:val="24"/>
                <w:szCs w:val="24"/>
              </w:rPr>
            </w:pPr>
            <w:r w:rsidRPr="00224884">
              <w:rPr>
                <w:rFonts w:ascii="Serif" w:hAnsi="Serif"/>
                <w:sz w:val="24"/>
                <w:szCs w:val="24"/>
              </w:rPr>
              <w:t>2.533</w:t>
            </w:r>
          </w:p>
        </w:tc>
      </w:tr>
      <w:tr w:rsidR="00224884" w:rsidRPr="00224884" w14:paraId="247650D0" w14:textId="77777777" w:rsidTr="008F74A3">
        <w:tc>
          <w:tcPr>
            <w:tcW w:w="0" w:type="auto"/>
            <w:shd w:val="clear" w:color="auto" w:fill="FFFFFF"/>
            <w:tcMar>
              <w:top w:w="105" w:type="dxa"/>
              <w:left w:w="75" w:type="dxa"/>
              <w:bottom w:w="105" w:type="dxa"/>
              <w:right w:w="75" w:type="dxa"/>
            </w:tcMar>
            <w:vAlign w:val="center"/>
            <w:hideMark/>
          </w:tcPr>
          <w:p w14:paraId="0758E4C8" w14:textId="77777777" w:rsidR="00224884" w:rsidRPr="00224884" w:rsidRDefault="00224884" w:rsidP="00224884">
            <w:pPr>
              <w:rPr>
                <w:rFonts w:ascii="Serif" w:hAnsi="Serif"/>
                <w:sz w:val="24"/>
                <w:szCs w:val="24"/>
              </w:rPr>
            </w:pPr>
            <w:r w:rsidRPr="00224884">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784D74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E761E54" w14:textId="77777777" w:rsidR="00224884" w:rsidRPr="00224884" w:rsidRDefault="00224884" w:rsidP="00224884">
            <w:pPr>
              <w:rPr>
                <w:rFonts w:ascii="Serif" w:hAnsi="Serif"/>
                <w:sz w:val="24"/>
                <w:szCs w:val="24"/>
              </w:rPr>
            </w:pPr>
            <w:r w:rsidRPr="00224884">
              <w:rPr>
                <w:rFonts w:ascii="Serif" w:hAnsi="Serif"/>
                <w:sz w:val="24"/>
                <w:szCs w:val="24"/>
              </w:rPr>
              <w:t>2.215</w:t>
            </w:r>
          </w:p>
        </w:tc>
      </w:tr>
      <w:tr w:rsidR="00224884" w:rsidRPr="00224884" w14:paraId="18112AB0" w14:textId="77777777" w:rsidTr="008F74A3">
        <w:tc>
          <w:tcPr>
            <w:tcW w:w="0" w:type="auto"/>
            <w:shd w:val="clear" w:color="auto" w:fill="FFFFFF"/>
            <w:tcMar>
              <w:top w:w="105" w:type="dxa"/>
              <w:left w:w="75" w:type="dxa"/>
              <w:bottom w:w="105" w:type="dxa"/>
              <w:right w:w="75" w:type="dxa"/>
            </w:tcMar>
            <w:vAlign w:val="center"/>
            <w:hideMark/>
          </w:tcPr>
          <w:p w14:paraId="6A06FC4C" w14:textId="77777777" w:rsidR="00224884" w:rsidRPr="00224884" w:rsidRDefault="00224884" w:rsidP="00224884">
            <w:pPr>
              <w:rPr>
                <w:rFonts w:ascii="Serif" w:hAnsi="Serif"/>
                <w:sz w:val="24"/>
                <w:szCs w:val="24"/>
              </w:rPr>
            </w:pPr>
            <w:r w:rsidRPr="00224884">
              <w:rPr>
                <w:rFonts w:ascii="Serif" w:hAnsi="Serif"/>
                <w:sz w:val="24"/>
                <w:szCs w:val="24"/>
              </w:rPr>
              <w:t>Africa</w:t>
            </w:r>
          </w:p>
        </w:tc>
        <w:tc>
          <w:tcPr>
            <w:tcW w:w="0" w:type="auto"/>
            <w:shd w:val="clear" w:color="auto" w:fill="FFFFFF"/>
            <w:tcMar>
              <w:top w:w="105" w:type="dxa"/>
              <w:left w:w="75" w:type="dxa"/>
              <w:bottom w:w="105" w:type="dxa"/>
              <w:right w:w="75" w:type="dxa"/>
            </w:tcMar>
            <w:vAlign w:val="center"/>
            <w:hideMark/>
          </w:tcPr>
          <w:p w14:paraId="2909ED6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CE5D45F" w14:textId="77777777" w:rsidR="00224884" w:rsidRPr="00224884" w:rsidRDefault="00224884" w:rsidP="00224884">
            <w:pPr>
              <w:rPr>
                <w:rFonts w:ascii="Serif" w:hAnsi="Serif"/>
                <w:sz w:val="24"/>
                <w:szCs w:val="24"/>
              </w:rPr>
            </w:pPr>
            <w:r w:rsidRPr="00224884">
              <w:rPr>
                <w:rFonts w:ascii="Serif" w:hAnsi="Serif"/>
                <w:sz w:val="24"/>
                <w:szCs w:val="24"/>
              </w:rPr>
              <w:t>2.211</w:t>
            </w:r>
          </w:p>
        </w:tc>
      </w:tr>
      <w:tr w:rsidR="00224884" w:rsidRPr="00224884" w14:paraId="3868BED2" w14:textId="77777777" w:rsidTr="008F74A3">
        <w:tc>
          <w:tcPr>
            <w:tcW w:w="0" w:type="auto"/>
            <w:shd w:val="clear" w:color="auto" w:fill="FFFFFF"/>
            <w:tcMar>
              <w:top w:w="105" w:type="dxa"/>
              <w:left w:w="75" w:type="dxa"/>
              <w:bottom w:w="105" w:type="dxa"/>
              <w:right w:w="75" w:type="dxa"/>
            </w:tcMar>
            <w:vAlign w:val="center"/>
            <w:hideMark/>
          </w:tcPr>
          <w:p w14:paraId="659F643F" w14:textId="77777777" w:rsidR="00224884" w:rsidRPr="00224884" w:rsidRDefault="00224884" w:rsidP="00224884">
            <w:pPr>
              <w:rPr>
                <w:rFonts w:ascii="Serif" w:hAnsi="Serif"/>
                <w:sz w:val="24"/>
                <w:szCs w:val="24"/>
              </w:rPr>
            </w:pPr>
            <w:r w:rsidRPr="00224884">
              <w:rPr>
                <w:rFonts w:ascii="Serif" w:hAnsi="Serif"/>
                <w:sz w:val="24"/>
                <w:szCs w:val="24"/>
              </w:rPr>
              <w:lastRenderedPageBreak/>
              <w:t>Dominican Republic</w:t>
            </w:r>
          </w:p>
        </w:tc>
        <w:tc>
          <w:tcPr>
            <w:tcW w:w="0" w:type="auto"/>
            <w:shd w:val="clear" w:color="auto" w:fill="FFFFFF"/>
            <w:tcMar>
              <w:top w:w="105" w:type="dxa"/>
              <w:left w:w="75" w:type="dxa"/>
              <w:bottom w:w="105" w:type="dxa"/>
              <w:right w:w="75" w:type="dxa"/>
            </w:tcMar>
            <w:vAlign w:val="center"/>
            <w:hideMark/>
          </w:tcPr>
          <w:p w14:paraId="2ED5BB9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89C573" w14:textId="77777777" w:rsidR="00224884" w:rsidRPr="00224884" w:rsidRDefault="00224884" w:rsidP="00224884">
            <w:pPr>
              <w:rPr>
                <w:rFonts w:ascii="Serif" w:hAnsi="Serif"/>
                <w:sz w:val="24"/>
                <w:szCs w:val="24"/>
              </w:rPr>
            </w:pPr>
            <w:r w:rsidRPr="00224884">
              <w:rPr>
                <w:rFonts w:ascii="Serif" w:hAnsi="Serif"/>
                <w:sz w:val="24"/>
                <w:szCs w:val="24"/>
              </w:rPr>
              <w:t>2.126</w:t>
            </w:r>
          </w:p>
        </w:tc>
      </w:tr>
      <w:tr w:rsidR="00224884" w:rsidRPr="00224884" w14:paraId="187DA3F4" w14:textId="77777777" w:rsidTr="008F74A3">
        <w:tc>
          <w:tcPr>
            <w:tcW w:w="0" w:type="auto"/>
            <w:shd w:val="clear" w:color="auto" w:fill="FFFFFF"/>
            <w:tcMar>
              <w:top w:w="105" w:type="dxa"/>
              <w:left w:w="75" w:type="dxa"/>
              <w:bottom w:w="105" w:type="dxa"/>
              <w:right w:w="75" w:type="dxa"/>
            </w:tcMar>
            <w:vAlign w:val="center"/>
            <w:hideMark/>
          </w:tcPr>
          <w:p w14:paraId="256D434D" w14:textId="77777777" w:rsidR="00224884" w:rsidRPr="00224884" w:rsidRDefault="00224884" w:rsidP="00224884">
            <w:pPr>
              <w:rPr>
                <w:rFonts w:ascii="Serif" w:hAnsi="Serif"/>
                <w:sz w:val="24"/>
                <w:szCs w:val="24"/>
              </w:rPr>
            </w:pPr>
            <w:r w:rsidRPr="00224884">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6BBB9F9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E71E2F" w14:textId="77777777" w:rsidR="00224884" w:rsidRPr="00224884" w:rsidRDefault="00224884" w:rsidP="00224884">
            <w:pPr>
              <w:rPr>
                <w:rFonts w:ascii="Serif" w:hAnsi="Serif"/>
                <w:sz w:val="24"/>
                <w:szCs w:val="24"/>
              </w:rPr>
            </w:pPr>
            <w:r w:rsidRPr="00224884">
              <w:rPr>
                <w:rFonts w:ascii="Serif" w:hAnsi="Serif"/>
                <w:sz w:val="24"/>
                <w:szCs w:val="24"/>
              </w:rPr>
              <w:t>1.950</w:t>
            </w:r>
          </w:p>
        </w:tc>
      </w:tr>
      <w:tr w:rsidR="00224884" w:rsidRPr="00224884" w14:paraId="0735A5DD" w14:textId="77777777" w:rsidTr="008F74A3">
        <w:tc>
          <w:tcPr>
            <w:tcW w:w="0" w:type="auto"/>
            <w:shd w:val="clear" w:color="auto" w:fill="FFFFFF"/>
            <w:tcMar>
              <w:top w:w="105" w:type="dxa"/>
              <w:left w:w="75" w:type="dxa"/>
              <w:bottom w:w="105" w:type="dxa"/>
              <w:right w:w="75" w:type="dxa"/>
            </w:tcMar>
            <w:vAlign w:val="center"/>
            <w:hideMark/>
          </w:tcPr>
          <w:p w14:paraId="270787EE" w14:textId="77777777" w:rsidR="00224884" w:rsidRPr="00224884" w:rsidRDefault="00224884" w:rsidP="00224884">
            <w:pPr>
              <w:rPr>
                <w:rFonts w:ascii="Serif" w:hAnsi="Serif"/>
                <w:sz w:val="24"/>
                <w:szCs w:val="24"/>
              </w:rPr>
            </w:pPr>
            <w:r w:rsidRPr="00224884">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66F6897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0418BC" w14:textId="77777777" w:rsidR="00224884" w:rsidRPr="00224884" w:rsidRDefault="00224884" w:rsidP="00224884">
            <w:pPr>
              <w:rPr>
                <w:rFonts w:ascii="Serif" w:hAnsi="Serif"/>
                <w:sz w:val="24"/>
                <w:szCs w:val="24"/>
              </w:rPr>
            </w:pPr>
            <w:r w:rsidRPr="00224884">
              <w:rPr>
                <w:rFonts w:ascii="Serif" w:hAnsi="Serif"/>
                <w:sz w:val="24"/>
                <w:szCs w:val="24"/>
              </w:rPr>
              <w:t>1.922</w:t>
            </w:r>
          </w:p>
        </w:tc>
      </w:tr>
      <w:tr w:rsidR="00224884" w:rsidRPr="00224884" w14:paraId="5D040AB7" w14:textId="77777777" w:rsidTr="008F74A3">
        <w:tc>
          <w:tcPr>
            <w:tcW w:w="0" w:type="auto"/>
            <w:shd w:val="clear" w:color="auto" w:fill="FFFFFF"/>
            <w:tcMar>
              <w:top w:w="105" w:type="dxa"/>
              <w:left w:w="75" w:type="dxa"/>
              <w:bottom w:w="105" w:type="dxa"/>
              <w:right w:w="75" w:type="dxa"/>
            </w:tcMar>
            <w:vAlign w:val="center"/>
            <w:hideMark/>
          </w:tcPr>
          <w:p w14:paraId="3028C04A" w14:textId="77777777" w:rsidR="00224884" w:rsidRPr="00224884" w:rsidRDefault="00224884" w:rsidP="00224884">
            <w:pPr>
              <w:rPr>
                <w:rFonts w:ascii="Serif" w:hAnsi="Serif"/>
                <w:sz w:val="24"/>
                <w:szCs w:val="24"/>
              </w:rPr>
            </w:pPr>
            <w:r w:rsidRPr="00224884">
              <w:rPr>
                <w:rFonts w:ascii="Serif" w:hAnsi="Serif"/>
                <w:sz w:val="24"/>
                <w:szCs w:val="24"/>
              </w:rPr>
              <w:t>Sri Lanka</w:t>
            </w:r>
          </w:p>
        </w:tc>
        <w:tc>
          <w:tcPr>
            <w:tcW w:w="0" w:type="auto"/>
            <w:shd w:val="clear" w:color="auto" w:fill="FFFFFF"/>
            <w:tcMar>
              <w:top w:w="105" w:type="dxa"/>
              <w:left w:w="75" w:type="dxa"/>
              <w:bottom w:w="105" w:type="dxa"/>
              <w:right w:w="75" w:type="dxa"/>
            </w:tcMar>
            <w:vAlign w:val="center"/>
            <w:hideMark/>
          </w:tcPr>
          <w:p w14:paraId="2665A8C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508C897" w14:textId="77777777" w:rsidR="00224884" w:rsidRPr="00224884" w:rsidRDefault="00224884" w:rsidP="00224884">
            <w:pPr>
              <w:rPr>
                <w:rFonts w:ascii="Serif" w:hAnsi="Serif"/>
                <w:sz w:val="24"/>
                <w:szCs w:val="24"/>
              </w:rPr>
            </w:pPr>
            <w:r w:rsidRPr="00224884">
              <w:rPr>
                <w:rFonts w:ascii="Serif" w:hAnsi="Serif"/>
                <w:sz w:val="24"/>
                <w:szCs w:val="24"/>
              </w:rPr>
              <w:t>1.515</w:t>
            </w:r>
          </w:p>
        </w:tc>
      </w:tr>
      <w:tr w:rsidR="00224884" w:rsidRPr="00224884" w14:paraId="50DFE9E2" w14:textId="77777777" w:rsidTr="008F74A3">
        <w:tc>
          <w:tcPr>
            <w:tcW w:w="0" w:type="auto"/>
            <w:shd w:val="clear" w:color="auto" w:fill="FFFFFF"/>
            <w:tcMar>
              <w:top w:w="105" w:type="dxa"/>
              <w:left w:w="75" w:type="dxa"/>
              <w:bottom w:w="105" w:type="dxa"/>
              <w:right w:w="75" w:type="dxa"/>
            </w:tcMar>
            <w:vAlign w:val="center"/>
            <w:hideMark/>
          </w:tcPr>
          <w:p w14:paraId="7F1C01B7" w14:textId="77777777" w:rsidR="00224884" w:rsidRPr="00224884" w:rsidRDefault="00224884" w:rsidP="00224884">
            <w:pPr>
              <w:rPr>
                <w:rFonts w:ascii="Serif" w:hAnsi="Serif"/>
                <w:sz w:val="24"/>
                <w:szCs w:val="24"/>
              </w:rPr>
            </w:pPr>
            <w:r w:rsidRPr="00224884">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707AD7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3AEB844" w14:textId="77777777" w:rsidR="00224884" w:rsidRPr="00224884" w:rsidRDefault="00224884" w:rsidP="00224884">
            <w:pPr>
              <w:rPr>
                <w:rFonts w:ascii="Serif" w:hAnsi="Serif"/>
                <w:sz w:val="24"/>
                <w:szCs w:val="24"/>
              </w:rPr>
            </w:pPr>
            <w:r w:rsidRPr="00224884">
              <w:rPr>
                <w:rFonts w:ascii="Serif" w:hAnsi="Serif"/>
                <w:sz w:val="24"/>
                <w:szCs w:val="24"/>
              </w:rPr>
              <w:t>1.425</w:t>
            </w:r>
          </w:p>
        </w:tc>
      </w:tr>
      <w:tr w:rsidR="00224884" w:rsidRPr="00224884" w14:paraId="63B4A157" w14:textId="77777777" w:rsidTr="008F74A3">
        <w:tc>
          <w:tcPr>
            <w:tcW w:w="0" w:type="auto"/>
            <w:shd w:val="clear" w:color="auto" w:fill="FFFFFF"/>
            <w:tcMar>
              <w:top w:w="105" w:type="dxa"/>
              <w:left w:w="75" w:type="dxa"/>
              <w:bottom w:w="105" w:type="dxa"/>
              <w:right w:w="75" w:type="dxa"/>
            </w:tcMar>
            <w:vAlign w:val="center"/>
            <w:hideMark/>
          </w:tcPr>
          <w:p w14:paraId="391C737F" w14:textId="77777777" w:rsidR="00224884" w:rsidRPr="00224884" w:rsidRDefault="00224884" w:rsidP="00224884">
            <w:pPr>
              <w:rPr>
                <w:rFonts w:ascii="Serif" w:hAnsi="Serif"/>
                <w:sz w:val="24"/>
                <w:szCs w:val="24"/>
              </w:rPr>
            </w:pPr>
            <w:r w:rsidRPr="00224884">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1387944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350F42F" w14:textId="77777777" w:rsidR="00224884" w:rsidRPr="00224884" w:rsidRDefault="00224884" w:rsidP="00224884">
            <w:pPr>
              <w:rPr>
                <w:rFonts w:ascii="Serif" w:hAnsi="Serif"/>
                <w:sz w:val="24"/>
                <w:szCs w:val="24"/>
              </w:rPr>
            </w:pPr>
            <w:r w:rsidRPr="00224884">
              <w:rPr>
                <w:rFonts w:ascii="Serif" w:hAnsi="Serif"/>
                <w:sz w:val="24"/>
                <w:szCs w:val="24"/>
              </w:rPr>
              <w:t>1.329</w:t>
            </w:r>
          </w:p>
        </w:tc>
      </w:tr>
      <w:tr w:rsidR="00224884" w:rsidRPr="00224884" w14:paraId="1CE07E08" w14:textId="77777777" w:rsidTr="008F74A3">
        <w:tc>
          <w:tcPr>
            <w:tcW w:w="0" w:type="auto"/>
            <w:shd w:val="clear" w:color="auto" w:fill="FFFFFF"/>
            <w:tcMar>
              <w:top w:w="105" w:type="dxa"/>
              <w:left w:w="75" w:type="dxa"/>
              <w:bottom w:w="105" w:type="dxa"/>
              <w:right w:w="75" w:type="dxa"/>
            </w:tcMar>
            <w:vAlign w:val="center"/>
            <w:hideMark/>
          </w:tcPr>
          <w:p w14:paraId="239E6085" w14:textId="77777777" w:rsidR="00224884" w:rsidRPr="00224884" w:rsidRDefault="00224884" w:rsidP="00224884">
            <w:pPr>
              <w:rPr>
                <w:rFonts w:ascii="Serif" w:hAnsi="Serif"/>
                <w:sz w:val="24"/>
                <w:szCs w:val="24"/>
              </w:rPr>
            </w:pPr>
            <w:r w:rsidRPr="00224884">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0DE9A6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B6DA45" w14:textId="77777777" w:rsidR="00224884" w:rsidRPr="00224884" w:rsidRDefault="00224884" w:rsidP="00224884">
            <w:pPr>
              <w:rPr>
                <w:rFonts w:ascii="Serif" w:hAnsi="Serif"/>
                <w:sz w:val="24"/>
                <w:szCs w:val="24"/>
              </w:rPr>
            </w:pPr>
            <w:r w:rsidRPr="00224884">
              <w:rPr>
                <w:rFonts w:ascii="Serif" w:hAnsi="Serif"/>
                <w:sz w:val="24"/>
                <w:szCs w:val="24"/>
              </w:rPr>
              <w:t>1.270</w:t>
            </w:r>
          </w:p>
        </w:tc>
      </w:tr>
      <w:tr w:rsidR="00224884" w:rsidRPr="00224884" w14:paraId="6BC3D1A0" w14:textId="77777777" w:rsidTr="008F74A3">
        <w:tc>
          <w:tcPr>
            <w:tcW w:w="0" w:type="auto"/>
            <w:shd w:val="clear" w:color="auto" w:fill="FFFFFF"/>
            <w:tcMar>
              <w:top w:w="105" w:type="dxa"/>
              <w:left w:w="75" w:type="dxa"/>
              <w:bottom w:w="105" w:type="dxa"/>
              <w:right w:w="75" w:type="dxa"/>
            </w:tcMar>
            <w:vAlign w:val="center"/>
            <w:hideMark/>
          </w:tcPr>
          <w:p w14:paraId="6B4FC123" w14:textId="77777777" w:rsidR="00224884" w:rsidRPr="00224884" w:rsidRDefault="00224884" w:rsidP="00224884">
            <w:pPr>
              <w:rPr>
                <w:rFonts w:ascii="Serif" w:hAnsi="Serif"/>
                <w:sz w:val="24"/>
                <w:szCs w:val="24"/>
              </w:rPr>
            </w:pPr>
            <w:r w:rsidRPr="00224884">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6DB1397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F5D39C" w14:textId="77777777" w:rsidR="00224884" w:rsidRPr="00224884" w:rsidRDefault="00224884" w:rsidP="00224884">
            <w:pPr>
              <w:rPr>
                <w:rFonts w:ascii="Serif" w:hAnsi="Serif"/>
                <w:sz w:val="24"/>
                <w:szCs w:val="24"/>
              </w:rPr>
            </w:pPr>
            <w:r w:rsidRPr="00224884">
              <w:rPr>
                <w:rFonts w:ascii="Serif" w:hAnsi="Serif"/>
                <w:sz w:val="24"/>
                <w:szCs w:val="24"/>
              </w:rPr>
              <w:t>1.128</w:t>
            </w:r>
          </w:p>
        </w:tc>
      </w:tr>
      <w:tr w:rsidR="00224884" w:rsidRPr="00224884" w14:paraId="04359935" w14:textId="77777777" w:rsidTr="008F74A3">
        <w:tc>
          <w:tcPr>
            <w:tcW w:w="0" w:type="auto"/>
            <w:shd w:val="clear" w:color="auto" w:fill="FFFFFF"/>
            <w:tcMar>
              <w:top w:w="105" w:type="dxa"/>
              <w:left w:w="75" w:type="dxa"/>
              <w:bottom w:w="105" w:type="dxa"/>
              <w:right w:w="75" w:type="dxa"/>
            </w:tcMar>
            <w:vAlign w:val="center"/>
            <w:hideMark/>
          </w:tcPr>
          <w:p w14:paraId="524DCBAE" w14:textId="77777777" w:rsidR="00224884" w:rsidRPr="00224884" w:rsidRDefault="00224884" w:rsidP="00224884">
            <w:pPr>
              <w:rPr>
                <w:rFonts w:ascii="Serif" w:hAnsi="Serif"/>
                <w:sz w:val="24"/>
                <w:szCs w:val="24"/>
              </w:rPr>
            </w:pPr>
            <w:r w:rsidRPr="00224884">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0D8BA31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0FB4FEA" w14:textId="77777777" w:rsidR="00224884" w:rsidRPr="00224884" w:rsidRDefault="00224884" w:rsidP="00224884">
            <w:pPr>
              <w:rPr>
                <w:rFonts w:ascii="Serif" w:hAnsi="Serif"/>
                <w:sz w:val="24"/>
                <w:szCs w:val="24"/>
              </w:rPr>
            </w:pPr>
            <w:r w:rsidRPr="00224884">
              <w:rPr>
                <w:rFonts w:ascii="Serif" w:hAnsi="Serif"/>
                <w:sz w:val="24"/>
                <w:szCs w:val="24"/>
              </w:rPr>
              <w:t>0.982</w:t>
            </w:r>
          </w:p>
        </w:tc>
      </w:tr>
      <w:tr w:rsidR="00224884" w:rsidRPr="00224884" w14:paraId="074852FC" w14:textId="77777777" w:rsidTr="008F74A3">
        <w:tc>
          <w:tcPr>
            <w:tcW w:w="0" w:type="auto"/>
            <w:shd w:val="clear" w:color="auto" w:fill="FFFFFF"/>
            <w:tcMar>
              <w:top w:w="105" w:type="dxa"/>
              <w:left w:w="75" w:type="dxa"/>
              <w:bottom w:w="105" w:type="dxa"/>
              <w:right w:w="75" w:type="dxa"/>
            </w:tcMar>
            <w:vAlign w:val="center"/>
            <w:hideMark/>
          </w:tcPr>
          <w:p w14:paraId="17432786" w14:textId="77777777" w:rsidR="00224884" w:rsidRPr="00224884" w:rsidRDefault="00224884" w:rsidP="00224884">
            <w:pPr>
              <w:rPr>
                <w:rFonts w:ascii="Serif" w:hAnsi="Serif"/>
                <w:sz w:val="24"/>
                <w:szCs w:val="24"/>
              </w:rPr>
            </w:pPr>
            <w:r w:rsidRPr="00224884">
              <w:rPr>
                <w:rFonts w:ascii="Serif" w:hAnsi="Serif"/>
                <w:sz w:val="24"/>
                <w:szCs w:val="24"/>
              </w:rPr>
              <w:t>Timor</w:t>
            </w:r>
          </w:p>
        </w:tc>
        <w:tc>
          <w:tcPr>
            <w:tcW w:w="0" w:type="auto"/>
            <w:shd w:val="clear" w:color="auto" w:fill="FFFFFF"/>
            <w:tcMar>
              <w:top w:w="105" w:type="dxa"/>
              <w:left w:w="75" w:type="dxa"/>
              <w:bottom w:w="105" w:type="dxa"/>
              <w:right w:w="75" w:type="dxa"/>
            </w:tcMar>
            <w:vAlign w:val="center"/>
            <w:hideMark/>
          </w:tcPr>
          <w:p w14:paraId="06500C0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7EA6C44" w14:textId="77777777" w:rsidR="00224884" w:rsidRPr="00224884" w:rsidRDefault="00224884" w:rsidP="00224884">
            <w:pPr>
              <w:rPr>
                <w:rFonts w:ascii="Serif" w:hAnsi="Serif"/>
                <w:sz w:val="24"/>
                <w:szCs w:val="24"/>
              </w:rPr>
            </w:pPr>
            <w:r w:rsidRPr="00224884">
              <w:rPr>
                <w:rFonts w:ascii="Serif" w:hAnsi="Serif"/>
                <w:sz w:val="24"/>
                <w:szCs w:val="24"/>
              </w:rPr>
              <w:t>0.957</w:t>
            </w:r>
          </w:p>
        </w:tc>
      </w:tr>
      <w:tr w:rsidR="00224884" w:rsidRPr="00224884" w14:paraId="11E65A4E" w14:textId="77777777" w:rsidTr="008F74A3">
        <w:tc>
          <w:tcPr>
            <w:tcW w:w="0" w:type="auto"/>
            <w:shd w:val="clear" w:color="auto" w:fill="FFFFFF"/>
            <w:tcMar>
              <w:top w:w="105" w:type="dxa"/>
              <w:left w:w="75" w:type="dxa"/>
              <w:bottom w:w="105" w:type="dxa"/>
              <w:right w:w="75" w:type="dxa"/>
            </w:tcMar>
            <w:vAlign w:val="center"/>
            <w:hideMark/>
          </w:tcPr>
          <w:p w14:paraId="7CA43EB2" w14:textId="77777777" w:rsidR="00224884" w:rsidRPr="00224884" w:rsidRDefault="00224884" w:rsidP="00224884">
            <w:pPr>
              <w:rPr>
                <w:rFonts w:ascii="Serif" w:hAnsi="Serif"/>
                <w:sz w:val="24"/>
                <w:szCs w:val="24"/>
              </w:rPr>
            </w:pPr>
            <w:r w:rsidRPr="00224884">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440638D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C0360D" w14:textId="77777777" w:rsidR="00224884" w:rsidRPr="00224884" w:rsidRDefault="00224884" w:rsidP="00224884">
            <w:pPr>
              <w:rPr>
                <w:rFonts w:ascii="Serif" w:hAnsi="Serif"/>
                <w:sz w:val="24"/>
                <w:szCs w:val="24"/>
              </w:rPr>
            </w:pPr>
            <w:r w:rsidRPr="00224884">
              <w:rPr>
                <w:rFonts w:ascii="Serif" w:hAnsi="Serif"/>
                <w:sz w:val="24"/>
                <w:szCs w:val="24"/>
              </w:rPr>
              <w:t>0.939</w:t>
            </w:r>
          </w:p>
        </w:tc>
      </w:tr>
      <w:tr w:rsidR="00224884" w:rsidRPr="00224884" w14:paraId="6DFAAF30" w14:textId="77777777" w:rsidTr="008F74A3">
        <w:tc>
          <w:tcPr>
            <w:tcW w:w="0" w:type="auto"/>
            <w:shd w:val="clear" w:color="auto" w:fill="FFFFFF"/>
            <w:tcMar>
              <w:top w:w="105" w:type="dxa"/>
              <w:left w:w="75" w:type="dxa"/>
              <w:bottom w:w="105" w:type="dxa"/>
              <w:right w:w="75" w:type="dxa"/>
            </w:tcMar>
            <w:vAlign w:val="center"/>
            <w:hideMark/>
          </w:tcPr>
          <w:p w14:paraId="4D23240C" w14:textId="77777777" w:rsidR="00224884" w:rsidRPr="00224884" w:rsidRDefault="00224884" w:rsidP="00224884">
            <w:pPr>
              <w:rPr>
                <w:rFonts w:ascii="Serif" w:hAnsi="Serif"/>
                <w:sz w:val="24"/>
                <w:szCs w:val="24"/>
              </w:rPr>
            </w:pPr>
            <w:r w:rsidRPr="00224884">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582AC5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EDD469" w14:textId="77777777" w:rsidR="00224884" w:rsidRPr="00224884" w:rsidRDefault="00224884" w:rsidP="00224884">
            <w:pPr>
              <w:rPr>
                <w:rFonts w:ascii="Serif" w:hAnsi="Serif"/>
                <w:sz w:val="24"/>
                <w:szCs w:val="24"/>
              </w:rPr>
            </w:pPr>
            <w:r w:rsidRPr="00224884">
              <w:rPr>
                <w:rFonts w:ascii="Serif" w:hAnsi="Serif"/>
                <w:sz w:val="24"/>
                <w:szCs w:val="24"/>
              </w:rPr>
              <w:t>0.927</w:t>
            </w:r>
          </w:p>
        </w:tc>
      </w:tr>
      <w:tr w:rsidR="00224884" w:rsidRPr="00224884" w14:paraId="640D8927" w14:textId="77777777" w:rsidTr="008F74A3">
        <w:tc>
          <w:tcPr>
            <w:tcW w:w="0" w:type="auto"/>
            <w:shd w:val="clear" w:color="auto" w:fill="FFFFFF"/>
            <w:tcMar>
              <w:top w:w="105" w:type="dxa"/>
              <w:left w:w="75" w:type="dxa"/>
              <w:bottom w:w="105" w:type="dxa"/>
              <w:right w:w="75" w:type="dxa"/>
            </w:tcMar>
            <w:vAlign w:val="center"/>
            <w:hideMark/>
          </w:tcPr>
          <w:p w14:paraId="451FA5C5" w14:textId="77777777" w:rsidR="00224884" w:rsidRPr="00224884" w:rsidRDefault="00224884" w:rsidP="00224884">
            <w:pPr>
              <w:rPr>
                <w:rFonts w:ascii="Serif" w:hAnsi="Serif"/>
                <w:sz w:val="24"/>
                <w:szCs w:val="24"/>
              </w:rPr>
            </w:pPr>
            <w:r w:rsidRPr="00224884">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6A274E9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0FF7A90" w14:textId="77777777" w:rsidR="00224884" w:rsidRPr="00224884" w:rsidRDefault="00224884" w:rsidP="00224884">
            <w:pPr>
              <w:rPr>
                <w:rFonts w:ascii="Serif" w:hAnsi="Serif"/>
                <w:sz w:val="24"/>
                <w:szCs w:val="24"/>
              </w:rPr>
            </w:pPr>
            <w:r w:rsidRPr="00224884">
              <w:rPr>
                <w:rFonts w:ascii="Serif" w:hAnsi="Serif"/>
                <w:sz w:val="24"/>
                <w:szCs w:val="24"/>
              </w:rPr>
              <w:t>0.918</w:t>
            </w:r>
          </w:p>
        </w:tc>
      </w:tr>
      <w:tr w:rsidR="00224884" w:rsidRPr="00224884" w14:paraId="7F29A80A" w14:textId="77777777" w:rsidTr="008F74A3">
        <w:tc>
          <w:tcPr>
            <w:tcW w:w="0" w:type="auto"/>
            <w:shd w:val="clear" w:color="auto" w:fill="FFFFFF"/>
            <w:tcMar>
              <w:top w:w="105" w:type="dxa"/>
              <w:left w:w="75" w:type="dxa"/>
              <w:bottom w:w="105" w:type="dxa"/>
              <w:right w:w="75" w:type="dxa"/>
            </w:tcMar>
            <w:vAlign w:val="center"/>
            <w:hideMark/>
          </w:tcPr>
          <w:p w14:paraId="765388C3" w14:textId="77777777" w:rsidR="00224884" w:rsidRPr="00224884" w:rsidRDefault="00224884" w:rsidP="00224884">
            <w:pPr>
              <w:rPr>
                <w:rFonts w:ascii="Serif" w:hAnsi="Serif"/>
                <w:sz w:val="24"/>
                <w:szCs w:val="24"/>
              </w:rPr>
            </w:pPr>
            <w:r w:rsidRPr="00224884">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7DB2A6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99F4BBF" w14:textId="77777777" w:rsidR="00224884" w:rsidRPr="00224884" w:rsidRDefault="00224884" w:rsidP="00224884">
            <w:pPr>
              <w:rPr>
                <w:rFonts w:ascii="Serif" w:hAnsi="Serif"/>
                <w:sz w:val="24"/>
                <w:szCs w:val="24"/>
              </w:rPr>
            </w:pPr>
            <w:r w:rsidRPr="00224884">
              <w:rPr>
                <w:rFonts w:ascii="Serif" w:hAnsi="Serif"/>
                <w:sz w:val="24"/>
                <w:szCs w:val="24"/>
              </w:rPr>
              <w:t>0.857</w:t>
            </w:r>
          </w:p>
        </w:tc>
      </w:tr>
      <w:tr w:rsidR="00224884" w:rsidRPr="00224884" w14:paraId="139D0800" w14:textId="77777777" w:rsidTr="008F74A3">
        <w:tc>
          <w:tcPr>
            <w:tcW w:w="0" w:type="auto"/>
            <w:shd w:val="clear" w:color="auto" w:fill="FFFFFF"/>
            <w:tcMar>
              <w:top w:w="105" w:type="dxa"/>
              <w:left w:w="75" w:type="dxa"/>
              <w:bottom w:w="105" w:type="dxa"/>
              <w:right w:w="75" w:type="dxa"/>
            </w:tcMar>
            <w:vAlign w:val="center"/>
            <w:hideMark/>
          </w:tcPr>
          <w:p w14:paraId="7C2076AC" w14:textId="77777777" w:rsidR="00224884" w:rsidRPr="00224884" w:rsidRDefault="00224884" w:rsidP="00224884">
            <w:pPr>
              <w:rPr>
                <w:rFonts w:ascii="Serif" w:hAnsi="Serif"/>
                <w:sz w:val="24"/>
                <w:szCs w:val="24"/>
              </w:rPr>
            </w:pPr>
            <w:r w:rsidRPr="00224884">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0475AC2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5B38C1" w14:textId="77777777" w:rsidR="00224884" w:rsidRPr="00224884" w:rsidRDefault="00224884" w:rsidP="00224884">
            <w:pPr>
              <w:rPr>
                <w:rFonts w:ascii="Serif" w:hAnsi="Serif"/>
                <w:sz w:val="24"/>
                <w:szCs w:val="24"/>
              </w:rPr>
            </w:pPr>
            <w:r w:rsidRPr="00224884">
              <w:rPr>
                <w:rFonts w:ascii="Serif" w:hAnsi="Serif"/>
                <w:sz w:val="24"/>
                <w:szCs w:val="24"/>
              </w:rPr>
              <w:t>0.827</w:t>
            </w:r>
          </w:p>
        </w:tc>
      </w:tr>
      <w:tr w:rsidR="00224884" w:rsidRPr="00224884" w14:paraId="5D106FC9" w14:textId="77777777" w:rsidTr="008F74A3">
        <w:tc>
          <w:tcPr>
            <w:tcW w:w="0" w:type="auto"/>
            <w:shd w:val="clear" w:color="auto" w:fill="FFFFFF"/>
            <w:tcMar>
              <w:top w:w="105" w:type="dxa"/>
              <w:left w:w="75" w:type="dxa"/>
              <w:bottom w:w="105" w:type="dxa"/>
              <w:right w:w="75" w:type="dxa"/>
            </w:tcMar>
            <w:vAlign w:val="center"/>
            <w:hideMark/>
          </w:tcPr>
          <w:p w14:paraId="0A48B135" w14:textId="77777777" w:rsidR="00224884" w:rsidRPr="00224884" w:rsidRDefault="00224884" w:rsidP="00224884">
            <w:pPr>
              <w:rPr>
                <w:rFonts w:ascii="Serif" w:hAnsi="Serif"/>
                <w:sz w:val="24"/>
                <w:szCs w:val="24"/>
              </w:rPr>
            </w:pPr>
            <w:r w:rsidRPr="00224884">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21C3037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169A5F4" w14:textId="77777777" w:rsidR="00224884" w:rsidRPr="00224884" w:rsidRDefault="00224884" w:rsidP="00224884">
            <w:pPr>
              <w:rPr>
                <w:rFonts w:ascii="Serif" w:hAnsi="Serif"/>
                <w:sz w:val="24"/>
                <w:szCs w:val="24"/>
              </w:rPr>
            </w:pPr>
            <w:r w:rsidRPr="00224884">
              <w:rPr>
                <w:rFonts w:ascii="Serif" w:hAnsi="Serif"/>
                <w:sz w:val="24"/>
                <w:szCs w:val="24"/>
              </w:rPr>
              <w:t>0.752</w:t>
            </w:r>
          </w:p>
        </w:tc>
      </w:tr>
      <w:tr w:rsidR="00224884" w:rsidRPr="00224884" w14:paraId="68A1781D" w14:textId="77777777" w:rsidTr="008F74A3">
        <w:tc>
          <w:tcPr>
            <w:tcW w:w="0" w:type="auto"/>
            <w:shd w:val="clear" w:color="auto" w:fill="FFFFFF"/>
            <w:tcMar>
              <w:top w:w="105" w:type="dxa"/>
              <w:left w:w="75" w:type="dxa"/>
              <w:bottom w:w="105" w:type="dxa"/>
              <w:right w:w="75" w:type="dxa"/>
            </w:tcMar>
            <w:vAlign w:val="center"/>
            <w:hideMark/>
          </w:tcPr>
          <w:p w14:paraId="5A9D4C4F" w14:textId="77777777" w:rsidR="00224884" w:rsidRPr="00224884" w:rsidRDefault="00224884" w:rsidP="00224884">
            <w:pPr>
              <w:rPr>
                <w:rFonts w:ascii="Serif" w:hAnsi="Serif"/>
                <w:sz w:val="24"/>
                <w:szCs w:val="24"/>
              </w:rPr>
            </w:pPr>
            <w:r w:rsidRPr="00224884">
              <w:rPr>
                <w:rFonts w:ascii="Serif" w:hAnsi="Serif"/>
                <w:sz w:val="24"/>
                <w:szCs w:val="24"/>
              </w:rPr>
              <w:lastRenderedPageBreak/>
              <w:t>South Sudan</w:t>
            </w:r>
          </w:p>
        </w:tc>
        <w:tc>
          <w:tcPr>
            <w:tcW w:w="0" w:type="auto"/>
            <w:shd w:val="clear" w:color="auto" w:fill="FFFFFF"/>
            <w:tcMar>
              <w:top w:w="105" w:type="dxa"/>
              <w:left w:w="75" w:type="dxa"/>
              <w:bottom w:w="105" w:type="dxa"/>
              <w:right w:w="75" w:type="dxa"/>
            </w:tcMar>
            <w:vAlign w:val="center"/>
            <w:hideMark/>
          </w:tcPr>
          <w:p w14:paraId="5F8547D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2103F4" w14:textId="77777777" w:rsidR="00224884" w:rsidRPr="00224884" w:rsidRDefault="00224884" w:rsidP="00224884">
            <w:pPr>
              <w:rPr>
                <w:rFonts w:ascii="Serif" w:hAnsi="Serif"/>
                <w:sz w:val="24"/>
                <w:szCs w:val="24"/>
              </w:rPr>
            </w:pPr>
            <w:r w:rsidRPr="00224884">
              <w:rPr>
                <w:rFonts w:ascii="Serif" w:hAnsi="Serif"/>
                <w:sz w:val="24"/>
                <w:szCs w:val="24"/>
              </w:rPr>
              <w:t>0.678</w:t>
            </w:r>
          </w:p>
        </w:tc>
      </w:tr>
      <w:tr w:rsidR="00224884" w:rsidRPr="00224884" w14:paraId="3F9E57FE" w14:textId="77777777" w:rsidTr="008F74A3">
        <w:tc>
          <w:tcPr>
            <w:tcW w:w="0" w:type="auto"/>
            <w:shd w:val="clear" w:color="auto" w:fill="FFFFFF"/>
            <w:tcMar>
              <w:top w:w="105" w:type="dxa"/>
              <w:left w:w="75" w:type="dxa"/>
              <w:bottom w:w="105" w:type="dxa"/>
              <w:right w:w="75" w:type="dxa"/>
            </w:tcMar>
            <w:vAlign w:val="center"/>
            <w:hideMark/>
          </w:tcPr>
          <w:p w14:paraId="1589CD86" w14:textId="77777777" w:rsidR="00224884" w:rsidRPr="00224884" w:rsidRDefault="00224884" w:rsidP="00224884">
            <w:pPr>
              <w:rPr>
                <w:rFonts w:ascii="Serif" w:hAnsi="Serif"/>
                <w:sz w:val="24"/>
                <w:szCs w:val="24"/>
              </w:rPr>
            </w:pPr>
            <w:r w:rsidRPr="00224884">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629E511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E9AB1A7" w14:textId="77777777" w:rsidR="00224884" w:rsidRPr="00224884" w:rsidRDefault="00224884" w:rsidP="00224884">
            <w:pPr>
              <w:rPr>
                <w:rFonts w:ascii="Serif" w:hAnsi="Serif"/>
                <w:sz w:val="24"/>
                <w:szCs w:val="24"/>
              </w:rPr>
            </w:pPr>
            <w:r w:rsidRPr="00224884">
              <w:rPr>
                <w:rFonts w:ascii="Serif" w:hAnsi="Serif"/>
                <w:sz w:val="24"/>
                <w:szCs w:val="24"/>
              </w:rPr>
              <w:t>0.657</w:t>
            </w:r>
          </w:p>
        </w:tc>
      </w:tr>
      <w:tr w:rsidR="00224884" w:rsidRPr="00224884" w14:paraId="0ADC6676" w14:textId="77777777" w:rsidTr="008F74A3">
        <w:tc>
          <w:tcPr>
            <w:tcW w:w="0" w:type="auto"/>
            <w:shd w:val="clear" w:color="auto" w:fill="FFFFFF"/>
            <w:tcMar>
              <w:top w:w="105" w:type="dxa"/>
              <w:left w:w="75" w:type="dxa"/>
              <w:bottom w:w="105" w:type="dxa"/>
              <w:right w:w="75" w:type="dxa"/>
            </w:tcMar>
            <w:vAlign w:val="center"/>
            <w:hideMark/>
          </w:tcPr>
          <w:p w14:paraId="38A27CB9" w14:textId="77777777" w:rsidR="00224884" w:rsidRPr="00224884" w:rsidRDefault="00224884" w:rsidP="00224884">
            <w:pPr>
              <w:rPr>
                <w:rFonts w:ascii="Serif" w:hAnsi="Serif"/>
                <w:sz w:val="24"/>
                <w:szCs w:val="24"/>
              </w:rPr>
            </w:pPr>
            <w:r w:rsidRPr="00224884">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4C9789B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C8A25E3" w14:textId="77777777" w:rsidR="00224884" w:rsidRPr="00224884" w:rsidRDefault="00224884" w:rsidP="00224884">
            <w:pPr>
              <w:rPr>
                <w:rFonts w:ascii="Serif" w:hAnsi="Serif"/>
                <w:sz w:val="24"/>
                <w:szCs w:val="24"/>
              </w:rPr>
            </w:pPr>
            <w:r w:rsidRPr="00224884">
              <w:rPr>
                <w:rFonts w:ascii="Serif" w:hAnsi="Serif"/>
                <w:sz w:val="24"/>
                <w:szCs w:val="24"/>
              </w:rPr>
              <w:t>0.610</w:t>
            </w:r>
          </w:p>
        </w:tc>
      </w:tr>
      <w:tr w:rsidR="00224884" w:rsidRPr="00224884" w14:paraId="02FD6467" w14:textId="77777777" w:rsidTr="008F74A3">
        <w:tc>
          <w:tcPr>
            <w:tcW w:w="0" w:type="auto"/>
            <w:shd w:val="clear" w:color="auto" w:fill="FFFFFF"/>
            <w:tcMar>
              <w:top w:w="105" w:type="dxa"/>
              <w:left w:w="75" w:type="dxa"/>
              <w:bottom w:w="105" w:type="dxa"/>
              <w:right w:w="75" w:type="dxa"/>
            </w:tcMar>
            <w:vAlign w:val="center"/>
            <w:hideMark/>
          </w:tcPr>
          <w:p w14:paraId="44536D0C" w14:textId="77777777" w:rsidR="00224884" w:rsidRPr="00224884" w:rsidRDefault="00224884" w:rsidP="00224884">
            <w:pPr>
              <w:rPr>
                <w:rFonts w:ascii="Serif" w:hAnsi="Serif"/>
                <w:sz w:val="24"/>
                <w:szCs w:val="24"/>
              </w:rPr>
            </w:pPr>
            <w:r w:rsidRPr="00224884">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F8B375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D686C8" w14:textId="77777777" w:rsidR="00224884" w:rsidRPr="00224884" w:rsidRDefault="00224884" w:rsidP="00224884">
            <w:pPr>
              <w:rPr>
                <w:rFonts w:ascii="Serif" w:hAnsi="Serif"/>
                <w:sz w:val="24"/>
                <w:szCs w:val="24"/>
              </w:rPr>
            </w:pPr>
            <w:r w:rsidRPr="00224884">
              <w:rPr>
                <w:rFonts w:ascii="Serif" w:hAnsi="Serif"/>
                <w:sz w:val="24"/>
                <w:szCs w:val="24"/>
              </w:rPr>
              <w:t>0.575</w:t>
            </w:r>
          </w:p>
        </w:tc>
      </w:tr>
      <w:tr w:rsidR="00224884" w:rsidRPr="00224884" w14:paraId="15344C4F" w14:textId="77777777" w:rsidTr="008F74A3">
        <w:tc>
          <w:tcPr>
            <w:tcW w:w="0" w:type="auto"/>
            <w:shd w:val="clear" w:color="auto" w:fill="FFFFFF"/>
            <w:tcMar>
              <w:top w:w="105" w:type="dxa"/>
              <w:left w:w="75" w:type="dxa"/>
              <w:bottom w:w="105" w:type="dxa"/>
              <w:right w:w="75" w:type="dxa"/>
            </w:tcMar>
            <w:vAlign w:val="center"/>
            <w:hideMark/>
          </w:tcPr>
          <w:p w14:paraId="4E016A4E" w14:textId="77777777" w:rsidR="00224884" w:rsidRPr="00224884" w:rsidRDefault="00224884" w:rsidP="00224884">
            <w:pPr>
              <w:rPr>
                <w:rFonts w:ascii="Serif" w:hAnsi="Serif"/>
                <w:sz w:val="24"/>
                <w:szCs w:val="24"/>
              </w:rPr>
            </w:pPr>
            <w:r w:rsidRPr="00224884">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275816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67910B" w14:textId="77777777" w:rsidR="00224884" w:rsidRPr="00224884" w:rsidRDefault="00224884" w:rsidP="00224884">
            <w:pPr>
              <w:rPr>
                <w:rFonts w:ascii="Serif" w:hAnsi="Serif"/>
                <w:sz w:val="24"/>
                <w:szCs w:val="24"/>
              </w:rPr>
            </w:pPr>
            <w:r w:rsidRPr="00224884">
              <w:rPr>
                <w:rFonts w:ascii="Serif" w:hAnsi="Serif"/>
                <w:sz w:val="24"/>
                <w:szCs w:val="24"/>
              </w:rPr>
              <w:t>0.496</w:t>
            </w:r>
          </w:p>
        </w:tc>
      </w:tr>
      <w:tr w:rsidR="00224884" w:rsidRPr="00224884" w14:paraId="66E4AA96" w14:textId="77777777" w:rsidTr="008F74A3">
        <w:tc>
          <w:tcPr>
            <w:tcW w:w="0" w:type="auto"/>
            <w:shd w:val="clear" w:color="auto" w:fill="FFFFFF"/>
            <w:tcMar>
              <w:top w:w="105" w:type="dxa"/>
              <w:left w:w="75" w:type="dxa"/>
              <w:bottom w:w="105" w:type="dxa"/>
              <w:right w:w="75" w:type="dxa"/>
            </w:tcMar>
            <w:vAlign w:val="center"/>
            <w:hideMark/>
          </w:tcPr>
          <w:p w14:paraId="1260292D" w14:textId="77777777" w:rsidR="00224884" w:rsidRPr="00224884" w:rsidRDefault="00224884" w:rsidP="00224884">
            <w:pPr>
              <w:rPr>
                <w:rFonts w:ascii="Serif" w:hAnsi="Serif"/>
                <w:sz w:val="24"/>
                <w:szCs w:val="24"/>
              </w:rPr>
            </w:pPr>
            <w:r w:rsidRPr="00224884">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0E1858D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154AD5" w14:textId="77777777" w:rsidR="00224884" w:rsidRPr="00224884" w:rsidRDefault="00224884" w:rsidP="00224884">
            <w:pPr>
              <w:rPr>
                <w:rFonts w:ascii="Serif" w:hAnsi="Serif"/>
                <w:sz w:val="24"/>
                <w:szCs w:val="24"/>
              </w:rPr>
            </w:pPr>
            <w:r w:rsidRPr="00224884">
              <w:rPr>
                <w:rFonts w:ascii="Serif" w:hAnsi="Serif"/>
                <w:sz w:val="24"/>
                <w:szCs w:val="24"/>
              </w:rPr>
              <w:t>0.482</w:t>
            </w:r>
          </w:p>
        </w:tc>
      </w:tr>
      <w:tr w:rsidR="00224884" w:rsidRPr="00224884" w14:paraId="0D93F6C4" w14:textId="77777777" w:rsidTr="008F74A3">
        <w:tc>
          <w:tcPr>
            <w:tcW w:w="0" w:type="auto"/>
            <w:shd w:val="clear" w:color="auto" w:fill="FFFFFF"/>
            <w:tcMar>
              <w:top w:w="105" w:type="dxa"/>
              <w:left w:w="75" w:type="dxa"/>
              <w:bottom w:w="105" w:type="dxa"/>
              <w:right w:w="75" w:type="dxa"/>
            </w:tcMar>
            <w:vAlign w:val="center"/>
            <w:hideMark/>
          </w:tcPr>
          <w:p w14:paraId="6D713B32" w14:textId="77777777" w:rsidR="00224884" w:rsidRPr="00224884" w:rsidRDefault="00224884" w:rsidP="00224884">
            <w:pPr>
              <w:rPr>
                <w:rFonts w:ascii="Serif" w:hAnsi="Serif"/>
                <w:sz w:val="24"/>
                <w:szCs w:val="24"/>
              </w:rPr>
            </w:pPr>
            <w:r w:rsidRPr="00224884">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2BF8CCE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2DA58F9" w14:textId="77777777" w:rsidR="00224884" w:rsidRPr="00224884" w:rsidRDefault="00224884" w:rsidP="00224884">
            <w:pPr>
              <w:rPr>
                <w:rFonts w:ascii="Serif" w:hAnsi="Serif"/>
                <w:sz w:val="24"/>
                <w:szCs w:val="24"/>
              </w:rPr>
            </w:pPr>
            <w:r w:rsidRPr="00224884">
              <w:rPr>
                <w:rFonts w:ascii="Serif" w:hAnsi="Serif"/>
                <w:sz w:val="24"/>
                <w:szCs w:val="24"/>
              </w:rPr>
              <w:t>0.428</w:t>
            </w:r>
          </w:p>
        </w:tc>
      </w:tr>
      <w:tr w:rsidR="00224884" w:rsidRPr="00224884" w14:paraId="12F9214C" w14:textId="77777777" w:rsidTr="008F74A3">
        <w:tc>
          <w:tcPr>
            <w:tcW w:w="0" w:type="auto"/>
            <w:shd w:val="clear" w:color="auto" w:fill="FFFFFF"/>
            <w:tcMar>
              <w:top w:w="105" w:type="dxa"/>
              <w:left w:w="75" w:type="dxa"/>
              <w:bottom w:w="105" w:type="dxa"/>
              <w:right w:w="75" w:type="dxa"/>
            </w:tcMar>
            <w:vAlign w:val="center"/>
            <w:hideMark/>
          </w:tcPr>
          <w:p w14:paraId="006E7A6D" w14:textId="77777777" w:rsidR="00224884" w:rsidRPr="00224884" w:rsidRDefault="00224884" w:rsidP="00224884">
            <w:pPr>
              <w:rPr>
                <w:rFonts w:ascii="Serif" w:hAnsi="Serif"/>
                <w:sz w:val="24"/>
                <w:szCs w:val="24"/>
              </w:rPr>
            </w:pPr>
            <w:r w:rsidRPr="00224884">
              <w:rPr>
                <w:rFonts w:ascii="Serif" w:hAnsi="Serif"/>
                <w:sz w:val="24"/>
                <w:szCs w:val="24"/>
              </w:rPr>
              <w:t>Democratic Republic of Congo</w:t>
            </w:r>
          </w:p>
        </w:tc>
        <w:tc>
          <w:tcPr>
            <w:tcW w:w="0" w:type="auto"/>
            <w:shd w:val="clear" w:color="auto" w:fill="FFFFFF"/>
            <w:tcMar>
              <w:top w:w="105" w:type="dxa"/>
              <w:left w:w="75" w:type="dxa"/>
              <w:bottom w:w="105" w:type="dxa"/>
              <w:right w:w="75" w:type="dxa"/>
            </w:tcMar>
            <w:vAlign w:val="center"/>
            <w:hideMark/>
          </w:tcPr>
          <w:p w14:paraId="295B5B13"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30C1B994" w14:textId="77777777" w:rsidR="00224884" w:rsidRPr="00224884" w:rsidRDefault="00224884" w:rsidP="00224884">
            <w:pPr>
              <w:rPr>
                <w:rFonts w:ascii="Serif" w:hAnsi="Serif"/>
                <w:sz w:val="24"/>
                <w:szCs w:val="24"/>
              </w:rPr>
            </w:pPr>
            <w:r w:rsidRPr="00224884">
              <w:rPr>
                <w:rFonts w:ascii="Serif" w:hAnsi="Serif"/>
                <w:sz w:val="24"/>
                <w:szCs w:val="24"/>
              </w:rPr>
              <w:t>0.425</w:t>
            </w:r>
          </w:p>
        </w:tc>
      </w:tr>
      <w:tr w:rsidR="00224884" w:rsidRPr="00224884" w14:paraId="5E12D01F" w14:textId="77777777" w:rsidTr="008F74A3">
        <w:tc>
          <w:tcPr>
            <w:tcW w:w="0" w:type="auto"/>
            <w:shd w:val="clear" w:color="auto" w:fill="FFFFFF"/>
            <w:tcMar>
              <w:top w:w="105" w:type="dxa"/>
              <w:left w:w="75" w:type="dxa"/>
              <w:bottom w:w="105" w:type="dxa"/>
              <w:right w:w="75" w:type="dxa"/>
            </w:tcMar>
            <w:vAlign w:val="center"/>
            <w:hideMark/>
          </w:tcPr>
          <w:p w14:paraId="7A7F171E" w14:textId="77777777" w:rsidR="00224884" w:rsidRPr="00224884" w:rsidRDefault="00224884" w:rsidP="00224884">
            <w:pPr>
              <w:rPr>
                <w:rFonts w:ascii="Serif" w:hAnsi="Serif"/>
                <w:sz w:val="24"/>
                <w:szCs w:val="24"/>
              </w:rPr>
            </w:pPr>
            <w:r w:rsidRPr="00224884">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78A6CC6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FD50D5" w14:textId="77777777" w:rsidR="00224884" w:rsidRPr="00224884" w:rsidRDefault="00224884" w:rsidP="00224884">
            <w:pPr>
              <w:rPr>
                <w:rFonts w:ascii="Serif" w:hAnsi="Serif"/>
                <w:sz w:val="24"/>
                <w:szCs w:val="24"/>
              </w:rPr>
            </w:pPr>
            <w:r w:rsidRPr="00224884">
              <w:rPr>
                <w:rFonts w:ascii="Serif" w:hAnsi="Serif"/>
                <w:sz w:val="24"/>
                <w:szCs w:val="24"/>
              </w:rPr>
              <w:t>0.417</w:t>
            </w:r>
          </w:p>
        </w:tc>
      </w:tr>
      <w:tr w:rsidR="00224884" w:rsidRPr="00224884" w14:paraId="41C4B453" w14:textId="77777777" w:rsidTr="008F74A3">
        <w:tc>
          <w:tcPr>
            <w:tcW w:w="0" w:type="auto"/>
            <w:shd w:val="clear" w:color="auto" w:fill="FFFFFF"/>
            <w:tcMar>
              <w:top w:w="105" w:type="dxa"/>
              <w:left w:w="75" w:type="dxa"/>
              <w:bottom w:w="105" w:type="dxa"/>
              <w:right w:w="75" w:type="dxa"/>
            </w:tcMar>
            <w:vAlign w:val="center"/>
            <w:hideMark/>
          </w:tcPr>
          <w:p w14:paraId="12C71FD0" w14:textId="77777777" w:rsidR="00224884" w:rsidRPr="00224884" w:rsidRDefault="00224884" w:rsidP="00224884">
            <w:pPr>
              <w:rPr>
                <w:rFonts w:ascii="Serif" w:hAnsi="Serif"/>
                <w:sz w:val="24"/>
                <w:szCs w:val="24"/>
              </w:rPr>
            </w:pPr>
            <w:r w:rsidRPr="00224884">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7C1C2D4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001D7E7" w14:textId="77777777" w:rsidR="00224884" w:rsidRPr="00224884" w:rsidRDefault="00224884" w:rsidP="00224884">
            <w:pPr>
              <w:rPr>
                <w:rFonts w:ascii="Serif" w:hAnsi="Serif"/>
                <w:sz w:val="24"/>
                <w:szCs w:val="24"/>
              </w:rPr>
            </w:pPr>
            <w:r w:rsidRPr="00224884">
              <w:rPr>
                <w:rFonts w:ascii="Serif" w:hAnsi="Serif"/>
                <w:sz w:val="24"/>
                <w:szCs w:val="24"/>
              </w:rPr>
              <w:t>0.392</w:t>
            </w:r>
          </w:p>
        </w:tc>
      </w:tr>
      <w:tr w:rsidR="00224884" w:rsidRPr="00224884" w14:paraId="6B951263" w14:textId="77777777" w:rsidTr="008F74A3">
        <w:tc>
          <w:tcPr>
            <w:tcW w:w="0" w:type="auto"/>
            <w:shd w:val="clear" w:color="auto" w:fill="FFFFFF"/>
            <w:tcMar>
              <w:top w:w="105" w:type="dxa"/>
              <w:left w:w="75" w:type="dxa"/>
              <w:bottom w:w="105" w:type="dxa"/>
              <w:right w:w="75" w:type="dxa"/>
            </w:tcMar>
            <w:vAlign w:val="center"/>
            <w:hideMark/>
          </w:tcPr>
          <w:p w14:paraId="3246B436" w14:textId="77777777" w:rsidR="00224884" w:rsidRPr="00224884" w:rsidRDefault="00224884" w:rsidP="00224884">
            <w:pPr>
              <w:rPr>
                <w:rFonts w:ascii="Serif" w:hAnsi="Serif"/>
                <w:sz w:val="24"/>
                <w:szCs w:val="24"/>
              </w:rPr>
            </w:pPr>
            <w:r w:rsidRPr="00224884">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5D7C503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51E043C" w14:textId="77777777" w:rsidR="00224884" w:rsidRPr="00224884" w:rsidRDefault="00224884" w:rsidP="00224884">
            <w:pPr>
              <w:rPr>
                <w:rFonts w:ascii="Serif" w:hAnsi="Serif"/>
                <w:sz w:val="24"/>
                <w:szCs w:val="24"/>
              </w:rPr>
            </w:pPr>
            <w:r w:rsidRPr="00224884">
              <w:rPr>
                <w:rFonts w:ascii="Serif" w:hAnsi="Serif"/>
                <w:sz w:val="24"/>
                <w:szCs w:val="24"/>
              </w:rPr>
              <w:t>0.376</w:t>
            </w:r>
          </w:p>
        </w:tc>
      </w:tr>
      <w:tr w:rsidR="00224884" w:rsidRPr="00224884" w14:paraId="290FB9A4" w14:textId="77777777" w:rsidTr="008F74A3">
        <w:tc>
          <w:tcPr>
            <w:tcW w:w="0" w:type="auto"/>
            <w:shd w:val="clear" w:color="auto" w:fill="FFFFFF"/>
            <w:tcMar>
              <w:top w:w="105" w:type="dxa"/>
              <w:left w:w="75" w:type="dxa"/>
              <w:bottom w:w="105" w:type="dxa"/>
              <w:right w:w="75" w:type="dxa"/>
            </w:tcMar>
            <w:vAlign w:val="center"/>
            <w:hideMark/>
          </w:tcPr>
          <w:p w14:paraId="50EF60B1" w14:textId="77777777" w:rsidR="00224884" w:rsidRPr="00224884" w:rsidRDefault="00224884" w:rsidP="00224884">
            <w:pPr>
              <w:rPr>
                <w:rFonts w:ascii="Serif" w:hAnsi="Serif"/>
                <w:sz w:val="24"/>
                <w:szCs w:val="24"/>
              </w:rPr>
            </w:pPr>
            <w:r w:rsidRPr="00224884">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0A5D428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CE729D" w14:textId="77777777" w:rsidR="00224884" w:rsidRPr="00224884" w:rsidRDefault="00224884" w:rsidP="00224884">
            <w:pPr>
              <w:rPr>
                <w:rFonts w:ascii="Serif" w:hAnsi="Serif"/>
                <w:sz w:val="24"/>
                <w:szCs w:val="24"/>
              </w:rPr>
            </w:pPr>
            <w:r w:rsidRPr="00224884">
              <w:rPr>
                <w:rFonts w:ascii="Serif" w:hAnsi="Serif"/>
                <w:sz w:val="24"/>
                <w:szCs w:val="24"/>
              </w:rPr>
              <w:t>0.359</w:t>
            </w:r>
          </w:p>
        </w:tc>
      </w:tr>
      <w:tr w:rsidR="00224884" w:rsidRPr="00224884" w14:paraId="585790B4" w14:textId="77777777" w:rsidTr="008F74A3">
        <w:tc>
          <w:tcPr>
            <w:tcW w:w="0" w:type="auto"/>
            <w:shd w:val="clear" w:color="auto" w:fill="FFFFFF"/>
            <w:tcMar>
              <w:top w:w="105" w:type="dxa"/>
              <w:left w:w="75" w:type="dxa"/>
              <w:bottom w:w="105" w:type="dxa"/>
              <w:right w:w="75" w:type="dxa"/>
            </w:tcMar>
            <w:vAlign w:val="center"/>
            <w:hideMark/>
          </w:tcPr>
          <w:p w14:paraId="5B51A2CA" w14:textId="77777777" w:rsidR="00224884" w:rsidRPr="00224884" w:rsidRDefault="00224884" w:rsidP="00224884">
            <w:pPr>
              <w:rPr>
                <w:rFonts w:ascii="Serif" w:hAnsi="Serif"/>
                <w:sz w:val="24"/>
                <w:szCs w:val="24"/>
              </w:rPr>
            </w:pPr>
            <w:r w:rsidRPr="00224884">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65DF13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A0B2357" w14:textId="77777777" w:rsidR="00224884" w:rsidRPr="00224884" w:rsidRDefault="00224884" w:rsidP="00224884">
            <w:pPr>
              <w:rPr>
                <w:rFonts w:ascii="Serif" w:hAnsi="Serif"/>
                <w:sz w:val="24"/>
                <w:szCs w:val="24"/>
              </w:rPr>
            </w:pPr>
            <w:r w:rsidRPr="00224884">
              <w:rPr>
                <w:rFonts w:ascii="Serif" w:hAnsi="Serif"/>
                <w:sz w:val="24"/>
                <w:szCs w:val="24"/>
              </w:rPr>
              <w:t>0.327</w:t>
            </w:r>
          </w:p>
        </w:tc>
      </w:tr>
      <w:tr w:rsidR="00224884" w:rsidRPr="00224884" w14:paraId="588FE5CC" w14:textId="77777777" w:rsidTr="008F74A3">
        <w:tc>
          <w:tcPr>
            <w:tcW w:w="0" w:type="auto"/>
            <w:shd w:val="clear" w:color="auto" w:fill="FFFFFF"/>
            <w:tcMar>
              <w:top w:w="105" w:type="dxa"/>
              <w:left w:w="75" w:type="dxa"/>
              <w:bottom w:w="105" w:type="dxa"/>
              <w:right w:w="75" w:type="dxa"/>
            </w:tcMar>
            <w:vAlign w:val="center"/>
            <w:hideMark/>
          </w:tcPr>
          <w:p w14:paraId="325729E6" w14:textId="77777777" w:rsidR="00224884" w:rsidRPr="00224884" w:rsidRDefault="00224884" w:rsidP="00224884">
            <w:pPr>
              <w:rPr>
                <w:rFonts w:ascii="Serif" w:hAnsi="Serif"/>
                <w:sz w:val="24"/>
                <w:szCs w:val="24"/>
              </w:rPr>
            </w:pPr>
            <w:r w:rsidRPr="00224884">
              <w:rPr>
                <w:rFonts w:ascii="Serif" w:hAnsi="Serif"/>
                <w:sz w:val="24"/>
                <w:szCs w:val="24"/>
              </w:rPr>
              <w:t>Low income</w:t>
            </w:r>
          </w:p>
        </w:tc>
        <w:tc>
          <w:tcPr>
            <w:tcW w:w="0" w:type="auto"/>
            <w:shd w:val="clear" w:color="auto" w:fill="FFFFFF"/>
            <w:tcMar>
              <w:top w:w="105" w:type="dxa"/>
              <w:left w:w="75" w:type="dxa"/>
              <w:bottom w:w="105" w:type="dxa"/>
              <w:right w:w="75" w:type="dxa"/>
            </w:tcMar>
            <w:vAlign w:val="center"/>
            <w:hideMark/>
          </w:tcPr>
          <w:p w14:paraId="54EF34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7C19577" w14:textId="77777777" w:rsidR="00224884" w:rsidRPr="00224884" w:rsidRDefault="00224884" w:rsidP="00224884">
            <w:pPr>
              <w:rPr>
                <w:rFonts w:ascii="Serif" w:hAnsi="Serif"/>
                <w:sz w:val="24"/>
                <w:szCs w:val="24"/>
              </w:rPr>
            </w:pPr>
            <w:r w:rsidRPr="00224884">
              <w:rPr>
                <w:rFonts w:ascii="Serif" w:hAnsi="Serif"/>
                <w:sz w:val="24"/>
                <w:szCs w:val="24"/>
              </w:rPr>
              <w:t>0.308</w:t>
            </w:r>
          </w:p>
        </w:tc>
      </w:tr>
      <w:tr w:rsidR="00224884" w:rsidRPr="00224884" w14:paraId="0B34B49C" w14:textId="77777777" w:rsidTr="008F74A3">
        <w:tc>
          <w:tcPr>
            <w:tcW w:w="0" w:type="auto"/>
            <w:shd w:val="clear" w:color="auto" w:fill="FFFFFF"/>
            <w:tcMar>
              <w:top w:w="105" w:type="dxa"/>
              <w:left w:w="75" w:type="dxa"/>
              <w:bottom w:w="105" w:type="dxa"/>
              <w:right w:w="75" w:type="dxa"/>
            </w:tcMar>
            <w:vAlign w:val="center"/>
            <w:hideMark/>
          </w:tcPr>
          <w:p w14:paraId="236FAEC9" w14:textId="77777777" w:rsidR="00224884" w:rsidRPr="00224884" w:rsidRDefault="00224884" w:rsidP="00224884">
            <w:pPr>
              <w:rPr>
                <w:rFonts w:ascii="Serif" w:hAnsi="Serif"/>
                <w:sz w:val="24"/>
                <w:szCs w:val="24"/>
              </w:rPr>
            </w:pPr>
            <w:r w:rsidRPr="00224884">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0E91092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19A0A4" w14:textId="77777777" w:rsidR="00224884" w:rsidRPr="00224884" w:rsidRDefault="00224884" w:rsidP="00224884">
            <w:pPr>
              <w:rPr>
                <w:rFonts w:ascii="Serif" w:hAnsi="Serif"/>
                <w:sz w:val="24"/>
                <w:szCs w:val="24"/>
              </w:rPr>
            </w:pPr>
            <w:r w:rsidRPr="00224884">
              <w:rPr>
                <w:rFonts w:ascii="Serif" w:hAnsi="Serif"/>
                <w:sz w:val="24"/>
                <w:szCs w:val="24"/>
              </w:rPr>
              <w:t>0.296</w:t>
            </w:r>
          </w:p>
        </w:tc>
      </w:tr>
      <w:tr w:rsidR="00224884" w:rsidRPr="00224884" w14:paraId="67327C4E" w14:textId="77777777" w:rsidTr="008F74A3">
        <w:tc>
          <w:tcPr>
            <w:tcW w:w="0" w:type="auto"/>
            <w:shd w:val="clear" w:color="auto" w:fill="FFFFFF"/>
            <w:tcMar>
              <w:top w:w="105" w:type="dxa"/>
              <w:left w:w="75" w:type="dxa"/>
              <w:bottom w:w="105" w:type="dxa"/>
              <w:right w:w="75" w:type="dxa"/>
            </w:tcMar>
            <w:vAlign w:val="center"/>
            <w:hideMark/>
          </w:tcPr>
          <w:p w14:paraId="0001700F" w14:textId="77777777" w:rsidR="00224884" w:rsidRPr="00224884" w:rsidRDefault="00224884" w:rsidP="00224884">
            <w:pPr>
              <w:rPr>
                <w:rFonts w:ascii="Serif" w:hAnsi="Serif"/>
                <w:sz w:val="24"/>
                <w:szCs w:val="24"/>
              </w:rPr>
            </w:pPr>
            <w:r w:rsidRPr="00224884">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5234A97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9554485" w14:textId="77777777" w:rsidR="00224884" w:rsidRPr="00224884" w:rsidRDefault="00224884" w:rsidP="00224884">
            <w:pPr>
              <w:rPr>
                <w:rFonts w:ascii="Serif" w:hAnsi="Serif"/>
                <w:sz w:val="24"/>
                <w:szCs w:val="24"/>
              </w:rPr>
            </w:pPr>
            <w:r w:rsidRPr="00224884">
              <w:rPr>
                <w:rFonts w:ascii="Serif" w:hAnsi="Serif"/>
                <w:sz w:val="24"/>
                <w:szCs w:val="24"/>
              </w:rPr>
              <w:t>0.267</w:t>
            </w:r>
          </w:p>
        </w:tc>
      </w:tr>
      <w:tr w:rsidR="00224884" w:rsidRPr="00224884" w14:paraId="16C17218" w14:textId="77777777" w:rsidTr="008F74A3">
        <w:tc>
          <w:tcPr>
            <w:tcW w:w="0" w:type="auto"/>
            <w:shd w:val="clear" w:color="auto" w:fill="FFFFFF"/>
            <w:tcMar>
              <w:top w:w="105" w:type="dxa"/>
              <w:left w:w="75" w:type="dxa"/>
              <w:bottom w:w="105" w:type="dxa"/>
              <w:right w:w="75" w:type="dxa"/>
            </w:tcMar>
            <w:vAlign w:val="center"/>
            <w:hideMark/>
          </w:tcPr>
          <w:p w14:paraId="16D79BF3" w14:textId="77777777" w:rsidR="00224884" w:rsidRPr="00224884" w:rsidRDefault="00224884" w:rsidP="00224884">
            <w:pPr>
              <w:rPr>
                <w:rFonts w:ascii="Serif" w:hAnsi="Serif"/>
                <w:sz w:val="24"/>
                <w:szCs w:val="24"/>
              </w:rPr>
            </w:pPr>
            <w:r w:rsidRPr="00224884">
              <w:rPr>
                <w:rFonts w:ascii="Serif" w:hAnsi="Serif"/>
                <w:sz w:val="24"/>
                <w:szCs w:val="24"/>
              </w:rPr>
              <w:lastRenderedPageBreak/>
              <w:t>Kyrgyzstan</w:t>
            </w:r>
          </w:p>
        </w:tc>
        <w:tc>
          <w:tcPr>
            <w:tcW w:w="0" w:type="auto"/>
            <w:shd w:val="clear" w:color="auto" w:fill="FFFFFF"/>
            <w:tcMar>
              <w:top w:w="105" w:type="dxa"/>
              <w:left w:w="75" w:type="dxa"/>
              <w:bottom w:w="105" w:type="dxa"/>
              <w:right w:w="75" w:type="dxa"/>
            </w:tcMar>
            <w:vAlign w:val="center"/>
            <w:hideMark/>
          </w:tcPr>
          <w:p w14:paraId="6886640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6B988CA" w14:textId="77777777" w:rsidR="00224884" w:rsidRPr="00224884" w:rsidRDefault="00224884" w:rsidP="00224884">
            <w:pPr>
              <w:rPr>
                <w:rFonts w:ascii="Serif" w:hAnsi="Serif"/>
                <w:sz w:val="24"/>
                <w:szCs w:val="24"/>
              </w:rPr>
            </w:pPr>
            <w:r w:rsidRPr="00224884">
              <w:rPr>
                <w:rFonts w:ascii="Serif" w:hAnsi="Serif"/>
                <w:sz w:val="24"/>
                <w:szCs w:val="24"/>
              </w:rPr>
              <w:t>0.259</w:t>
            </w:r>
          </w:p>
        </w:tc>
      </w:tr>
      <w:tr w:rsidR="00224884" w:rsidRPr="00224884" w14:paraId="202E652E" w14:textId="77777777" w:rsidTr="008F74A3">
        <w:tc>
          <w:tcPr>
            <w:tcW w:w="0" w:type="auto"/>
            <w:shd w:val="clear" w:color="auto" w:fill="FFFFFF"/>
            <w:tcMar>
              <w:top w:w="105" w:type="dxa"/>
              <w:left w:w="75" w:type="dxa"/>
              <w:bottom w:w="105" w:type="dxa"/>
              <w:right w:w="75" w:type="dxa"/>
            </w:tcMar>
            <w:vAlign w:val="center"/>
            <w:hideMark/>
          </w:tcPr>
          <w:p w14:paraId="1642CBDA" w14:textId="77777777" w:rsidR="00224884" w:rsidRPr="00224884" w:rsidRDefault="00224884" w:rsidP="00224884">
            <w:pPr>
              <w:rPr>
                <w:rFonts w:ascii="Serif" w:hAnsi="Serif"/>
                <w:sz w:val="24"/>
                <w:szCs w:val="24"/>
              </w:rPr>
            </w:pPr>
            <w:r w:rsidRPr="00224884">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1B93287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7840E88" w14:textId="77777777" w:rsidR="00224884" w:rsidRPr="00224884" w:rsidRDefault="00224884" w:rsidP="00224884">
            <w:pPr>
              <w:rPr>
                <w:rFonts w:ascii="Serif" w:hAnsi="Serif"/>
                <w:sz w:val="24"/>
                <w:szCs w:val="24"/>
              </w:rPr>
            </w:pPr>
            <w:r w:rsidRPr="00224884">
              <w:rPr>
                <w:rFonts w:ascii="Serif" w:hAnsi="Serif"/>
                <w:sz w:val="24"/>
                <w:szCs w:val="24"/>
              </w:rPr>
              <w:t>0.250</w:t>
            </w:r>
          </w:p>
        </w:tc>
      </w:tr>
      <w:tr w:rsidR="00224884" w:rsidRPr="00224884" w14:paraId="1EA1147D" w14:textId="77777777" w:rsidTr="008F74A3">
        <w:tc>
          <w:tcPr>
            <w:tcW w:w="0" w:type="auto"/>
            <w:shd w:val="clear" w:color="auto" w:fill="FFFFFF"/>
            <w:tcMar>
              <w:top w:w="105" w:type="dxa"/>
              <w:left w:w="75" w:type="dxa"/>
              <w:bottom w:w="105" w:type="dxa"/>
              <w:right w:w="75" w:type="dxa"/>
            </w:tcMar>
            <w:vAlign w:val="center"/>
            <w:hideMark/>
          </w:tcPr>
          <w:p w14:paraId="2EEC4D3C" w14:textId="77777777" w:rsidR="00224884" w:rsidRPr="00224884" w:rsidRDefault="00224884" w:rsidP="00224884">
            <w:pPr>
              <w:rPr>
                <w:rFonts w:ascii="Serif" w:hAnsi="Serif"/>
                <w:sz w:val="24"/>
                <w:szCs w:val="24"/>
              </w:rPr>
            </w:pPr>
            <w:r w:rsidRPr="00224884">
              <w:rPr>
                <w:rFonts w:ascii="Serif" w:hAnsi="Serif"/>
                <w:sz w:val="24"/>
                <w:szCs w:val="24"/>
              </w:rPr>
              <w:t>Bangladesh</w:t>
            </w:r>
          </w:p>
        </w:tc>
        <w:tc>
          <w:tcPr>
            <w:tcW w:w="0" w:type="auto"/>
            <w:shd w:val="clear" w:color="auto" w:fill="FFFFFF"/>
            <w:tcMar>
              <w:top w:w="105" w:type="dxa"/>
              <w:left w:w="75" w:type="dxa"/>
              <w:bottom w:w="105" w:type="dxa"/>
              <w:right w:w="75" w:type="dxa"/>
            </w:tcMar>
            <w:vAlign w:val="center"/>
            <w:hideMark/>
          </w:tcPr>
          <w:p w14:paraId="3A5BC12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0CC9A8" w14:textId="77777777" w:rsidR="00224884" w:rsidRPr="00224884" w:rsidRDefault="00224884" w:rsidP="00224884">
            <w:pPr>
              <w:rPr>
                <w:rFonts w:ascii="Serif" w:hAnsi="Serif"/>
                <w:sz w:val="24"/>
                <w:szCs w:val="24"/>
              </w:rPr>
            </w:pPr>
            <w:r w:rsidRPr="00224884">
              <w:rPr>
                <w:rFonts w:ascii="Serif" w:hAnsi="Serif"/>
                <w:sz w:val="24"/>
                <w:szCs w:val="24"/>
              </w:rPr>
              <w:t>0.241</w:t>
            </w:r>
          </w:p>
        </w:tc>
      </w:tr>
      <w:tr w:rsidR="00224884" w:rsidRPr="00224884" w14:paraId="41CF1899" w14:textId="77777777" w:rsidTr="008F74A3">
        <w:tc>
          <w:tcPr>
            <w:tcW w:w="0" w:type="auto"/>
            <w:shd w:val="clear" w:color="auto" w:fill="FFFFFF"/>
            <w:tcMar>
              <w:top w:w="105" w:type="dxa"/>
              <w:left w:w="75" w:type="dxa"/>
              <w:bottom w:w="105" w:type="dxa"/>
              <w:right w:w="75" w:type="dxa"/>
            </w:tcMar>
            <w:vAlign w:val="center"/>
            <w:hideMark/>
          </w:tcPr>
          <w:p w14:paraId="249BCCF7" w14:textId="77777777" w:rsidR="00224884" w:rsidRPr="00224884" w:rsidRDefault="00224884" w:rsidP="00224884">
            <w:pPr>
              <w:rPr>
                <w:rFonts w:ascii="Serif" w:hAnsi="Serif"/>
                <w:sz w:val="24"/>
                <w:szCs w:val="24"/>
              </w:rPr>
            </w:pPr>
            <w:r w:rsidRPr="00224884">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0812D32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53A8A0E" w14:textId="77777777" w:rsidR="00224884" w:rsidRPr="00224884" w:rsidRDefault="00224884" w:rsidP="00224884">
            <w:pPr>
              <w:rPr>
                <w:rFonts w:ascii="Serif" w:hAnsi="Serif"/>
                <w:sz w:val="24"/>
                <w:szCs w:val="24"/>
              </w:rPr>
            </w:pPr>
            <w:r w:rsidRPr="00224884">
              <w:rPr>
                <w:rFonts w:ascii="Serif" w:hAnsi="Serif"/>
                <w:sz w:val="24"/>
                <w:szCs w:val="24"/>
              </w:rPr>
              <w:t>0.239</w:t>
            </w:r>
          </w:p>
        </w:tc>
      </w:tr>
      <w:tr w:rsidR="00224884" w:rsidRPr="00224884" w14:paraId="3CB8F844" w14:textId="77777777" w:rsidTr="008F74A3">
        <w:tc>
          <w:tcPr>
            <w:tcW w:w="0" w:type="auto"/>
            <w:shd w:val="clear" w:color="auto" w:fill="FFFFFF"/>
            <w:tcMar>
              <w:top w:w="105" w:type="dxa"/>
              <w:left w:w="75" w:type="dxa"/>
              <w:bottom w:w="105" w:type="dxa"/>
              <w:right w:w="75" w:type="dxa"/>
            </w:tcMar>
            <w:vAlign w:val="center"/>
            <w:hideMark/>
          </w:tcPr>
          <w:p w14:paraId="40EF736F" w14:textId="77777777" w:rsidR="00224884" w:rsidRPr="00224884" w:rsidRDefault="00224884" w:rsidP="00224884">
            <w:pPr>
              <w:rPr>
                <w:rFonts w:ascii="Serif" w:hAnsi="Serif"/>
                <w:sz w:val="24"/>
                <w:szCs w:val="24"/>
              </w:rPr>
            </w:pPr>
            <w:r w:rsidRPr="00224884">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3D2C389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484262A" w14:textId="77777777" w:rsidR="00224884" w:rsidRPr="00224884" w:rsidRDefault="00224884" w:rsidP="00224884">
            <w:pPr>
              <w:rPr>
                <w:rFonts w:ascii="Serif" w:hAnsi="Serif"/>
                <w:sz w:val="24"/>
                <w:szCs w:val="24"/>
              </w:rPr>
            </w:pPr>
            <w:r w:rsidRPr="00224884">
              <w:rPr>
                <w:rFonts w:ascii="Serif" w:hAnsi="Serif"/>
                <w:sz w:val="24"/>
                <w:szCs w:val="24"/>
              </w:rPr>
              <w:t>0.230</w:t>
            </w:r>
          </w:p>
        </w:tc>
      </w:tr>
      <w:tr w:rsidR="00224884" w:rsidRPr="00224884" w14:paraId="2E1BE192" w14:textId="77777777" w:rsidTr="008F74A3">
        <w:tc>
          <w:tcPr>
            <w:tcW w:w="0" w:type="auto"/>
            <w:shd w:val="clear" w:color="auto" w:fill="FFFFFF"/>
            <w:tcMar>
              <w:top w:w="105" w:type="dxa"/>
              <w:left w:w="75" w:type="dxa"/>
              <w:bottom w:w="105" w:type="dxa"/>
              <w:right w:w="75" w:type="dxa"/>
            </w:tcMar>
            <w:vAlign w:val="center"/>
            <w:hideMark/>
          </w:tcPr>
          <w:p w14:paraId="1F192ED5" w14:textId="77777777" w:rsidR="00224884" w:rsidRPr="00224884" w:rsidRDefault="00224884" w:rsidP="00224884">
            <w:pPr>
              <w:rPr>
                <w:rFonts w:ascii="Serif" w:hAnsi="Serif"/>
                <w:sz w:val="24"/>
                <w:szCs w:val="24"/>
              </w:rPr>
            </w:pPr>
            <w:r w:rsidRPr="00224884">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24266A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E22114" w14:textId="77777777" w:rsidR="00224884" w:rsidRPr="00224884" w:rsidRDefault="00224884" w:rsidP="00224884">
            <w:pPr>
              <w:rPr>
                <w:rFonts w:ascii="Serif" w:hAnsi="Serif"/>
                <w:sz w:val="24"/>
                <w:szCs w:val="24"/>
              </w:rPr>
            </w:pPr>
            <w:r w:rsidRPr="00224884">
              <w:rPr>
                <w:rFonts w:ascii="Serif" w:hAnsi="Serif"/>
                <w:sz w:val="24"/>
                <w:szCs w:val="24"/>
              </w:rPr>
              <w:t>0.202</w:t>
            </w:r>
          </w:p>
        </w:tc>
      </w:tr>
      <w:tr w:rsidR="00224884" w:rsidRPr="00224884" w14:paraId="47396EF0" w14:textId="77777777" w:rsidTr="008F74A3">
        <w:tc>
          <w:tcPr>
            <w:tcW w:w="0" w:type="auto"/>
            <w:shd w:val="clear" w:color="auto" w:fill="FFFFFF"/>
            <w:tcMar>
              <w:top w:w="105" w:type="dxa"/>
              <w:left w:w="75" w:type="dxa"/>
              <w:bottom w:w="105" w:type="dxa"/>
              <w:right w:w="75" w:type="dxa"/>
            </w:tcMar>
            <w:vAlign w:val="center"/>
            <w:hideMark/>
          </w:tcPr>
          <w:p w14:paraId="7EA967B1" w14:textId="77777777" w:rsidR="00224884" w:rsidRPr="00224884" w:rsidRDefault="00224884" w:rsidP="00224884">
            <w:pPr>
              <w:rPr>
                <w:rFonts w:ascii="Serif" w:hAnsi="Serif"/>
                <w:sz w:val="24"/>
                <w:szCs w:val="24"/>
              </w:rPr>
            </w:pPr>
            <w:r w:rsidRPr="00224884">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43FBE05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0DA714D" w14:textId="77777777" w:rsidR="00224884" w:rsidRPr="00224884" w:rsidRDefault="00224884" w:rsidP="00224884">
            <w:pPr>
              <w:rPr>
                <w:rFonts w:ascii="Serif" w:hAnsi="Serif"/>
                <w:sz w:val="24"/>
                <w:szCs w:val="24"/>
              </w:rPr>
            </w:pPr>
            <w:r w:rsidRPr="00224884">
              <w:rPr>
                <w:rFonts w:ascii="Serif" w:hAnsi="Serif"/>
                <w:sz w:val="24"/>
                <w:szCs w:val="24"/>
              </w:rPr>
              <w:t>0.194</w:t>
            </w:r>
          </w:p>
        </w:tc>
      </w:tr>
      <w:tr w:rsidR="00224884" w:rsidRPr="00224884" w14:paraId="3EE81BCA" w14:textId="77777777" w:rsidTr="008F74A3">
        <w:tc>
          <w:tcPr>
            <w:tcW w:w="0" w:type="auto"/>
            <w:shd w:val="clear" w:color="auto" w:fill="FFFFFF"/>
            <w:tcMar>
              <w:top w:w="105" w:type="dxa"/>
              <w:left w:w="75" w:type="dxa"/>
              <w:bottom w:w="105" w:type="dxa"/>
              <w:right w:w="75" w:type="dxa"/>
            </w:tcMar>
            <w:vAlign w:val="center"/>
            <w:hideMark/>
          </w:tcPr>
          <w:p w14:paraId="0161D079" w14:textId="77777777" w:rsidR="00224884" w:rsidRPr="00224884" w:rsidRDefault="00224884" w:rsidP="00224884">
            <w:pPr>
              <w:rPr>
                <w:rFonts w:ascii="Serif" w:hAnsi="Serif"/>
                <w:sz w:val="24"/>
                <w:szCs w:val="24"/>
              </w:rPr>
            </w:pPr>
            <w:r w:rsidRPr="00224884">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208758E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36B1A99" w14:textId="77777777" w:rsidR="00224884" w:rsidRPr="00224884" w:rsidRDefault="00224884" w:rsidP="00224884">
            <w:pPr>
              <w:rPr>
                <w:rFonts w:ascii="Serif" w:hAnsi="Serif"/>
                <w:sz w:val="24"/>
                <w:szCs w:val="24"/>
              </w:rPr>
            </w:pPr>
            <w:r w:rsidRPr="00224884">
              <w:rPr>
                <w:rFonts w:ascii="Serif" w:hAnsi="Serif"/>
                <w:sz w:val="24"/>
                <w:szCs w:val="24"/>
              </w:rPr>
              <w:t>0.166</w:t>
            </w:r>
          </w:p>
        </w:tc>
      </w:tr>
      <w:tr w:rsidR="00224884" w:rsidRPr="00224884" w14:paraId="682C1E60" w14:textId="77777777" w:rsidTr="008F74A3">
        <w:tc>
          <w:tcPr>
            <w:tcW w:w="0" w:type="auto"/>
            <w:shd w:val="clear" w:color="auto" w:fill="FFFFFF"/>
            <w:tcMar>
              <w:top w:w="105" w:type="dxa"/>
              <w:left w:w="75" w:type="dxa"/>
              <w:bottom w:w="105" w:type="dxa"/>
              <w:right w:w="75" w:type="dxa"/>
            </w:tcMar>
            <w:vAlign w:val="center"/>
            <w:hideMark/>
          </w:tcPr>
          <w:p w14:paraId="697ED90D" w14:textId="77777777" w:rsidR="00224884" w:rsidRPr="00224884" w:rsidRDefault="00224884" w:rsidP="00224884">
            <w:pPr>
              <w:rPr>
                <w:rFonts w:ascii="Serif" w:hAnsi="Serif"/>
                <w:sz w:val="24"/>
                <w:szCs w:val="24"/>
              </w:rPr>
            </w:pPr>
            <w:r w:rsidRPr="00224884">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4259C6F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9324274" w14:textId="77777777" w:rsidR="00224884" w:rsidRPr="00224884" w:rsidRDefault="00224884" w:rsidP="00224884">
            <w:pPr>
              <w:rPr>
                <w:rFonts w:ascii="Serif" w:hAnsi="Serif"/>
                <w:sz w:val="24"/>
                <w:szCs w:val="24"/>
              </w:rPr>
            </w:pPr>
            <w:r w:rsidRPr="00224884">
              <w:rPr>
                <w:rFonts w:ascii="Serif" w:hAnsi="Serif"/>
                <w:sz w:val="24"/>
                <w:szCs w:val="24"/>
              </w:rPr>
              <w:t>0.164</w:t>
            </w:r>
          </w:p>
        </w:tc>
      </w:tr>
      <w:tr w:rsidR="00224884" w:rsidRPr="00224884" w14:paraId="13211C20" w14:textId="77777777" w:rsidTr="008F74A3">
        <w:tc>
          <w:tcPr>
            <w:tcW w:w="0" w:type="auto"/>
            <w:shd w:val="clear" w:color="auto" w:fill="FFFFFF"/>
            <w:tcMar>
              <w:top w:w="105" w:type="dxa"/>
              <w:left w:w="75" w:type="dxa"/>
              <w:bottom w:w="105" w:type="dxa"/>
              <w:right w:w="75" w:type="dxa"/>
            </w:tcMar>
            <w:vAlign w:val="center"/>
            <w:hideMark/>
          </w:tcPr>
          <w:p w14:paraId="7F963897" w14:textId="77777777" w:rsidR="00224884" w:rsidRPr="00224884" w:rsidRDefault="00224884" w:rsidP="00224884">
            <w:pPr>
              <w:rPr>
                <w:rFonts w:ascii="Serif" w:hAnsi="Serif"/>
                <w:sz w:val="24"/>
                <w:szCs w:val="24"/>
              </w:rPr>
            </w:pPr>
            <w:r w:rsidRPr="00224884">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4105F2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C30B1C9" w14:textId="77777777" w:rsidR="00224884" w:rsidRPr="00224884" w:rsidRDefault="00224884" w:rsidP="00224884">
            <w:pPr>
              <w:rPr>
                <w:rFonts w:ascii="Serif" w:hAnsi="Serif"/>
                <w:sz w:val="24"/>
                <w:szCs w:val="24"/>
              </w:rPr>
            </w:pPr>
            <w:r w:rsidRPr="00224884">
              <w:rPr>
                <w:rFonts w:ascii="Serif" w:hAnsi="Serif"/>
                <w:sz w:val="24"/>
                <w:szCs w:val="24"/>
              </w:rPr>
              <w:t>0.161</w:t>
            </w:r>
          </w:p>
        </w:tc>
      </w:tr>
      <w:tr w:rsidR="00224884" w:rsidRPr="00224884" w14:paraId="7F2542C6" w14:textId="77777777" w:rsidTr="008F74A3">
        <w:tc>
          <w:tcPr>
            <w:tcW w:w="0" w:type="auto"/>
            <w:shd w:val="clear" w:color="auto" w:fill="FFFFFF"/>
            <w:tcMar>
              <w:top w:w="105" w:type="dxa"/>
              <w:left w:w="75" w:type="dxa"/>
              <w:bottom w:w="105" w:type="dxa"/>
              <w:right w:w="75" w:type="dxa"/>
            </w:tcMar>
            <w:vAlign w:val="center"/>
            <w:hideMark/>
          </w:tcPr>
          <w:p w14:paraId="7840C2A0" w14:textId="77777777" w:rsidR="00224884" w:rsidRPr="00224884" w:rsidRDefault="00224884" w:rsidP="00224884">
            <w:pPr>
              <w:rPr>
                <w:rFonts w:ascii="Serif" w:hAnsi="Serif"/>
                <w:sz w:val="24"/>
                <w:szCs w:val="24"/>
              </w:rPr>
            </w:pPr>
            <w:r w:rsidRPr="00224884">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67776D8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BB0F7F4" w14:textId="77777777" w:rsidR="00224884" w:rsidRPr="00224884" w:rsidRDefault="00224884" w:rsidP="00224884">
            <w:pPr>
              <w:rPr>
                <w:rFonts w:ascii="Serif" w:hAnsi="Serif"/>
                <w:sz w:val="24"/>
                <w:szCs w:val="24"/>
              </w:rPr>
            </w:pPr>
            <w:r w:rsidRPr="00224884">
              <w:rPr>
                <w:rFonts w:ascii="Serif" w:hAnsi="Serif"/>
                <w:sz w:val="24"/>
                <w:szCs w:val="24"/>
              </w:rPr>
              <w:t>0.153</w:t>
            </w:r>
          </w:p>
        </w:tc>
      </w:tr>
      <w:tr w:rsidR="00224884" w:rsidRPr="00224884" w14:paraId="692460B0" w14:textId="77777777" w:rsidTr="008F74A3">
        <w:tc>
          <w:tcPr>
            <w:tcW w:w="0" w:type="auto"/>
            <w:shd w:val="clear" w:color="auto" w:fill="FFFFFF"/>
            <w:tcMar>
              <w:top w:w="105" w:type="dxa"/>
              <w:left w:w="75" w:type="dxa"/>
              <w:bottom w:w="105" w:type="dxa"/>
              <w:right w:w="75" w:type="dxa"/>
            </w:tcMar>
            <w:vAlign w:val="center"/>
            <w:hideMark/>
          </w:tcPr>
          <w:p w14:paraId="537F9EF0" w14:textId="77777777" w:rsidR="00224884" w:rsidRPr="00224884" w:rsidRDefault="00224884" w:rsidP="00224884">
            <w:pPr>
              <w:rPr>
                <w:rFonts w:ascii="Serif" w:hAnsi="Serif"/>
                <w:sz w:val="24"/>
                <w:szCs w:val="24"/>
              </w:rPr>
            </w:pPr>
            <w:r w:rsidRPr="00224884">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6201448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AE41EF" w14:textId="77777777" w:rsidR="00224884" w:rsidRPr="00224884" w:rsidRDefault="00224884" w:rsidP="00224884">
            <w:pPr>
              <w:rPr>
                <w:rFonts w:ascii="Serif" w:hAnsi="Serif"/>
                <w:sz w:val="24"/>
                <w:szCs w:val="24"/>
              </w:rPr>
            </w:pPr>
            <w:r w:rsidRPr="00224884">
              <w:rPr>
                <w:rFonts w:ascii="Serif" w:hAnsi="Serif"/>
                <w:sz w:val="24"/>
                <w:szCs w:val="24"/>
              </w:rPr>
              <w:t>0.152</w:t>
            </w:r>
          </w:p>
        </w:tc>
      </w:tr>
      <w:tr w:rsidR="00224884" w:rsidRPr="00224884" w14:paraId="6FE133BB" w14:textId="77777777" w:rsidTr="008F74A3">
        <w:tc>
          <w:tcPr>
            <w:tcW w:w="0" w:type="auto"/>
            <w:shd w:val="clear" w:color="auto" w:fill="FFFFFF"/>
            <w:tcMar>
              <w:top w:w="105" w:type="dxa"/>
              <w:left w:w="75" w:type="dxa"/>
              <w:bottom w:w="105" w:type="dxa"/>
              <w:right w:w="75" w:type="dxa"/>
            </w:tcMar>
            <w:vAlign w:val="center"/>
            <w:hideMark/>
          </w:tcPr>
          <w:p w14:paraId="339E2B3C" w14:textId="77777777" w:rsidR="00224884" w:rsidRPr="00224884" w:rsidRDefault="00224884" w:rsidP="00224884">
            <w:pPr>
              <w:rPr>
                <w:rFonts w:ascii="Serif" w:hAnsi="Serif"/>
                <w:sz w:val="24"/>
                <w:szCs w:val="24"/>
              </w:rPr>
            </w:pPr>
            <w:r w:rsidRPr="00224884">
              <w:rPr>
                <w:rFonts w:ascii="Serif" w:hAnsi="Serif"/>
                <w:sz w:val="24"/>
                <w:szCs w:val="24"/>
              </w:rPr>
              <w:t>Cote d'Ivoire</w:t>
            </w:r>
          </w:p>
        </w:tc>
        <w:tc>
          <w:tcPr>
            <w:tcW w:w="0" w:type="auto"/>
            <w:shd w:val="clear" w:color="auto" w:fill="FFFFFF"/>
            <w:tcMar>
              <w:top w:w="105" w:type="dxa"/>
              <w:left w:w="75" w:type="dxa"/>
              <w:bottom w:w="105" w:type="dxa"/>
              <w:right w:w="75" w:type="dxa"/>
            </w:tcMar>
            <w:vAlign w:val="center"/>
            <w:hideMark/>
          </w:tcPr>
          <w:p w14:paraId="55ED7AD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28E15A6" w14:textId="77777777" w:rsidR="00224884" w:rsidRPr="00224884" w:rsidRDefault="00224884" w:rsidP="00224884">
            <w:pPr>
              <w:rPr>
                <w:rFonts w:ascii="Serif" w:hAnsi="Serif"/>
                <w:sz w:val="24"/>
                <w:szCs w:val="24"/>
              </w:rPr>
            </w:pPr>
            <w:r w:rsidRPr="00224884">
              <w:rPr>
                <w:rFonts w:ascii="Serif" w:hAnsi="Serif"/>
                <w:sz w:val="24"/>
                <w:szCs w:val="24"/>
              </w:rPr>
              <w:t>0.143</w:t>
            </w:r>
          </w:p>
        </w:tc>
      </w:tr>
      <w:tr w:rsidR="00224884" w:rsidRPr="00224884" w14:paraId="73A116CF" w14:textId="77777777" w:rsidTr="008F74A3">
        <w:tc>
          <w:tcPr>
            <w:tcW w:w="0" w:type="auto"/>
            <w:shd w:val="clear" w:color="auto" w:fill="FFFFFF"/>
            <w:tcMar>
              <w:top w:w="105" w:type="dxa"/>
              <w:left w:w="75" w:type="dxa"/>
              <w:bottom w:w="105" w:type="dxa"/>
              <w:right w:w="75" w:type="dxa"/>
            </w:tcMar>
            <w:vAlign w:val="center"/>
            <w:hideMark/>
          </w:tcPr>
          <w:p w14:paraId="2D8A7024" w14:textId="77777777" w:rsidR="00224884" w:rsidRPr="00224884" w:rsidRDefault="00224884" w:rsidP="00224884">
            <w:pPr>
              <w:rPr>
                <w:rFonts w:ascii="Serif" w:hAnsi="Serif"/>
                <w:sz w:val="24"/>
                <w:szCs w:val="24"/>
              </w:rPr>
            </w:pPr>
            <w:r w:rsidRPr="00224884">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32FCDB7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7B20AB" w14:textId="77777777" w:rsidR="00224884" w:rsidRPr="00224884" w:rsidRDefault="00224884" w:rsidP="00224884">
            <w:pPr>
              <w:rPr>
                <w:rFonts w:ascii="Serif" w:hAnsi="Serif"/>
                <w:sz w:val="24"/>
                <w:szCs w:val="24"/>
              </w:rPr>
            </w:pPr>
            <w:r w:rsidRPr="00224884">
              <w:rPr>
                <w:rFonts w:ascii="Serif" w:hAnsi="Serif"/>
                <w:sz w:val="24"/>
                <w:szCs w:val="24"/>
              </w:rPr>
              <w:t>0.143</w:t>
            </w:r>
          </w:p>
        </w:tc>
      </w:tr>
      <w:tr w:rsidR="00224884" w:rsidRPr="00224884" w14:paraId="0BA9250A" w14:textId="77777777" w:rsidTr="008F74A3">
        <w:tc>
          <w:tcPr>
            <w:tcW w:w="0" w:type="auto"/>
            <w:shd w:val="clear" w:color="auto" w:fill="FFFFFF"/>
            <w:tcMar>
              <w:top w:w="105" w:type="dxa"/>
              <w:left w:w="75" w:type="dxa"/>
              <w:bottom w:w="105" w:type="dxa"/>
              <w:right w:w="75" w:type="dxa"/>
            </w:tcMar>
            <w:vAlign w:val="center"/>
            <w:hideMark/>
          </w:tcPr>
          <w:p w14:paraId="05F50979" w14:textId="77777777" w:rsidR="00224884" w:rsidRPr="00224884" w:rsidRDefault="00224884" w:rsidP="00224884">
            <w:pPr>
              <w:rPr>
                <w:rFonts w:ascii="Serif" w:hAnsi="Serif"/>
                <w:sz w:val="24"/>
                <w:szCs w:val="24"/>
              </w:rPr>
            </w:pPr>
            <w:r w:rsidRPr="00224884">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24792D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D7C4E3" w14:textId="77777777" w:rsidR="00224884" w:rsidRPr="00224884" w:rsidRDefault="00224884" w:rsidP="00224884">
            <w:pPr>
              <w:rPr>
                <w:rFonts w:ascii="Serif" w:hAnsi="Serif"/>
                <w:sz w:val="24"/>
                <w:szCs w:val="24"/>
              </w:rPr>
            </w:pPr>
            <w:r w:rsidRPr="00224884">
              <w:rPr>
                <w:rFonts w:ascii="Serif" w:hAnsi="Serif"/>
                <w:sz w:val="24"/>
                <w:szCs w:val="24"/>
              </w:rPr>
              <w:t>0.139</w:t>
            </w:r>
          </w:p>
        </w:tc>
      </w:tr>
      <w:tr w:rsidR="00224884" w:rsidRPr="00224884" w14:paraId="658ED47F" w14:textId="77777777" w:rsidTr="008F74A3">
        <w:tc>
          <w:tcPr>
            <w:tcW w:w="0" w:type="auto"/>
            <w:shd w:val="clear" w:color="auto" w:fill="FFFFFF"/>
            <w:tcMar>
              <w:top w:w="105" w:type="dxa"/>
              <w:left w:w="75" w:type="dxa"/>
              <w:bottom w:w="105" w:type="dxa"/>
              <w:right w:w="75" w:type="dxa"/>
            </w:tcMar>
            <w:vAlign w:val="center"/>
            <w:hideMark/>
          </w:tcPr>
          <w:p w14:paraId="72FEABAC" w14:textId="77777777" w:rsidR="00224884" w:rsidRPr="00224884" w:rsidRDefault="00224884" w:rsidP="00224884">
            <w:pPr>
              <w:rPr>
                <w:rFonts w:ascii="Serif" w:hAnsi="Serif"/>
                <w:sz w:val="24"/>
                <w:szCs w:val="24"/>
              </w:rPr>
            </w:pPr>
            <w:r w:rsidRPr="00224884">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2F0CEAC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D97D9E4" w14:textId="77777777" w:rsidR="00224884" w:rsidRPr="00224884" w:rsidRDefault="00224884" w:rsidP="00224884">
            <w:pPr>
              <w:rPr>
                <w:rFonts w:ascii="Serif" w:hAnsi="Serif"/>
                <w:sz w:val="24"/>
                <w:szCs w:val="24"/>
              </w:rPr>
            </w:pPr>
            <w:r w:rsidRPr="00224884">
              <w:rPr>
                <w:rFonts w:ascii="Serif" w:hAnsi="Serif"/>
                <w:sz w:val="24"/>
                <w:szCs w:val="24"/>
              </w:rPr>
              <w:t>0.129</w:t>
            </w:r>
          </w:p>
        </w:tc>
      </w:tr>
      <w:tr w:rsidR="00224884" w:rsidRPr="00224884" w14:paraId="4D0DC3D8" w14:textId="77777777" w:rsidTr="008F74A3">
        <w:tc>
          <w:tcPr>
            <w:tcW w:w="0" w:type="auto"/>
            <w:shd w:val="clear" w:color="auto" w:fill="FFFFFF"/>
            <w:tcMar>
              <w:top w:w="105" w:type="dxa"/>
              <w:left w:w="75" w:type="dxa"/>
              <w:bottom w:w="105" w:type="dxa"/>
              <w:right w:w="75" w:type="dxa"/>
            </w:tcMar>
            <w:vAlign w:val="center"/>
            <w:hideMark/>
          </w:tcPr>
          <w:p w14:paraId="337AEFB8" w14:textId="77777777" w:rsidR="00224884" w:rsidRPr="00224884" w:rsidRDefault="00224884" w:rsidP="00224884">
            <w:pPr>
              <w:rPr>
                <w:rFonts w:ascii="Serif" w:hAnsi="Serif"/>
                <w:sz w:val="24"/>
                <w:szCs w:val="24"/>
              </w:rPr>
            </w:pPr>
            <w:r w:rsidRPr="00224884">
              <w:rPr>
                <w:rFonts w:ascii="Serif" w:hAnsi="Serif"/>
                <w:sz w:val="24"/>
                <w:szCs w:val="24"/>
              </w:rPr>
              <w:lastRenderedPageBreak/>
              <w:t>Kenya</w:t>
            </w:r>
          </w:p>
        </w:tc>
        <w:tc>
          <w:tcPr>
            <w:tcW w:w="0" w:type="auto"/>
            <w:shd w:val="clear" w:color="auto" w:fill="FFFFFF"/>
            <w:tcMar>
              <w:top w:w="105" w:type="dxa"/>
              <w:left w:w="75" w:type="dxa"/>
              <w:bottom w:w="105" w:type="dxa"/>
              <w:right w:w="75" w:type="dxa"/>
            </w:tcMar>
            <w:vAlign w:val="center"/>
            <w:hideMark/>
          </w:tcPr>
          <w:p w14:paraId="0E4B28A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46475F2" w14:textId="77777777" w:rsidR="00224884" w:rsidRPr="00224884" w:rsidRDefault="00224884" w:rsidP="00224884">
            <w:pPr>
              <w:rPr>
                <w:rFonts w:ascii="Serif" w:hAnsi="Serif"/>
                <w:sz w:val="24"/>
                <w:szCs w:val="24"/>
              </w:rPr>
            </w:pPr>
            <w:r w:rsidRPr="00224884">
              <w:rPr>
                <w:rFonts w:ascii="Serif" w:hAnsi="Serif"/>
                <w:sz w:val="24"/>
                <w:szCs w:val="24"/>
              </w:rPr>
              <w:t>0.122</w:t>
            </w:r>
          </w:p>
        </w:tc>
      </w:tr>
      <w:tr w:rsidR="00224884" w:rsidRPr="00224884" w14:paraId="2B8BA153" w14:textId="77777777" w:rsidTr="008F74A3">
        <w:tc>
          <w:tcPr>
            <w:tcW w:w="0" w:type="auto"/>
            <w:shd w:val="clear" w:color="auto" w:fill="FFFFFF"/>
            <w:tcMar>
              <w:top w:w="105" w:type="dxa"/>
              <w:left w:w="75" w:type="dxa"/>
              <w:bottom w:w="105" w:type="dxa"/>
              <w:right w:w="75" w:type="dxa"/>
            </w:tcMar>
            <w:vAlign w:val="center"/>
            <w:hideMark/>
          </w:tcPr>
          <w:p w14:paraId="241F03EC" w14:textId="77777777" w:rsidR="00224884" w:rsidRPr="00224884" w:rsidRDefault="00224884" w:rsidP="00224884">
            <w:pPr>
              <w:rPr>
                <w:rFonts w:ascii="Serif" w:hAnsi="Serif"/>
                <w:sz w:val="24"/>
                <w:szCs w:val="24"/>
              </w:rPr>
            </w:pPr>
            <w:r w:rsidRPr="00224884">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54E62F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DA70586" w14:textId="77777777" w:rsidR="00224884" w:rsidRPr="00224884" w:rsidRDefault="00224884" w:rsidP="00224884">
            <w:pPr>
              <w:rPr>
                <w:rFonts w:ascii="Serif" w:hAnsi="Serif"/>
                <w:sz w:val="24"/>
                <w:szCs w:val="24"/>
              </w:rPr>
            </w:pPr>
            <w:r w:rsidRPr="00224884">
              <w:rPr>
                <w:rFonts w:ascii="Serif" w:hAnsi="Serif"/>
                <w:sz w:val="24"/>
                <w:szCs w:val="24"/>
              </w:rPr>
              <w:t>0.122</w:t>
            </w:r>
          </w:p>
        </w:tc>
      </w:tr>
      <w:tr w:rsidR="00224884" w:rsidRPr="00224884" w14:paraId="23672394" w14:textId="77777777" w:rsidTr="008F74A3">
        <w:tc>
          <w:tcPr>
            <w:tcW w:w="0" w:type="auto"/>
            <w:shd w:val="clear" w:color="auto" w:fill="FFFFFF"/>
            <w:tcMar>
              <w:top w:w="105" w:type="dxa"/>
              <w:left w:w="75" w:type="dxa"/>
              <w:bottom w:w="105" w:type="dxa"/>
              <w:right w:w="75" w:type="dxa"/>
            </w:tcMar>
            <w:vAlign w:val="center"/>
            <w:hideMark/>
          </w:tcPr>
          <w:p w14:paraId="26B8B71C" w14:textId="77777777" w:rsidR="00224884" w:rsidRPr="00224884" w:rsidRDefault="00224884" w:rsidP="00224884">
            <w:pPr>
              <w:rPr>
                <w:rFonts w:ascii="Serif" w:hAnsi="Serif"/>
                <w:sz w:val="24"/>
                <w:szCs w:val="24"/>
              </w:rPr>
            </w:pPr>
            <w:r w:rsidRPr="00224884">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17556B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3049F7C" w14:textId="77777777" w:rsidR="00224884" w:rsidRPr="00224884" w:rsidRDefault="00224884" w:rsidP="00224884">
            <w:pPr>
              <w:rPr>
                <w:rFonts w:ascii="Serif" w:hAnsi="Serif"/>
                <w:sz w:val="24"/>
                <w:szCs w:val="24"/>
              </w:rPr>
            </w:pPr>
            <w:r w:rsidRPr="00224884">
              <w:rPr>
                <w:rFonts w:ascii="Serif" w:hAnsi="Serif"/>
                <w:sz w:val="24"/>
                <w:szCs w:val="24"/>
              </w:rPr>
              <w:t>0.120</w:t>
            </w:r>
          </w:p>
        </w:tc>
      </w:tr>
      <w:tr w:rsidR="00224884" w:rsidRPr="00224884" w14:paraId="1085AE8C" w14:textId="77777777" w:rsidTr="008F74A3">
        <w:tc>
          <w:tcPr>
            <w:tcW w:w="0" w:type="auto"/>
            <w:shd w:val="clear" w:color="auto" w:fill="FFFFFF"/>
            <w:tcMar>
              <w:top w:w="105" w:type="dxa"/>
              <w:left w:w="75" w:type="dxa"/>
              <w:bottom w:w="105" w:type="dxa"/>
              <w:right w:w="75" w:type="dxa"/>
            </w:tcMar>
            <w:vAlign w:val="center"/>
            <w:hideMark/>
          </w:tcPr>
          <w:p w14:paraId="46CC9BD6" w14:textId="77777777" w:rsidR="00224884" w:rsidRPr="00224884" w:rsidRDefault="00224884" w:rsidP="00224884">
            <w:pPr>
              <w:rPr>
                <w:rFonts w:ascii="Serif" w:hAnsi="Serif"/>
                <w:sz w:val="24"/>
                <w:szCs w:val="24"/>
              </w:rPr>
            </w:pPr>
            <w:r w:rsidRPr="00224884">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32834DF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53B64D" w14:textId="77777777" w:rsidR="00224884" w:rsidRPr="00224884" w:rsidRDefault="00224884" w:rsidP="00224884">
            <w:pPr>
              <w:rPr>
                <w:rFonts w:ascii="Serif" w:hAnsi="Serif"/>
                <w:sz w:val="24"/>
                <w:szCs w:val="24"/>
              </w:rPr>
            </w:pPr>
            <w:r w:rsidRPr="00224884">
              <w:rPr>
                <w:rFonts w:ascii="Serif" w:hAnsi="Serif"/>
                <w:sz w:val="24"/>
                <w:szCs w:val="24"/>
              </w:rPr>
              <w:t>0.070</w:t>
            </w:r>
          </w:p>
        </w:tc>
      </w:tr>
      <w:tr w:rsidR="00224884" w:rsidRPr="00224884" w14:paraId="6BA9F89D" w14:textId="77777777" w:rsidTr="008F74A3">
        <w:tc>
          <w:tcPr>
            <w:tcW w:w="0" w:type="auto"/>
            <w:shd w:val="clear" w:color="auto" w:fill="FFFFFF"/>
            <w:tcMar>
              <w:top w:w="105" w:type="dxa"/>
              <w:left w:w="75" w:type="dxa"/>
              <w:bottom w:w="105" w:type="dxa"/>
              <w:right w:w="75" w:type="dxa"/>
            </w:tcMar>
            <w:vAlign w:val="center"/>
            <w:hideMark/>
          </w:tcPr>
          <w:p w14:paraId="7385ED06" w14:textId="77777777" w:rsidR="00224884" w:rsidRPr="00224884" w:rsidRDefault="00224884" w:rsidP="00224884">
            <w:pPr>
              <w:rPr>
                <w:rFonts w:ascii="Serif" w:hAnsi="Serif"/>
                <w:sz w:val="24"/>
                <w:szCs w:val="24"/>
              </w:rPr>
            </w:pPr>
            <w:r w:rsidRPr="00224884">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73E2F9E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9A4DDD" w14:textId="77777777" w:rsidR="00224884" w:rsidRPr="00224884" w:rsidRDefault="00224884" w:rsidP="00224884">
            <w:pPr>
              <w:rPr>
                <w:rFonts w:ascii="Serif" w:hAnsi="Serif"/>
                <w:sz w:val="24"/>
                <w:szCs w:val="24"/>
              </w:rPr>
            </w:pPr>
            <w:r w:rsidRPr="00224884">
              <w:rPr>
                <w:rFonts w:ascii="Serif" w:hAnsi="Serif"/>
                <w:sz w:val="24"/>
                <w:szCs w:val="24"/>
              </w:rPr>
              <w:t>0.051</w:t>
            </w:r>
          </w:p>
        </w:tc>
      </w:tr>
      <w:tr w:rsidR="00224884" w:rsidRPr="00224884" w14:paraId="0D79DE74" w14:textId="77777777" w:rsidTr="008F74A3">
        <w:tc>
          <w:tcPr>
            <w:tcW w:w="0" w:type="auto"/>
            <w:shd w:val="clear" w:color="auto" w:fill="FFFFFF"/>
            <w:tcMar>
              <w:top w:w="105" w:type="dxa"/>
              <w:left w:w="75" w:type="dxa"/>
              <w:bottom w:w="105" w:type="dxa"/>
              <w:right w:w="75" w:type="dxa"/>
            </w:tcMar>
            <w:vAlign w:val="center"/>
            <w:hideMark/>
          </w:tcPr>
          <w:p w14:paraId="72B39D5D" w14:textId="77777777" w:rsidR="00224884" w:rsidRPr="00224884" w:rsidRDefault="00224884" w:rsidP="00224884">
            <w:pPr>
              <w:rPr>
                <w:rFonts w:ascii="Serif" w:hAnsi="Serif"/>
                <w:sz w:val="24"/>
                <w:szCs w:val="24"/>
              </w:rPr>
            </w:pPr>
            <w:r w:rsidRPr="00224884">
              <w:rPr>
                <w:rFonts w:ascii="Serif" w:hAnsi="Serif"/>
                <w:sz w:val="24"/>
                <w:szCs w:val="24"/>
              </w:rPr>
              <w:t>Eritrea</w:t>
            </w:r>
          </w:p>
        </w:tc>
        <w:tc>
          <w:tcPr>
            <w:tcW w:w="0" w:type="auto"/>
            <w:shd w:val="clear" w:color="auto" w:fill="FFFFFF"/>
            <w:tcMar>
              <w:top w:w="105" w:type="dxa"/>
              <w:left w:w="75" w:type="dxa"/>
              <w:bottom w:w="105" w:type="dxa"/>
              <w:right w:w="75" w:type="dxa"/>
            </w:tcMar>
            <w:vAlign w:val="center"/>
            <w:hideMark/>
          </w:tcPr>
          <w:p w14:paraId="6FA8DC3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C150552" w14:textId="77777777" w:rsidR="00224884" w:rsidRPr="00224884" w:rsidRDefault="00224884" w:rsidP="00224884">
            <w:pPr>
              <w:rPr>
                <w:rFonts w:ascii="Serif" w:hAnsi="Serif"/>
                <w:sz w:val="24"/>
                <w:szCs w:val="24"/>
              </w:rPr>
            </w:pPr>
            <w:r w:rsidRPr="00224884">
              <w:rPr>
                <w:rFonts w:ascii="Serif" w:hAnsi="Serif"/>
                <w:sz w:val="24"/>
                <w:szCs w:val="24"/>
              </w:rPr>
              <w:t>0.040</w:t>
            </w:r>
          </w:p>
        </w:tc>
      </w:tr>
      <w:tr w:rsidR="00224884" w:rsidRPr="00224884" w14:paraId="04F8C7EC" w14:textId="77777777" w:rsidTr="008F74A3">
        <w:tc>
          <w:tcPr>
            <w:tcW w:w="0" w:type="auto"/>
            <w:shd w:val="clear" w:color="auto" w:fill="FFFFFF"/>
            <w:tcMar>
              <w:top w:w="105" w:type="dxa"/>
              <w:left w:w="75" w:type="dxa"/>
              <w:bottom w:w="105" w:type="dxa"/>
              <w:right w:w="75" w:type="dxa"/>
            </w:tcMar>
            <w:vAlign w:val="center"/>
            <w:hideMark/>
          </w:tcPr>
          <w:p w14:paraId="1757BC72" w14:textId="77777777" w:rsidR="00224884" w:rsidRPr="00224884" w:rsidRDefault="00224884" w:rsidP="00224884">
            <w:pPr>
              <w:rPr>
                <w:rFonts w:ascii="Serif" w:hAnsi="Serif"/>
                <w:sz w:val="24"/>
                <w:szCs w:val="24"/>
              </w:rPr>
            </w:pPr>
            <w:r w:rsidRPr="00224884">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1BE50CA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230EBA" w14:textId="77777777" w:rsidR="00224884" w:rsidRPr="00224884" w:rsidRDefault="00224884" w:rsidP="00224884">
            <w:pPr>
              <w:rPr>
                <w:rFonts w:ascii="Serif" w:hAnsi="Serif"/>
                <w:sz w:val="24"/>
                <w:szCs w:val="24"/>
              </w:rPr>
            </w:pPr>
            <w:r w:rsidRPr="00224884">
              <w:rPr>
                <w:rFonts w:ascii="Serif" w:hAnsi="Serif"/>
                <w:sz w:val="24"/>
                <w:szCs w:val="24"/>
              </w:rPr>
              <w:t>0.030</w:t>
            </w:r>
          </w:p>
        </w:tc>
      </w:tr>
      <w:tr w:rsidR="00224884" w:rsidRPr="00224884" w14:paraId="2DB4C186" w14:textId="77777777" w:rsidTr="008F74A3">
        <w:tc>
          <w:tcPr>
            <w:tcW w:w="0" w:type="auto"/>
            <w:shd w:val="clear" w:color="auto" w:fill="FFFFFF"/>
            <w:tcMar>
              <w:top w:w="105" w:type="dxa"/>
              <w:left w:w="75" w:type="dxa"/>
              <w:bottom w:w="105" w:type="dxa"/>
              <w:right w:w="75" w:type="dxa"/>
            </w:tcMar>
            <w:vAlign w:val="center"/>
            <w:hideMark/>
          </w:tcPr>
          <w:p w14:paraId="571A4DBF" w14:textId="77777777" w:rsidR="00224884" w:rsidRPr="00224884" w:rsidRDefault="00224884" w:rsidP="00224884">
            <w:pPr>
              <w:rPr>
                <w:rFonts w:ascii="Serif" w:hAnsi="Serif"/>
                <w:sz w:val="24"/>
                <w:szCs w:val="24"/>
              </w:rPr>
            </w:pPr>
            <w:r w:rsidRPr="00224884">
              <w:rPr>
                <w:rFonts w:ascii="Serif" w:hAnsi="Serif"/>
                <w:sz w:val="24"/>
                <w:szCs w:val="24"/>
              </w:rPr>
              <w:t>Nigeria</w:t>
            </w:r>
          </w:p>
        </w:tc>
        <w:tc>
          <w:tcPr>
            <w:tcW w:w="0" w:type="auto"/>
            <w:shd w:val="clear" w:color="auto" w:fill="FFFFFF"/>
            <w:tcMar>
              <w:top w:w="105" w:type="dxa"/>
              <w:left w:w="75" w:type="dxa"/>
              <w:bottom w:w="105" w:type="dxa"/>
              <w:right w:w="75" w:type="dxa"/>
            </w:tcMar>
            <w:vAlign w:val="center"/>
            <w:hideMark/>
          </w:tcPr>
          <w:p w14:paraId="27258E4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6CEFC5F" w14:textId="77777777" w:rsidR="00224884" w:rsidRPr="00224884" w:rsidRDefault="00224884" w:rsidP="00224884">
            <w:pPr>
              <w:rPr>
                <w:rFonts w:ascii="Serif" w:hAnsi="Serif"/>
                <w:sz w:val="24"/>
                <w:szCs w:val="24"/>
              </w:rPr>
            </w:pPr>
            <w:r w:rsidRPr="00224884">
              <w:rPr>
                <w:rFonts w:ascii="Serif" w:hAnsi="Serif"/>
                <w:sz w:val="24"/>
                <w:szCs w:val="24"/>
              </w:rPr>
              <w:t>0.025</w:t>
            </w:r>
          </w:p>
        </w:tc>
      </w:tr>
      <w:tr w:rsidR="00224884" w:rsidRPr="00224884" w14:paraId="4BBD09AD" w14:textId="77777777" w:rsidTr="008F74A3">
        <w:tc>
          <w:tcPr>
            <w:tcW w:w="0" w:type="auto"/>
            <w:shd w:val="clear" w:color="auto" w:fill="FFFFFF"/>
            <w:tcMar>
              <w:top w:w="105" w:type="dxa"/>
              <w:left w:w="75" w:type="dxa"/>
              <w:bottom w:w="105" w:type="dxa"/>
              <w:right w:w="75" w:type="dxa"/>
            </w:tcMar>
            <w:vAlign w:val="center"/>
            <w:hideMark/>
          </w:tcPr>
          <w:p w14:paraId="0A70F292" w14:textId="77777777" w:rsidR="00224884" w:rsidRPr="00224884" w:rsidRDefault="00224884" w:rsidP="00224884">
            <w:pPr>
              <w:rPr>
                <w:rFonts w:ascii="Serif" w:hAnsi="Serif"/>
                <w:sz w:val="24"/>
                <w:szCs w:val="24"/>
              </w:rPr>
            </w:pPr>
            <w:r w:rsidRPr="00224884">
              <w:rPr>
                <w:rFonts w:ascii="Serif" w:hAnsi="Serif"/>
                <w:sz w:val="24"/>
                <w:szCs w:val="24"/>
              </w:rPr>
              <w:t>Yemen</w:t>
            </w:r>
          </w:p>
        </w:tc>
        <w:tc>
          <w:tcPr>
            <w:tcW w:w="0" w:type="auto"/>
            <w:shd w:val="clear" w:color="auto" w:fill="FFFFFF"/>
            <w:tcMar>
              <w:top w:w="105" w:type="dxa"/>
              <w:left w:w="75" w:type="dxa"/>
              <w:bottom w:w="105" w:type="dxa"/>
              <w:right w:w="75" w:type="dxa"/>
            </w:tcMar>
            <w:vAlign w:val="center"/>
            <w:hideMark/>
          </w:tcPr>
          <w:p w14:paraId="2A168A0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BB0BB6" w14:textId="77777777" w:rsidR="00224884" w:rsidRPr="00224884" w:rsidRDefault="00224884" w:rsidP="00224884">
            <w:pPr>
              <w:rPr>
                <w:rFonts w:ascii="Serif" w:hAnsi="Serif"/>
                <w:sz w:val="24"/>
                <w:szCs w:val="24"/>
              </w:rPr>
            </w:pPr>
            <w:r w:rsidRPr="00224884">
              <w:rPr>
                <w:rFonts w:ascii="Serif" w:hAnsi="Serif"/>
                <w:sz w:val="24"/>
                <w:szCs w:val="24"/>
              </w:rPr>
              <w:t>0.019</w:t>
            </w:r>
          </w:p>
        </w:tc>
      </w:tr>
      <w:tr w:rsidR="00224884" w:rsidRPr="00224884" w14:paraId="03E03AED" w14:textId="77777777" w:rsidTr="008F74A3">
        <w:tc>
          <w:tcPr>
            <w:tcW w:w="0" w:type="auto"/>
            <w:shd w:val="clear" w:color="auto" w:fill="FFFFFF"/>
            <w:tcMar>
              <w:top w:w="105" w:type="dxa"/>
              <w:left w:w="75" w:type="dxa"/>
              <w:bottom w:w="105" w:type="dxa"/>
              <w:right w:w="75" w:type="dxa"/>
            </w:tcMar>
            <w:vAlign w:val="center"/>
            <w:hideMark/>
          </w:tcPr>
          <w:p w14:paraId="2E291368" w14:textId="77777777" w:rsidR="00224884" w:rsidRPr="00224884" w:rsidRDefault="00224884" w:rsidP="00224884">
            <w:pPr>
              <w:rPr>
                <w:rFonts w:ascii="Serif" w:hAnsi="Serif"/>
                <w:sz w:val="24"/>
                <w:szCs w:val="24"/>
              </w:rPr>
            </w:pPr>
            <w:r w:rsidRPr="00224884">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78DA43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85444CC"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93805EE" w14:textId="77777777" w:rsidTr="008F74A3">
        <w:tc>
          <w:tcPr>
            <w:tcW w:w="0" w:type="auto"/>
            <w:shd w:val="clear" w:color="auto" w:fill="FFFFFF"/>
            <w:tcMar>
              <w:top w:w="105" w:type="dxa"/>
              <w:left w:w="75" w:type="dxa"/>
              <w:bottom w:w="105" w:type="dxa"/>
              <w:right w:w="75" w:type="dxa"/>
            </w:tcMar>
            <w:vAlign w:val="center"/>
            <w:hideMark/>
          </w:tcPr>
          <w:p w14:paraId="4C415064" w14:textId="77777777" w:rsidR="00224884" w:rsidRPr="00224884" w:rsidRDefault="00224884" w:rsidP="00224884">
            <w:pPr>
              <w:rPr>
                <w:rFonts w:ascii="Serif" w:hAnsi="Serif"/>
                <w:sz w:val="24"/>
                <w:szCs w:val="24"/>
              </w:rPr>
            </w:pPr>
            <w:r w:rsidRPr="00224884">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00B5F24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F1D7C5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CADFA91" w14:textId="77777777" w:rsidTr="008F74A3">
        <w:tc>
          <w:tcPr>
            <w:tcW w:w="0" w:type="auto"/>
            <w:shd w:val="clear" w:color="auto" w:fill="FFFFFF"/>
            <w:tcMar>
              <w:top w:w="105" w:type="dxa"/>
              <w:left w:w="75" w:type="dxa"/>
              <w:bottom w:w="105" w:type="dxa"/>
              <w:right w:w="75" w:type="dxa"/>
            </w:tcMar>
            <w:vAlign w:val="center"/>
            <w:hideMark/>
          </w:tcPr>
          <w:p w14:paraId="45481EC1" w14:textId="77777777" w:rsidR="00224884" w:rsidRPr="00224884" w:rsidRDefault="00224884" w:rsidP="00224884">
            <w:pPr>
              <w:rPr>
                <w:rFonts w:ascii="Serif" w:hAnsi="Serif"/>
                <w:sz w:val="24"/>
                <w:szCs w:val="24"/>
              </w:rPr>
            </w:pPr>
            <w:r w:rsidRPr="00224884">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7AD09AC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FCF3EEE"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68C1E6F1" w14:textId="77777777" w:rsidTr="008F74A3">
        <w:tc>
          <w:tcPr>
            <w:tcW w:w="0" w:type="auto"/>
            <w:shd w:val="clear" w:color="auto" w:fill="FFFFFF"/>
            <w:tcMar>
              <w:top w:w="105" w:type="dxa"/>
              <w:left w:w="75" w:type="dxa"/>
              <w:bottom w:w="105" w:type="dxa"/>
              <w:right w:w="75" w:type="dxa"/>
            </w:tcMar>
            <w:vAlign w:val="center"/>
            <w:hideMark/>
          </w:tcPr>
          <w:p w14:paraId="797258CD" w14:textId="77777777" w:rsidR="00224884" w:rsidRPr="00224884" w:rsidRDefault="00224884" w:rsidP="00224884">
            <w:pPr>
              <w:rPr>
                <w:rFonts w:ascii="Serif" w:hAnsi="Serif"/>
                <w:sz w:val="24"/>
                <w:szCs w:val="24"/>
              </w:rPr>
            </w:pPr>
            <w:r w:rsidRPr="00224884">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32C59F4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27CCC99"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426F837" w14:textId="77777777" w:rsidTr="008F74A3">
        <w:tc>
          <w:tcPr>
            <w:tcW w:w="0" w:type="auto"/>
            <w:shd w:val="clear" w:color="auto" w:fill="FFFFFF"/>
            <w:tcMar>
              <w:top w:w="105" w:type="dxa"/>
              <w:left w:w="75" w:type="dxa"/>
              <w:bottom w:w="105" w:type="dxa"/>
              <w:right w:w="75" w:type="dxa"/>
            </w:tcMar>
            <w:vAlign w:val="center"/>
            <w:hideMark/>
          </w:tcPr>
          <w:p w14:paraId="71C591D3" w14:textId="77777777" w:rsidR="00224884" w:rsidRPr="00224884" w:rsidRDefault="00224884" w:rsidP="00224884">
            <w:pPr>
              <w:rPr>
                <w:rFonts w:ascii="Serif" w:hAnsi="Serif"/>
                <w:sz w:val="24"/>
                <w:szCs w:val="24"/>
              </w:rPr>
            </w:pPr>
            <w:r w:rsidRPr="00224884">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4378498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8A9C63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C10BC41" w14:textId="77777777" w:rsidTr="008F74A3">
        <w:tc>
          <w:tcPr>
            <w:tcW w:w="0" w:type="auto"/>
            <w:shd w:val="clear" w:color="auto" w:fill="FFFFFF"/>
            <w:tcMar>
              <w:top w:w="105" w:type="dxa"/>
              <w:left w:w="75" w:type="dxa"/>
              <w:bottom w:w="105" w:type="dxa"/>
              <w:right w:w="75" w:type="dxa"/>
            </w:tcMar>
            <w:vAlign w:val="center"/>
            <w:hideMark/>
          </w:tcPr>
          <w:p w14:paraId="060D18BF" w14:textId="77777777" w:rsidR="00224884" w:rsidRPr="00224884" w:rsidRDefault="00224884" w:rsidP="00224884">
            <w:pPr>
              <w:rPr>
                <w:rFonts w:ascii="Serif" w:hAnsi="Serif"/>
                <w:sz w:val="24"/>
                <w:szCs w:val="24"/>
              </w:rPr>
            </w:pPr>
            <w:r w:rsidRPr="00224884">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3F7B04C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73BC6E"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6F09B0F" w14:textId="77777777" w:rsidTr="008F74A3">
        <w:tc>
          <w:tcPr>
            <w:tcW w:w="0" w:type="auto"/>
            <w:shd w:val="clear" w:color="auto" w:fill="FFFFFF"/>
            <w:tcMar>
              <w:top w:w="105" w:type="dxa"/>
              <w:left w:w="75" w:type="dxa"/>
              <w:bottom w:w="105" w:type="dxa"/>
              <w:right w:w="75" w:type="dxa"/>
            </w:tcMar>
            <w:vAlign w:val="center"/>
            <w:hideMark/>
          </w:tcPr>
          <w:p w14:paraId="7912B97D" w14:textId="77777777" w:rsidR="00224884" w:rsidRPr="00224884" w:rsidRDefault="00224884" w:rsidP="00224884">
            <w:pPr>
              <w:rPr>
                <w:rFonts w:ascii="Serif" w:hAnsi="Serif"/>
                <w:sz w:val="24"/>
                <w:szCs w:val="24"/>
              </w:rPr>
            </w:pPr>
            <w:r w:rsidRPr="00224884">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5E62F33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51A245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492FE2CC" w14:textId="77777777" w:rsidTr="008F74A3">
        <w:tc>
          <w:tcPr>
            <w:tcW w:w="0" w:type="auto"/>
            <w:shd w:val="clear" w:color="auto" w:fill="FFFFFF"/>
            <w:tcMar>
              <w:top w:w="105" w:type="dxa"/>
              <w:left w:w="75" w:type="dxa"/>
              <w:bottom w:w="105" w:type="dxa"/>
              <w:right w:w="75" w:type="dxa"/>
            </w:tcMar>
            <w:vAlign w:val="center"/>
            <w:hideMark/>
          </w:tcPr>
          <w:p w14:paraId="7779618B" w14:textId="77777777" w:rsidR="00224884" w:rsidRPr="00224884" w:rsidRDefault="00224884" w:rsidP="00224884">
            <w:pPr>
              <w:rPr>
                <w:rFonts w:ascii="Serif" w:hAnsi="Serif"/>
                <w:sz w:val="24"/>
                <w:szCs w:val="24"/>
              </w:rPr>
            </w:pPr>
            <w:r w:rsidRPr="00224884">
              <w:rPr>
                <w:rFonts w:ascii="Serif" w:hAnsi="Serif"/>
                <w:sz w:val="24"/>
                <w:szCs w:val="24"/>
              </w:rPr>
              <w:lastRenderedPageBreak/>
              <w:t>Congo</w:t>
            </w:r>
          </w:p>
        </w:tc>
        <w:tc>
          <w:tcPr>
            <w:tcW w:w="0" w:type="auto"/>
            <w:shd w:val="clear" w:color="auto" w:fill="FFFFFF"/>
            <w:tcMar>
              <w:top w:w="105" w:type="dxa"/>
              <w:left w:w="75" w:type="dxa"/>
              <w:bottom w:w="105" w:type="dxa"/>
              <w:right w:w="75" w:type="dxa"/>
            </w:tcMar>
            <w:vAlign w:val="center"/>
            <w:hideMark/>
          </w:tcPr>
          <w:p w14:paraId="069FFC3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9AD6D1"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991C666" w14:textId="77777777" w:rsidTr="008F74A3">
        <w:tc>
          <w:tcPr>
            <w:tcW w:w="0" w:type="auto"/>
            <w:shd w:val="clear" w:color="auto" w:fill="FFFFFF"/>
            <w:tcMar>
              <w:top w:w="105" w:type="dxa"/>
              <w:left w:w="75" w:type="dxa"/>
              <w:bottom w:w="105" w:type="dxa"/>
              <w:right w:w="75" w:type="dxa"/>
            </w:tcMar>
            <w:vAlign w:val="center"/>
            <w:hideMark/>
          </w:tcPr>
          <w:p w14:paraId="4D1C81E7" w14:textId="77777777" w:rsidR="00224884" w:rsidRPr="00224884" w:rsidRDefault="00224884" w:rsidP="00224884">
            <w:pPr>
              <w:rPr>
                <w:rFonts w:ascii="Serif" w:hAnsi="Serif"/>
                <w:sz w:val="24"/>
                <w:szCs w:val="24"/>
              </w:rPr>
            </w:pPr>
            <w:r w:rsidRPr="00224884">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59B053E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90C992"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9CEAD7F" w14:textId="77777777" w:rsidTr="008F74A3">
        <w:tc>
          <w:tcPr>
            <w:tcW w:w="0" w:type="auto"/>
            <w:shd w:val="clear" w:color="auto" w:fill="FFFFFF"/>
            <w:tcMar>
              <w:top w:w="105" w:type="dxa"/>
              <w:left w:w="75" w:type="dxa"/>
              <w:bottom w:w="105" w:type="dxa"/>
              <w:right w:w="75" w:type="dxa"/>
            </w:tcMar>
            <w:vAlign w:val="center"/>
            <w:hideMark/>
          </w:tcPr>
          <w:p w14:paraId="28750129" w14:textId="77777777" w:rsidR="00224884" w:rsidRPr="00224884" w:rsidRDefault="00224884" w:rsidP="00224884">
            <w:pPr>
              <w:rPr>
                <w:rFonts w:ascii="Serif" w:hAnsi="Serif"/>
                <w:sz w:val="24"/>
                <w:szCs w:val="24"/>
              </w:rPr>
            </w:pPr>
            <w:r w:rsidRPr="00224884">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2BBA4E0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55004A3"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58656157" w14:textId="77777777" w:rsidTr="008F74A3">
        <w:tc>
          <w:tcPr>
            <w:tcW w:w="0" w:type="auto"/>
            <w:shd w:val="clear" w:color="auto" w:fill="FFFFFF"/>
            <w:tcMar>
              <w:top w:w="105" w:type="dxa"/>
              <w:left w:w="75" w:type="dxa"/>
              <w:bottom w:w="105" w:type="dxa"/>
              <w:right w:w="75" w:type="dxa"/>
            </w:tcMar>
            <w:vAlign w:val="center"/>
            <w:hideMark/>
          </w:tcPr>
          <w:p w14:paraId="58E2912A" w14:textId="77777777" w:rsidR="00224884" w:rsidRPr="00224884" w:rsidRDefault="00224884" w:rsidP="00224884">
            <w:pPr>
              <w:rPr>
                <w:rFonts w:ascii="Serif" w:hAnsi="Serif"/>
                <w:sz w:val="24"/>
                <w:szCs w:val="24"/>
              </w:rPr>
            </w:pPr>
            <w:r w:rsidRPr="00224884">
              <w:rPr>
                <w:rFonts w:ascii="Serif" w:hAnsi="Serif"/>
                <w:sz w:val="24"/>
                <w:szCs w:val="24"/>
              </w:rPr>
              <w:t>Faeroe Islands</w:t>
            </w:r>
          </w:p>
        </w:tc>
        <w:tc>
          <w:tcPr>
            <w:tcW w:w="0" w:type="auto"/>
            <w:shd w:val="clear" w:color="auto" w:fill="FFFFFF"/>
            <w:tcMar>
              <w:top w:w="105" w:type="dxa"/>
              <w:left w:w="75" w:type="dxa"/>
              <w:bottom w:w="105" w:type="dxa"/>
              <w:right w:w="75" w:type="dxa"/>
            </w:tcMar>
            <w:vAlign w:val="center"/>
            <w:hideMark/>
          </w:tcPr>
          <w:p w14:paraId="06E7E2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8EF1E2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711BED3" w14:textId="77777777" w:rsidTr="008F74A3">
        <w:tc>
          <w:tcPr>
            <w:tcW w:w="0" w:type="auto"/>
            <w:shd w:val="clear" w:color="auto" w:fill="FFFFFF"/>
            <w:tcMar>
              <w:top w:w="105" w:type="dxa"/>
              <w:left w:w="75" w:type="dxa"/>
              <w:bottom w:w="105" w:type="dxa"/>
              <w:right w:w="75" w:type="dxa"/>
            </w:tcMar>
            <w:vAlign w:val="center"/>
            <w:hideMark/>
          </w:tcPr>
          <w:p w14:paraId="44541AE6" w14:textId="77777777" w:rsidR="00224884" w:rsidRPr="00224884" w:rsidRDefault="00224884" w:rsidP="00224884">
            <w:pPr>
              <w:rPr>
                <w:rFonts w:ascii="Serif" w:hAnsi="Serif"/>
                <w:sz w:val="24"/>
                <w:szCs w:val="24"/>
              </w:rPr>
            </w:pPr>
            <w:r w:rsidRPr="00224884">
              <w:rPr>
                <w:rFonts w:ascii="Serif" w:hAnsi="Serif"/>
                <w:sz w:val="24"/>
                <w:szCs w:val="24"/>
              </w:rPr>
              <w:t>Falkland Islands</w:t>
            </w:r>
          </w:p>
        </w:tc>
        <w:tc>
          <w:tcPr>
            <w:tcW w:w="0" w:type="auto"/>
            <w:shd w:val="clear" w:color="auto" w:fill="FFFFFF"/>
            <w:tcMar>
              <w:top w:w="105" w:type="dxa"/>
              <w:left w:w="75" w:type="dxa"/>
              <w:bottom w:w="105" w:type="dxa"/>
              <w:right w:w="75" w:type="dxa"/>
            </w:tcMar>
            <w:vAlign w:val="center"/>
            <w:hideMark/>
          </w:tcPr>
          <w:p w14:paraId="6998D0A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6899479"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3520886" w14:textId="77777777" w:rsidTr="008F74A3">
        <w:tc>
          <w:tcPr>
            <w:tcW w:w="0" w:type="auto"/>
            <w:shd w:val="clear" w:color="auto" w:fill="FFFFFF"/>
            <w:tcMar>
              <w:top w:w="105" w:type="dxa"/>
              <w:left w:w="75" w:type="dxa"/>
              <w:bottom w:w="105" w:type="dxa"/>
              <w:right w:w="75" w:type="dxa"/>
            </w:tcMar>
            <w:vAlign w:val="center"/>
            <w:hideMark/>
          </w:tcPr>
          <w:p w14:paraId="4ED26876" w14:textId="77777777" w:rsidR="00224884" w:rsidRPr="00224884" w:rsidRDefault="00224884" w:rsidP="00224884">
            <w:pPr>
              <w:rPr>
                <w:rFonts w:ascii="Serif" w:hAnsi="Serif"/>
                <w:sz w:val="24"/>
                <w:szCs w:val="24"/>
              </w:rPr>
            </w:pPr>
            <w:r w:rsidRPr="00224884">
              <w:rPr>
                <w:rFonts w:ascii="Serif" w:hAnsi="Serif"/>
                <w:sz w:val="24"/>
                <w:szCs w:val="24"/>
              </w:rPr>
              <w:t>Greenland</w:t>
            </w:r>
          </w:p>
        </w:tc>
        <w:tc>
          <w:tcPr>
            <w:tcW w:w="0" w:type="auto"/>
            <w:shd w:val="clear" w:color="auto" w:fill="FFFFFF"/>
            <w:tcMar>
              <w:top w:w="105" w:type="dxa"/>
              <w:left w:w="75" w:type="dxa"/>
              <w:bottom w:w="105" w:type="dxa"/>
              <w:right w:w="75" w:type="dxa"/>
            </w:tcMar>
            <w:vAlign w:val="center"/>
            <w:hideMark/>
          </w:tcPr>
          <w:p w14:paraId="78FE5F7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1A147F3"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5E08F98" w14:textId="77777777" w:rsidTr="008F74A3">
        <w:tc>
          <w:tcPr>
            <w:tcW w:w="0" w:type="auto"/>
            <w:shd w:val="clear" w:color="auto" w:fill="FFFFFF"/>
            <w:tcMar>
              <w:top w:w="105" w:type="dxa"/>
              <w:left w:w="75" w:type="dxa"/>
              <w:bottom w:w="105" w:type="dxa"/>
              <w:right w:w="75" w:type="dxa"/>
            </w:tcMar>
            <w:vAlign w:val="center"/>
            <w:hideMark/>
          </w:tcPr>
          <w:p w14:paraId="6D1DCEF3" w14:textId="77777777" w:rsidR="00224884" w:rsidRPr="00224884" w:rsidRDefault="00224884" w:rsidP="00224884">
            <w:pPr>
              <w:rPr>
                <w:rFonts w:ascii="Serif" w:hAnsi="Serif"/>
                <w:sz w:val="24"/>
                <w:szCs w:val="24"/>
              </w:rPr>
            </w:pPr>
            <w:r w:rsidRPr="00224884">
              <w:rPr>
                <w:rFonts w:ascii="Serif" w:hAnsi="Serif"/>
                <w:sz w:val="24"/>
                <w:szCs w:val="24"/>
              </w:rPr>
              <w:t>Isle of Man</w:t>
            </w:r>
          </w:p>
        </w:tc>
        <w:tc>
          <w:tcPr>
            <w:tcW w:w="0" w:type="auto"/>
            <w:shd w:val="clear" w:color="auto" w:fill="FFFFFF"/>
            <w:tcMar>
              <w:top w:w="105" w:type="dxa"/>
              <w:left w:w="75" w:type="dxa"/>
              <w:bottom w:w="105" w:type="dxa"/>
              <w:right w:w="75" w:type="dxa"/>
            </w:tcMar>
            <w:vAlign w:val="center"/>
            <w:hideMark/>
          </w:tcPr>
          <w:p w14:paraId="2B992B0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E15656B"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D4CDAFD" w14:textId="77777777" w:rsidTr="008F74A3">
        <w:tc>
          <w:tcPr>
            <w:tcW w:w="0" w:type="auto"/>
            <w:shd w:val="clear" w:color="auto" w:fill="FFFFFF"/>
            <w:tcMar>
              <w:top w:w="105" w:type="dxa"/>
              <w:left w:w="75" w:type="dxa"/>
              <w:bottom w:w="105" w:type="dxa"/>
              <w:right w:w="75" w:type="dxa"/>
            </w:tcMar>
            <w:vAlign w:val="center"/>
            <w:hideMark/>
          </w:tcPr>
          <w:p w14:paraId="12F165E8" w14:textId="77777777" w:rsidR="00224884" w:rsidRPr="00224884" w:rsidRDefault="00224884" w:rsidP="00224884">
            <w:pPr>
              <w:rPr>
                <w:rFonts w:ascii="Serif" w:hAnsi="Serif"/>
                <w:sz w:val="24"/>
                <w:szCs w:val="24"/>
              </w:rPr>
            </w:pPr>
            <w:r w:rsidRPr="00224884">
              <w:rPr>
                <w:rFonts w:ascii="Serif" w:hAnsi="Serif"/>
                <w:sz w:val="24"/>
                <w:szCs w:val="24"/>
              </w:rPr>
              <w:t>Lesotho</w:t>
            </w:r>
          </w:p>
        </w:tc>
        <w:tc>
          <w:tcPr>
            <w:tcW w:w="0" w:type="auto"/>
            <w:shd w:val="clear" w:color="auto" w:fill="FFFFFF"/>
            <w:tcMar>
              <w:top w:w="105" w:type="dxa"/>
              <w:left w:w="75" w:type="dxa"/>
              <w:bottom w:w="105" w:type="dxa"/>
              <w:right w:w="75" w:type="dxa"/>
            </w:tcMar>
            <w:vAlign w:val="center"/>
            <w:hideMark/>
          </w:tcPr>
          <w:p w14:paraId="51DF24C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8931300"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4539DB01" w14:textId="77777777" w:rsidTr="008F74A3">
        <w:tc>
          <w:tcPr>
            <w:tcW w:w="0" w:type="auto"/>
            <w:shd w:val="clear" w:color="auto" w:fill="FFFFFF"/>
            <w:tcMar>
              <w:top w:w="105" w:type="dxa"/>
              <w:left w:w="75" w:type="dxa"/>
              <w:bottom w:w="105" w:type="dxa"/>
              <w:right w:w="75" w:type="dxa"/>
            </w:tcMar>
            <w:vAlign w:val="center"/>
            <w:hideMark/>
          </w:tcPr>
          <w:p w14:paraId="4879FCA4" w14:textId="77777777" w:rsidR="00224884" w:rsidRPr="00224884" w:rsidRDefault="00224884" w:rsidP="00224884">
            <w:pPr>
              <w:rPr>
                <w:rFonts w:ascii="Serif" w:hAnsi="Serif"/>
                <w:sz w:val="24"/>
                <w:szCs w:val="24"/>
              </w:rPr>
            </w:pPr>
            <w:r w:rsidRPr="00224884">
              <w:rPr>
                <w:rFonts w:ascii="Serif" w:hAnsi="Serif"/>
                <w:sz w:val="24"/>
                <w:szCs w:val="24"/>
              </w:rPr>
              <w:t>Macao</w:t>
            </w:r>
          </w:p>
        </w:tc>
        <w:tc>
          <w:tcPr>
            <w:tcW w:w="0" w:type="auto"/>
            <w:shd w:val="clear" w:color="auto" w:fill="FFFFFF"/>
            <w:tcMar>
              <w:top w:w="105" w:type="dxa"/>
              <w:left w:w="75" w:type="dxa"/>
              <w:bottom w:w="105" w:type="dxa"/>
              <w:right w:w="75" w:type="dxa"/>
            </w:tcMar>
            <w:vAlign w:val="center"/>
            <w:hideMark/>
          </w:tcPr>
          <w:p w14:paraId="0ADE0C8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3934E92"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869BB16" w14:textId="77777777" w:rsidTr="008F74A3">
        <w:tc>
          <w:tcPr>
            <w:tcW w:w="0" w:type="auto"/>
            <w:shd w:val="clear" w:color="auto" w:fill="FFFFFF"/>
            <w:tcMar>
              <w:top w:w="105" w:type="dxa"/>
              <w:left w:w="75" w:type="dxa"/>
              <w:bottom w:w="105" w:type="dxa"/>
              <w:right w:w="75" w:type="dxa"/>
            </w:tcMar>
            <w:vAlign w:val="center"/>
            <w:hideMark/>
          </w:tcPr>
          <w:p w14:paraId="57939665" w14:textId="77777777" w:rsidR="00224884" w:rsidRPr="00224884" w:rsidRDefault="00224884" w:rsidP="00224884">
            <w:pPr>
              <w:rPr>
                <w:rFonts w:ascii="Serif" w:hAnsi="Serif"/>
                <w:sz w:val="24"/>
                <w:szCs w:val="24"/>
              </w:rPr>
            </w:pPr>
            <w:r w:rsidRPr="00224884">
              <w:rPr>
                <w:rFonts w:ascii="Serif" w:hAnsi="Serif"/>
                <w:sz w:val="24"/>
                <w:szCs w:val="24"/>
              </w:rPr>
              <w:t>Micronesia (country)</w:t>
            </w:r>
          </w:p>
        </w:tc>
        <w:tc>
          <w:tcPr>
            <w:tcW w:w="0" w:type="auto"/>
            <w:shd w:val="clear" w:color="auto" w:fill="FFFFFF"/>
            <w:tcMar>
              <w:top w:w="105" w:type="dxa"/>
              <w:left w:w="75" w:type="dxa"/>
              <w:bottom w:w="105" w:type="dxa"/>
              <w:right w:w="75" w:type="dxa"/>
            </w:tcMar>
            <w:vAlign w:val="center"/>
            <w:hideMark/>
          </w:tcPr>
          <w:p w14:paraId="53FD832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F9D163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61CD15E" w14:textId="77777777" w:rsidTr="008F74A3">
        <w:tc>
          <w:tcPr>
            <w:tcW w:w="0" w:type="auto"/>
            <w:shd w:val="clear" w:color="auto" w:fill="FFFFFF"/>
            <w:tcMar>
              <w:top w:w="105" w:type="dxa"/>
              <w:left w:w="75" w:type="dxa"/>
              <w:bottom w:w="105" w:type="dxa"/>
              <w:right w:w="75" w:type="dxa"/>
            </w:tcMar>
            <w:vAlign w:val="center"/>
            <w:hideMark/>
          </w:tcPr>
          <w:p w14:paraId="5B3AE793" w14:textId="77777777" w:rsidR="00224884" w:rsidRPr="00224884" w:rsidRDefault="00224884" w:rsidP="00224884">
            <w:pPr>
              <w:rPr>
                <w:rFonts w:ascii="Serif" w:hAnsi="Serif"/>
                <w:sz w:val="24"/>
                <w:szCs w:val="24"/>
              </w:rPr>
            </w:pPr>
            <w:r w:rsidRPr="00224884">
              <w:rPr>
                <w:rFonts w:ascii="Serif" w:hAnsi="Serif"/>
                <w:sz w:val="24"/>
                <w:szCs w:val="24"/>
              </w:rPr>
              <w:t>Nicaragua</w:t>
            </w:r>
          </w:p>
        </w:tc>
        <w:tc>
          <w:tcPr>
            <w:tcW w:w="0" w:type="auto"/>
            <w:shd w:val="clear" w:color="auto" w:fill="FFFFFF"/>
            <w:tcMar>
              <w:top w:w="105" w:type="dxa"/>
              <w:left w:w="75" w:type="dxa"/>
              <w:bottom w:w="105" w:type="dxa"/>
              <w:right w:w="75" w:type="dxa"/>
            </w:tcMar>
            <w:vAlign w:val="center"/>
            <w:hideMark/>
          </w:tcPr>
          <w:p w14:paraId="7DD2CF2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62532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65B77B2" w14:textId="77777777" w:rsidTr="008F74A3">
        <w:tc>
          <w:tcPr>
            <w:tcW w:w="0" w:type="auto"/>
            <w:shd w:val="clear" w:color="auto" w:fill="FFFFFF"/>
            <w:tcMar>
              <w:top w:w="105" w:type="dxa"/>
              <w:left w:w="75" w:type="dxa"/>
              <w:bottom w:w="105" w:type="dxa"/>
              <w:right w:w="75" w:type="dxa"/>
            </w:tcMar>
            <w:vAlign w:val="center"/>
            <w:hideMark/>
          </w:tcPr>
          <w:p w14:paraId="3A98C097" w14:textId="77777777" w:rsidR="00224884" w:rsidRPr="00224884" w:rsidRDefault="00224884" w:rsidP="00224884">
            <w:pPr>
              <w:rPr>
                <w:rFonts w:ascii="Serif" w:hAnsi="Serif"/>
                <w:sz w:val="24"/>
                <w:szCs w:val="24"/>
              </w:rPr>
            </w:pPr>
            <w:r w:rsidRPr="00224884">
              <w:rPr>
                <w:rFonts w:ascii="Serif" w:hAnsi="Serif"/>
                <w:sz w:val="24"/>
                <w:szCs w:val="24"/>
              </w:rPr>
              <w:t>Saint Helena</w:t>
            </w:r>
          </w:p>
        </w:tc>
        <w:tc>
          <w:tcPr>
            <w:tcW w:w="0" w:type="auto"/>
            <w:shd w:val="clear" w:color="auto" w:fill="FFFFFF"/>
            <w:tcMar>
              <w:top w:w="105" w:type="dxa"/>
              <w:left w:w="75" w:type="dxa"/>
              <w:bottom w:w="105" w:type="dxa"/>
              <w:right w:w="75" w:type="dxa"/>
            </w:tcMar>
            <w:vAlign w:val="center"/>
            <w:hideMark/>
          </w:tcPr>
          <w:p w14:paraId="1121389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8513F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7FA3F2D" w14:textId="77777777" w:rsidTr="008F74A3">
        <w:tc>
          <w:tcPr>
            <w:tcW w:w="0" w:type="auto"/>
            <w:shd w:val="clear" w:color="auto" w:fill="FFFFFF"/>
            <w:tcMar>
              <w:top w:w="105" w:type="dxa"/>
              <w:left w:w="75" w:type="dxa"/>
              <w:bottom w:w="105" w:type="dxa"/>
              <w:right w:w="75" w:type="dxa"/>
            </w:tcMar>
            <w:vAlign w:val="center"/>
            <w:hideMark/>
          </w:tcPr>
          <w:p w14:paraId="7E0BAB65" w14:textId="77777777" w:rsidR="00224884" w:rsidRPr="00224884" w:rsidRDefault="00224884" w:rsidP="00224884">
            <w:pPr>
              <w:rPr>
                <w:rFonts w:ascii="Serif" w:hAnsi="Serif"/>
                <w:sz w:val="24"/>
                <w:szCs w:val="24"/>
              </w:rPr>
            </w:pPr>
            <w:r w:rsidRPr="00224884">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20BB49B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06B27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473DA95" w14:textId="77777777" w:rsidTr="008F74A3">
        <w:tc>
          <w:tcPr>
            <w:tcW w:w="0" w:type="auto"/>
            <w:shd w:val="clear" w:color="auto" w:fill="FFFFFF"/>
            <w:tcMar>
              <w:top w:w="105" w:type="dxa"/>
              <w:left w:w="75" w:type="dxa"/>
              <w:bottom w:w="105" w:type="dxa"/>
              <w:right w:w="75" w:type="dxa"/>
            </w:tcMar>
            <w:vAlign w:val="center"/>
            <w:hideMark/>
          </w:tcPr>
          <w:p w14:paraId="16566C0E" w14:textId="77777777" w:rsidR="00224884" w:rsidRPr="00224884" w:rsidRDefault="00224884" w:rsidP="00224884">
            <w:pPr>
              <w:rPr>
                <w:rFonts w:ascii="Serif" w:hAnsi="Serif"/>
                <w:sz w:val="24"/>
                <w:szCs w:val="24"/>
              </w:rPr>
            </w:pPr>
            <w:r w:rsidRPr="00224884">
              <w:rPr>
                <w:rFonts w:ascii="Serif" w:hAnsi="Serif"/>
                <w:sz w:val="24"/>
                <w:szCs w:val="24"/>
              </w:rPr>
              <w:t>Tajikistan</w:t>
            </w:r>
          </w:p>
        </w:tc>
        <w:tc>
          <w:tcPr>
            <w:tcW w:w="0" w:type="auto"/>
            <w:shd w:val="clear" w:color="auto" w:fill="FFFFFF"/>
            <w:tcMar>
              <w:top w:w="105" w:type="dxa"/>
              <w:left w:w="75" w:type="dxa"/>
              <w:bottom w:w="105" w:type="dxa"/>
              <w:right w:w="75" w:type="dxa"/>
            </w:tcMar>
            <w:vAlign w:val="center"/>
            <w:hideMark/>
          </w:tcPr>
          <w:p w14:paraId="0C7C0C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DEE27A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6CADA5E0" w14:textId="77777777" w:rsidTr="008F74A3">
        <w:tc>
          <w:tcPr>
            <w:tcW w:w="0" w:type="auto"/>
            <w:shd w:val="clear" w:color="auto" w:fill="FFFFFF"/>
            <w:tcMar>
              <w:top w:w="105" w:type="dxa"/>
              <w:left w:w="75" w:type="dxa"/>
              <w:bottom w:w="105" w:type="dxa"/>
              <w:right w:w="75" w:type="dxa"/>
            </w:tcMar>
            <w:vAlign w:val="center"/>
            <w:hideMark/>
          </w:tcPr>
          <w:p w14:paraId="6B954059" w14:textId="77777777" w:rsidR="00224884" w:rsidRPr="00224884" w:rsidRDefault="00224884" w:rsidP="00224884">
            <w:pPr>
              <w:rPr>
                <w:rFonts w:ascii="Serif" w:hAnsi="Serif"/>
                <w:sz w:val="24"/>
                <w:szCs w:val="24"/>
              </w:rPr>
            </w:pPr>
            <w:r w:rsidRPr="00224884">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57D275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FEC70BC"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C3DF118" w14:textId="77777777" w:rsidTr="008F74A3">
        <w:tc>
          <w:tcPr>
            <w:tcW w:w="0" w:type="auto"/>
            <w:shd w:val="clear" w:color="auto" w:fill="FFFFFF"/>
            <w:tcMar>
              <w:top w:w="105" w:type="dxa"/>
              <w:left w:w="75" w:type="dxa"/>
              <w:bottom w:w="105" w:type="dxa"/>
              <w:right w:w="75" w:type="dxa"/>
            </w:tcMar>
            <w:vAlign w:val="center"/>
            <w:hideMark/>
          </w:tcPr>
          <w:p w14:paraId="5CC16A73" w14:textId="77777777" w:rsidR="00224884" w:rsidRPr="00224884" w:rsidRDefault="00224884" w:rsidP="00224884">
            <w:pPr>
              <w:rPr>
                <w:rFonts w:ascii="Serif" w:hAnsi="Serif"/>
                <w:sz w:val="24"/>
                <w:szCs w:val="24"/>
              </w:rPr>
            </w:pPr>
            <w:r w:rsidRPr="00224884">
              <w:rPr>
                <w:rFonts w:ascii="Serif" w:hAnsi="Serif"/>
                <w:sz w:val="24"/>
                <w:szCs w:val="24"/>
              </w:rPr>
              <w:t>Vatican</w:t>
            </w:r>
          </w:p>
        </w:tc>
        <w:tc>
          <w:tcPr>
            <w:tcW w:w="0" w:type="auto"/>
            <w:shd w:val="clear" w:color="auto" w:fill="FFFFFF"/>
            <w:tcMar>
              <w:top w:w="105" w:type="dxa"/>
              <w:left w:w="75" w:type="dxa"/>
              <w:bottom w:w="105" w:type="dxa"/>
              <w:right w:w="75" w:type="dxa"/>
            </w:tcMar>
            <w:vAlign w:val="center"/>
            <w:hideMark/>
          </w:tcPr>
          <w:p w14:paraId="031DA32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3090628"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0FCFCB6" w14:textId="77777777" w:rsidTr="008F74A3">
        <w:tc>
          <w:tcPr>
            <w:tcW w:w="0" w:type="auto"/>
            <w:shd w:val="clear" w:color="auto" w:fill="FFFFFF"/>
            <w:tcMar>
              <w:top w:w="105" w:type="dxa"/>
              <w:left w:w="75" w:type="dxa"/>
              <w:bottom w:w="105" w:type="dxa"/>
              <w:right w:w="75" w:type="dxa"/>
            </w:tcMar>
            <w:vAlign w:val="center"/>
            <w:hideMark/>
          </w:tcPr>
          <w:p w14:paraId="5F56F7EA" w14:textId="77777777" w:rsidR="00224884" w:rsidRPr="00224884" w:rsidRDefault="00224884" w:rsidP="00224884">
            <w:pPr>
              <w:rPr>
                <w:rFonts w:ascii="Serif" w:hAnsi="Serif"/>
                <w:sz w:val="24"/>
                <w:szCs w:val="24"/>
              </w:rPr>
            </w:pPr>
            <w:r w:rsidRPr="00224884">
              <w:rPr>
                <w:rFonts w:ascii="Serif" w:hAnsi="Serif"/>
                <w:sz w:val="24"/>
                <w:szCs w:val="24"/>
              </w:rPr>
              <w:lastRenderedPageBreak/>
              <w:t>Wallis and Futuna</w:t>
            </w:r>
          </w:p>
        </w:tc>
        <w:tc>
          <w:tcPr>
            <w:tcW w:w="0" w:type="auto"/>
            <w:shd w:val="clear" w:color="auto" w:fill="FFFFFF"/>
            <w:tcMar>
              <w:top w:w="105" w:type="dxa"/>
              <w:left w:w="75" w:type="dxa"/>
              <w:bottom w:w="105" w:type="dxa"/>
              <w:right w:w="75" w:type="dxa"/>
            </w:tcMar>
            <w:vAlign w:val="center"/>
            <w:hideMark/>
          </w:tcPr>
          <w:p w14:paraId="2671AFD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72964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51CFBF20" w14:textId="77777777" w:rsidTr="008F74A3">
        <w:tc>
          <w:tcPr>
            <w:tcW w:w="0" w:type="auto"/>
            <w:shd w:val="clear" w:color="auto" w:fill="FFFFFF"/>
            <w:tcMar>
              <w:top w:w="105" w:type="dxa"/>
              <w:left w:w="75" w:type="dxa"/>
              <w:bottom w:w="105" w:type="dxa"/>
              <w:right w:w="75" w:type="dxa"/>
            </w:tcMar>
            <w:vAlign w:val="center"/>
            <w:hideMark/>
          </w:tcPr>
          <w:p w14:paraId="7477ABF4" w14:textId="77777777" w:rsidR="00224884" w:rsidRPr="00224884" w:rsidRDefault="00224884" w:rsidP="00224884">
            <w:pPr>
              <w:rPr>
                <w:rFonts w:ascii="Serif" w:hAnsi="Serif"/>
                <w:sz w:val="24"/>
                <w:szCs w:val="24"/>
              </w:rPr>
            </w:pPr>
            <w:r w:rsidRPr="00224884">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2E0CA7AD"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6897163"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1E1E6952" w14:textId="77777777" w:rsidTr="008F74A3">
        <w:tc>
          <w:tcPr>
            <w:tcW w:w="0" w:type="auto"/>
            <w:shd w:val="clear" w:color="auto" w:fill="FFFFFF"/>
            <w:tcMar>
              <w:top w:w="105" w:type="dxa"/>
              <w:left w:w="75" w:type="dxa"/>
              <w:bottom w:w="105" w:type="dxa"/>
              <w:right w:w="75" w:type="dxa"/>
            </w:tcMar>
            <w:vAlign w:val="center"/>
            <w:hideMark/>
          </w:tcPr>
          <w:p w14:paraId="29E41880" w14:textId="77777777" w:rsidR="00224884" w:rsidRPr="00224884" w:rsidRDefault="00224884" w:rsidP="00224884">
            <w:pPr>
              <w:rPr>
                <w:rFonts w:ascii="Serif" w:hAnsi="Serif"/>
                <w:sz w:val="24"/>
                <w:szCs w:val="24"/>
              </w:rPr>
            </w:pPr>
            <w:r w:rsidRPr="00224884">
              <w:rPr>
                <w:rFonts w:ascii="Serif" w:hAnsi="Serif"/>
                <w:sz w:val="24"/>
                <w:szCs w:val="24"/>
              </w:rPr>
              <w:t>Guernsey</w:t>
            </w:r>
          </w:p>
        </w:tc>
        <w:tc>
          <w:tcPr>
            <w:tcW w:w="0" w:type="auto"/>
            <w:shd w:val="clear" w:color="auto" w:fill="FFFFFF"/>
            <w:tcMar>
              <w:top w:w="105" w:type="dxa"/>
              <w:left w:w="75" w:type="dxa"/>
              <w:bottom w:w="105" w:type="dxa"/>
              <w:right w:w="75" w:type="dxa"/>
            </w:tcMar>
            <w:vAlign w:val="center"/>
            <w:hideMark/>
          </w:tcPr>
          <w:p w14:paraId="2E8CB33A"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6C491E8"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1DC25B6" w14:textId="77777777" w:rsidTr="008F74A3">
        <w:tc>
          <w:tcPr>
            <w:tcW w:w="0" w:type="auto"/>
            <w:shd w:val="clear" w:color="auto" w:fill="FFFFFF"/>
            <w:tcMar>
              <w:top w:w="105" w:type="dxa"/>
              <w:left w:w="75" w:type="dxa"/>
              <w:bottom w:w="105" w:type="dxa"/>
              <w:right w:w="75" w:type="dxa"/>
            </w:tcMar>
            <w:vAlign w:val="center"/>
            <w:hideMark/>
          </w:tcPr>
          <w:p w14:paraId="0FBB21D2" w14:textId="77777777" w:rsidR="00224884" w:rsidRPr="00224884" w:rsidRDefault="00224884" w:rsidP="00224884">
            <w:pPr>
              <w:rPr>
                <w:rFonts w:ascii="Serif" w:hAnsi="Serif"/>
                <w:sz w:val="24"/>
                <w:szCs w:val="24"/>
              </w:rPr>
            </w:pPr>
            <w:r w:rsidRPr="00224884">
              <w:rPr>
                <w:rFonts w:ascii="Serif" w:hAnsi="Serif"/>
                <w:sz w:val="24"/>
                <w:szCs w:val="24"/>
              </w:rPr>
              <w:t>International</w:t>
            </w:r>
          </w:p>
        </w:tc>
        <w:tc>
          <w:tcPr>
            <w:tcW w:w="0" w:type="auto"/>
            <w:shd w:val="clear" w:color="auto" w:fill="FFFFFF"/>
            <w:tcMar>
              <w:top w:w="105" w:type="dxa"/>
              <w:left w:w="75" w:type="dxa"/>
              <w:bottom w:w="105" w:type="dxa"/>
              <w:right w:w="75" w:type="dxa"/>
            </w:tcMar>
            <w:vAlign w:val="center"/>
            <w:hideMark/>
          </w:tcPr>
          <w:p w14:paraId="190D1D27"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27242CEC"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277EEB72" w14:textId="77777777" w:rsidTr="008F74A3">
        <w:tc>
          <w:tcPr>
            <w:tcW w:w="0" w:type="auto"/>
            <w:shd w:val="clear" w:color="auto" w:fill="FFFFFF"/>
            <w:tcMar>
              <w:top w:w="105" w:type="dxa"/>
              <w:left w:w="75" w:type="dxa"/>
              <w:bottom w:w="105" w:type="dxa"/>
              <w:right w:w="75" w:type="dxa"/>
            </w:tcMar>
            <w:vAlign w:val="center"/>
            <w:hideMark/>
          </w:tcPr>
          <w:p w14:paraId="659F97FF" w14:textId="77777777" w:rsidR="00224884" w:rsidRPr="00224884" w:rsidRDefault="00224884" w:rsidP="00224884">
            <w:pPr>
              <w:rPr>
                <w:rFonts w:ascii="Serif" w:hAnsi="Serif"/>
                <w:sz w:val="24"/>
                <w:szCs w:val="24"/>
              </w:rPr>
            </w:pPr>
            <w:r w:rsidRPr="00224884">
              <w:rPr>
                <w:rFonts w:ascii="Serif" w:hAnsi="Serif"/>
                <w:sz w:val="24"/>
                <w:szCs w:val="24"/>
              </w:rPr>
              <w:t>Jersey</w:t>
            </w:r>
          </w:p>
        </w:tc>
        <w:tc>
          <w:tcPr>
            <w:tcW w:w="0" w:type="auto"/>
            <w:shd w:val="clear" w:color="auto" w:fill="FFFFFF"/>
            <w:tcMar>
              <w:top w:w="105" w:type="dxa"/>
              <w:left w:w="75" w:type="dxa"/>
              <w:bottom w:w="105" w:type="dxa"/>
              <w:right w:w="75" w:type="dxa"/>
            </w:tcMar>
            <w:vAlign w:val="center"/>
            <w:hideMark/>
          </w:tcPr>
          <w:p w14:paraId="36970C8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5BC81FF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5042B5A" w14:textId="77777777" w:rsidTr="008F74A3">
        <w:tc>
          <w:tcPr>
            <w:tcW w:w="0" w:type="auto"/>
            <w:shd w:val="clear" w:color="auto" w:fill="FFFFFF"/>
            <w:tcMar>
              <w:top w:w="105" w:type="dxa"/>
              <w:left w:w="75" w:type="dxa"/>
              <w:bottom w:w="105" w:type="dxa"/>
              <w:right w:w="75" w:type="dxa"/>
            </w:tcMar>
            <w:vAlign w:val="center"/>
            <w:hideMark/>
          </w:tcPr>
          <w:p w14:paraId="4B1B4E67" w14:textId="77777777" w:rsidR="00224884" w:rsidRPr="00224884" w:rsidRDefault="00224884" w:rsidP="00224884">
            <w:pPr>
              <w:rPr>
                <w:rFonts w:ascii="Serif" w:hAnsi="Serif"/>
                <w:sz w:val="24"/>
                <w:szCs w:val="24"/>
              </w:rPr>
            </w:pPr>
            <w:r w:rsidRPr="00224884">
              <w:rPr>
                <w:rFonts w:ascii="Serif" w:hAnsi="Serif"/>
                <w:sz w:val="24"/>
                <w:szCs w:val="24"/>
              </w:rPr>
              <w:t>Nauru</w:t>
            </w:r>
          </w:p>
        </w:tc>
        <w:tc>
          <w:tcPr>
            <w:tcW w:w="0" w:type="auto"/>
            <w:shd w:val="clear" w:color="auto" w:fill="FFFFFF"/>
            <w:tcMar>
              <w:top w:w="105" w:type="dxa"/>
              <w:left w:w="75" w:type="dxa"/>
              <w:bottom w:w="105" w:type="dxa"/>
              <w:right w:w="75" w:type="dxa"/>
            </w:tcMar>
            <w:vAlign w:val="center"/>
            <w:hideMark/>
          </w:tcPr>
          <w:p w14:paraId="719BA506"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7B16CEB0"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19E5E8E6" w14:textId="77777777" w:rsidTr="008F74A3">
        <w:tc>
          <w:tcPr>
            <w:tcW w:w="0" w:type="auto"/>
            <w:shd w:val="clear" w:color="auto" w:fill="FFFFFF"/>
            <w:tcMar>
              <w:top w:w="105" w:type="dxa"/>
              <w:left w:w="75" w:type="dxa"/>
              <w:bottom w:w="105" w:type="dxa"/>
              <w:right w:w="75" w:type="dxa"/>
            </w:tcMar>
            <w:vAlign w:val="center"/>
            <w:hideMark/>
          </w:tcPr>
          <w:p w14:paraId="7BFFE772" w14:textId="77777777" w:rsidR="00224884" w:rsidRPr="00224884" w:rsidRDefault="00224884" w:rsidP="00224884">
            <w:pPr>
              <w:rPr>
                <w:rFonts w:ascii="Serif" w:hAnsi="Serif"/>
                <w:sz w:val="24"/>
                <w:szCs w:val="24"/>
              </w:rPr>
            </w:pPr>
            <w:r w:rsidRPr="00224884">
              <w:rPr>
                <w:rFonts w:ascii="Serif" w:hAnsi="Serif"/>
                <w:sz w:val="24"/>
                <w:szCs w:val="24"/>
              </w:rPr>
              <w:t>Niue</w:t>
            </w:r>
          </w:p>
        </w:tc>
        <w:tc>
          <w:tcPr>
            <w:tcW w:w="0" w:type="auto"/>
            <w:shd w:val="clear" w:color="auto" w:fill="FFFFFF"/>
            <w:tcMar>
              <w:top w:w="105" w:type="dxa"/>
              <w:left w:w="75" w:type="dxa"/>
              <w:bottom w:w="105" w:type="dxa"/>
              <w:right w:w="75" w:type="dxa"/>
            </w:tcMar>
            <w:vAlign w:val="center"/>
            <w:hideMark/>
          </w:tcPr>
          <w:p w14:paraId="235EF2C2"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0C93B726"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297E20EA" w14:textId="77777777" w:rsidTr="008F74A3">
        <w:tc>
          <w:tcPr>
            <w:tcW w:w="0" w:type="auto"/>
            <w:shd w:val="clear" w:color="auto" w:fill="FFFFFF"/>
            <w:tcMar>
              <w:top w:w="105" w:type="dxa"/>
              <w:left w:w="75" w:type="dxa"/>
              <w:bottom w:w="105" w:type="dxa"/>
              <w:right w:w="75" w:type="dxa"/>
            </w:tcMar>
            <w:vAlign w:val="center"/>
            <w:hideMark/>
          </w:tcPr>
          <w:p w14:paraId="24248CF5" w14:textId="77777777" w:rsidR="00224884" w:rsidRPr="00224884" w:rsidRDefault="00224884" w:rsidP="00224884">
            <w:pPr>
              <w:rPr>
                <w:rFonts w:ascii="Serif" w:hAnsi="Serif"/>
                <w:sz w:val="24"/>
                <w:szCs w:val="24"/>
              </w:rPr>
            </w:pPr>
            <w:r w:rsidRPr="00224884">
              <w:rPr>
                <w:rFonts w:ascii="Serif" w:hAnsi="Serif"/>
                <w:sz w:val="24"/>
                <w:szCs w:val="24"/>
              </w:rPr>
              <w:t>Northern Cyprus</w:t>
            </w:r>
          </w:p>
        </w:tc>
        <w:tc>
          <w:tcPr>
            <w:tcW w:w="0" w:type="auto"/>
            <w:shd w:val="clear" w:color="auto" w:fill="FFFFFF"/>
            <w:tcMar>
              <w:top w:w="105" w:type="dxa"/>
              <w:left w:w="75" w:type="dxa"/>
              <w:bottom w:w="105" w:type="dxa"/>
              <w:right w:w="75" w:type="dxa"/>
            </w:tcMar>
            <w:vAlign w:val="center"/>
            <w:hideMark/>
          </w:tcPr>
          <w:p w14:paraId="29405ED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2582E454"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4F9CCC75" w14:textId="77777777" w:rsidTr="008F74A3">
        <w:tc>
          <w:tcPr>
            <w:tcW w:w="0" w:type="auto"/>
            <w:shd w:val="clear" w:color="auto" w:fill="FFFFFF"/>
            <w:tcMar>
              <w:top w:w="105" w:type="dxa"/>
              <w:left w:w="75" w:type="dxa"/>
              <w:bottom w:w="105" w:type="dxa"/>
              <w:right w:w="75" w:type="dxa"/>
            </w:tcMar>
            <w:vAlign w:val="center"/>
            <w:hideMark/>
          </w:tcPr>
          <w:p w14:paraId="66C185E6" w14:textId="77777777" w:rsidR="00224884" w:rsidRPr="00224884" w:rsidRDefault="00224884" w:rsidP="00224884">
            <w:pPr>
              <w:rPr>
                <w:rFonts w:ascii="Serif" w:hAnsi="Serif"/>
                <w:sz w:val="24"/>
                <w:szCs w:val="24"/>
              </w:rPr>
            </w:pPr>
            <w:r w:rsidRPr="00224884">
              <w:rPr>
                <w:rFonts w:ascii="Serif" w:hAnsi="Serif"/>
                <w:sz w:val="24"/>
                <w:szCs w:val="24"/>
              </w:rPr>
              <w:t>Northern Mariana Islands</w:t>
            </w:r>
          </w:p>
        </w:tc>
        <w:tc>
          <w:tcPr>
            <w:tcW w:w="0" w:type="auto"/>
            <w:shd w:val="clear" w:color="auto" w:fill="FFFFFF"/>
            <w:tcMar>
              <w:top w:w="105" w:type="dxa"/>
              <w:left w:w="75" w:type="dxa"/>
              <w:bottom w:w="105" w:type="dxa"/>
              <w:right w:w="75" w:type="dxa"/>
            </w:tcMar>
            <w:vAlign w:val="center"/>
            <w:hideMark/>
          </w:tcPr>
          <w:p w14:paraId="293AC10B"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E0C7978"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551EF35B" w14:textId="77777777" w:rsidTr="008F74A3">
        <w:tc>
          <w:tcPr>
            <w:tcW w:w="0" w:type="auto"/>
            <w:shd w:val="clear" w:color="auto" w:fill="FFFFFF"/>
            <w:tcMar>
              <w:top w:w="105" w:type="dxa"/>
              <w:left w:w="75" w:type="dxa"/>
              <w:bottom w:w="105" w:type="dxa"/>
              <w:right w:w="75" w:type="dxa"/>
            </w:tcMar>
            <w:vAlign w:val="center"/>
            <w:hideMark/>
          </w:tcPr>
          <w:p w14:paraId="4D5C7281" w14:textId="77777777" w:rsidR="00224884" w:rsidRPr="00224884" w:rsidRDefault="00224884" w:rsidP="00224884">
            <w:pPr>
              <w:rPr>
                <w:rFonts w:ascii="Serif" w:hAnsi="Serif"/>
                <w:sz w:val="24"/>
                <w:szCs w:val="24"/>
              </w:rPr>
            </w:pPr>
            <w:r w:rsidRPr="00224884">
              <w:rPr>
                <w:rFonts w:ascii="Serif" w:hAnsi="Serif"/>
                <w:sz w:val="24"/>
                <w:szCs w:val="24"/>
              </w:rPr>
              <w:t>Pitcairn</w:t>
            </w:r>
          </w:p>
        </w:tc>
        <w:tc>
          <w:tcPr>
            <w:tcW w:w="0" w:type="auto"/>
            <w:shd w:val="clear" w:color="auto" w:fill="FFFFFF"/>
            <w:tcMar>
              <w:top w:w="105" w:type="dxa"/>
              <w:left w:w="75" w:type="dxa"/>
              <w:bottom w:w="105" w:type="dxa"/>
              <w:right w:w="75" w:type="dxa"/>
            </w:tcMar>
            <w:vAlign w:val="center"/>
            <w:hideMark/>
          </w:tcPr>
          <w:p w14:paraId="6EA19C12"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8ED5D3E"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477D025" w14:textId="77777777" w:rsidTr="008F74A3">
        <w:tc>
          <w:tcPr>
            <w:tcW w:w="0" w:type="auto"/>
            <w:shd w:val="clear" w:color="auto" w:fill="FFFFFF"/>
            <w:tcMar>
              <w:top w:w="105" w:type="dxa"/>
              <w:left w:w="75" w:type="dxa"/>
              <w:bottom w:w="105" w:type="dxa"/>
              <w:right w:w="75" w:type="dxa"/>
            </w:tcMar>
            <w:vAlign w:val="center"/>
            <w:hideMark/>
          </w:tcPr>
          <w:p w14:paraId="1F6AD01D" w14:textId="77777777" w:rsidR="00224884" w:rsidRPr="00224884" w:rsidRDefault="00224884" w:rsidP="00224884">
            <w:pPr>
              <w:rPr>
                <w:rFonts w:ascii="Serif" w:hAnsi="Serif"/>
                <w:sz w:val="24"/>
                <w:szCs w:val="24"/>
              </w:rPr>
            </w:pPr>
            <w:r w:rsidRPr="00224884">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5FBEAB2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0B896A4"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7424339C" w14:textId="77777777" w:rsidTr="008F74A3">
        <w:tc>
          <w:tcPr>
            <w:tcW w:w="0" w:type="auto"/>
            <w:shd w:val="clear" w:color="auto" w:fill="FFFFFF"/>
            <w:tcMar>
              <w:top w:w="105" w:type="dxa"/>
              <w:left w:w="75" w:type="dxa"/>
              <w:bottom w:w="105" w:type="dxa"/>
              <w:right w:w="75" w:type="dxa"/>
            </w:tcMar>
            <w:vAlign w:val="center"/>
            <w:hideMark/>
          </w:tcPr>
          <w:p w14:paraId="7378E89D" w14:textId="77777777" w:rsidR="00224884" w:rsidRPr="00224884" w:rsidRDefault="00224884" w:rsidP="00224884">
            <w:pPr>
              <w:rPr>
                <w:rFonts w:ascii="Serif" w:hAnsi="Serif"/>
                <w:sz w:val="24"/>
                <w:szCs w:val="24"/>
              </w:rPr>
            </w:pPr>
            <w:r w:rsidRPr="00224884">
              <w:rPr>
                <w:rFonts w:ascii="Serif" w:hAnsi="Serif"/>
                <w:sz w:val="24"/>
                <w:szCs w:val="24"/>
              </w:rPr>
              <w:t>Sint Maarten (Dutch part)</w:t>
            </w:r>
          </w:p>
        </w:tc>
        <w:tc>
          <w:tcPr>
            <w:tcW w:w="0" w:type="auto"/>
            <w:shd w:val="clear" w:color="auto" w:fill="FFFFFF"/>
            <w:tcMar>
              <w:top w:w="105" w:type="dxa"/>
              <w:left w:w="75" w:type="dxa"/>
              <w:bottom w:w="105" w:type="dxa"/>
              <w:right w:w="75" w:type="dxa"/>
            </w:tcMar>
            <w:vAlign w:val="center"/>
            <w:hideMark/>
          </w:tcPr>
          <w:p w14:paraId="0080D2B0"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91F62F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6368E3E" w14:textId="77777777" w:rsidTr="008F74A3">
        <w:tc>
          <w:tcPr>
            <w:tcW w:w="0" w:type="auto"/>
            <w:shd w:val="clear" w:color="auto" w:fill="FFFFFF"/>
            <w:tcMar>
              <w:top w:w="105" w:type="dxa"/>
              <w:left w:w="75" w:type="dxa"/>
              <w:bottom w:w="105" w:type="dxa"/>
              <w:right w:w="75" w:type="dxa"/>
            </w:tcMar>
            <w:vAlign w:val="center"/>
            <w:hideMark/>
          </w:tcPr>
          <w:p w14:paraId="2BDCCE7A" w14:textId="77777777" w:rsidR="00224884" w:rsidRPr="00224884" w:rsidRDefault="00224884" w:rsidP="00224884">
            <w:pPr>
              <w:rPr>
                <w:rFonts w:ascii="Serif" w:hAnsi="Serif"/>
                <w:sz w:val="24"/>
                <w:szCs w:val="24"/>
              </w:rPr>
            </w:pPr>
            <w:r w:rsidRPr="00224884">
              <w:rPr>
                <w:rFonts w:ascii="Serif" w:hAnsi="Serif"/>
                <w:sz w:val="24"/>
                <w:szCs w:val="24"/>
              </w:rPr>
              <w:t>Tokelau</w:t>
            </w:r>
          </w:p>
        </w:tc>
        <w:tc>
          <w:tcPr>
            <w:tcW w:w="0" w:type="auto"/>
            <w:shd w:val="clear" w:color="auto" w:fill="FFFFFF"/>
            <w:tcMar>
              <w:top w:w="105" w:type="dxa"/>
              <w:left w:w="75" w:type="dxa"/>
              <w:bottom w:w="105" w:type="dxa"/>
              <w:right w:w="75" w:type="dxa"/>
            </w:tcMar>
            <w:vAlign w:val="center"/>
            <w:hideMark/>
          </w:tcPr>
          <w:p w14:paraId="50E9D9E3"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658C2D1"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8DE35B9" w14:textId="77777777" w:rsidTr="008F74A3">
        <w:tc>
          <w:tcPr>
            <w:tcW w:w="0" w:type="auto"/>
            <w:shd w:val="clear" w:color="auto" w:fill="FFFFFF"/>
            <w:tcMar>
              <w:top w:w="105" w:type="dxa"/>
              <w:left w:w="75" w:type="dxa"/>
              <w:bottom w:w="105" w:type="dxa"/>
              <w:right w:w="75" w:type="dxa"/>
            </w:tcMar>
            <w:vAlign w:val="center"/>
            <w:hideMark/>
          </w:tcPr>
          <w:p w14:paraId="75FB8A7B" w14:textId="77777777" w:rsidR="00224884" w:rsidRPr="00224884" w:rsidRDefault="00224884" w:rsidP="00224884">
            <w:pPr>
              <w:rPr>
                <w:rFonts w:ascii="Serif" w:hAnsi="Serif"/>
                <w:sz w:val="24"/>
                <w:szCs w:val="24"/>
              </w:rPr>
            </w:pPr>
            <w:r w:rsidRPr="00224884">
              <w:rPr>
                <w:rFonts w:ascii="Serif" w:hAnsi="Serif"/>
                <w:sz w:val="24"/>
                <w:szCs w:val="24"/>
              </w:rPr>
              <w:t>Turkmenistan</w:t>
            </w:r>
          </w:p>
        </w:tc>
        <w:tc>
          <w:tcPr>
            <w:tcW w:w="0" w:type="auto"/>
            <w:shd w:val="clear" w:color="auto" w:fill="FFFFFF"/>
            <w:tcMar>
              <w:top w:w="105" w:type="dxa"/>
              <w:left w:w="75" w:type="dxa"/>
              <w:bottom w:w="105" w:type="dxa"/>
              <w:right w:w="75" w:type="dxa"/>
            </w:tcMar>
            <w:vAlign w:val="center"/>
            <w:hideMark/>
          </w:tcPr>
          <w:p w14:paraId="4DFC8619"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BB138D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C776B7C" w14:textId="77777777" w:rsidTr="008F74A3">
        <w:tc>
          <w:tcPr>
            <w:tcW w:w="0" w:type="auto"/>
            <w:shd w:val="clear" w:color="auto" w:fill="FFFFFF"/>
            <w:tcMar>
              <w:top w:w="105" w:type="dxa"/>
              <w:left w:w="75" w:type="dxa"/>
              <w:bottom w:w="105" w:type="dxa"/>
              <w:right w:w="75" w:type="dxa"/>
            </w:tcMar>
            <w:vAlign w:val="center"/>
            <w:hideMark/>
          </w:tcPr>
          <w:p w14:paraId="4FBFB4E0" w14:textId="77777777" w:rsidR="00224884" w:rsidRPr="00224884" w:rsidRDefault="00224884" w:rsidP="00224884">
            <w:pPr>
              <w:rPr>
                <w:rFonts w:ascii="Serif" w:hAnsi="Serif"/>
                <w:sz w:val="24"/>
                <w:szCs w:val="24"/>
              </w:rPr>
            </w:pPr>
            <w:r w:rsidRPr="00224884">
              <w:rPr>
                <w:rFonts w:ascii="Serif" w:hAnsi="Serif"/>
                <w:sz w:val="24"/>
                <w:szCs w:val="24"/>
              </w:rPr>
              <w:t>Tuvalu</w:t>
            </w:r>
          </w:p>
        </w:tc>
        <w:tc>
          <w:tcPr>
            <w:tcW w:w="0" w:type="auto"/>
            <w:shd w:val="clear" w:color="auto" w:fill="FFFFFF"/>
            <w:tcMar>
              <w:top w:w="105" w:type="dxa"/>
              <w:left w:w="75" w:type="dxa"/>
              <w:bottom w:w="105" w:type="dxa"/>
              <w:right w:w="75" w:type="dxa"/>
            </w:tcMar>
            <w:vAlign w:val="center"/>
            <w:hideMark/>
          </w:tcPr>
          <w:p w14:paraId="088AD7D6"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5186D3C7"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FA34662" w14:textId="77777777" w:rsidTr="008F74A3">
        <w:tc>
          <w:tcPr>
            <w:tcW w:w="0" w:type="auto"/>
            <w:shd w:val="clear" w:color="auto" w:fill="FFFFFF"/>
            <w:tcMar>
              <w:top w:w="105" w:type="dxa"/>
              <w:left w:w="75" w:type="dxa"/>
              <w:bottom w:w="105" w:type="dxa"/>
              <w:right w:w="75" w:type="dxa"/>
            </w:tcMar>
            <w:vAlign w:val="center"/>
            <w:hideMark/>
          </w:tcPr>
          <w:p w14:paraId="4C6346FE" w14:textId="77777777" w:rsidR="00224884" w:rsidRPr="00224884" w:rsidRDefault="00224884" w:rsidP="00224884">
            <w:pPr>
              <w:rPr>
                <w:rFonts w:ascii="Serif" w:hAnsi="Serif"/>
                <w:sz w:val="24"/>
                <w:szCs w:val="24"/>
              </w:rPr>
            </w:pPr>
            <w:r w:rsidRPr="00224884">
              <w:rPr>
                <w:rFonts w:ascii="Serif" w:hAnsi="Serif"/>
                <w:sz w:val="24"/>
                <w:szCs w:val="24"/>
              </w:rPr>
              <w:t>United States Virgin Islands</w:t>
            </w:r>
          </w:p>
        </w:tc>
        <w:tc>
          <w:tcPr>
            <w:tcW w:w="0" w:type="auto"/>
            <w:shd w:val="clear" w:color="auto" w:fill="FFFFFF"/>
            <w:tcMar>
              <w:top w:w="105" w:type="dxa"/>
              <w:left w:w="75" w:type="dxa"/>
              <w:bottom w:w="105" w:type="dxa"/>
              <w:right w:w="75" w:type="dxa"/>
            </w:tcMar>
            <w:vAlign w:val="center"/>
            <w:hideMark/>
          </w:tcPr>
          <w:p w14:paraId="17A75B0A"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0A5C3D2B" w14:textId="77777777" w:rsidR="00224884" w:rsidRPr="00224884" w:rsidRDefault="00224884" w:rsidP="00224884">
            <w:pPr>
              <w:rPr>
                <w:rFonts w:ascii="Serif" w:hAnsi="Serif"/>
                <w:sz w:val="24"/>
                <w:szCs w:val="24"/>
              </w:rPr>
            </w:pPr>
            <w:r w:rsidRPr="00224884">
              <w:rPr>
                <w:rFonts w:ascii="Serif" w:hAnsi="Serif"/>
                <w:sz w:val="24"/>
                <w:szCs w:val="24"/>
              </w:rPr>
              <w:t>NA</w:t>
            </w:r>
          </w:p>
        </w:tc>
      </w:tr>
    </w:tbl>
    <w:p w14:paraId="1553D02F" w14:textId="096572E2" w:rsidR="00BD6DA1" w:rsidRDefault="00BD6DA1" w:rsidP="00E5535E">
      <w:pPr>
        <w:rPr>
          <w:rFonts w:ascii="Serif" w:hAnsi="Serif"/>
          <w:sz w:val="24"/>
          <w:szCs w:val="24"/>
        </w:rPr>
      </w:pPr>
    </w:p>
    <w:tbl>
      <w:tblPr>
        <w:tblW w:w="7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2065"/>
        <w:gridCol w:w="1674"/>
      </w:tblGrid>
      <w:tr w:rsidR="008F74A3" w:rsidRPr="008F74A3" w14:paraId="5A415B3A" w14:textId="77777777" w:rsidTr="0072337A">
        <w:trPr>
          <w:tblHeader/>
        </w:trPr>
        <w:tc>
          <w:tcPr>
            <w:tcW w:w="7285" w:type="dxa"/>
            <w:gridSpan w:val="3"/>
            <w:shd w:val="clear" w:color="auto" w:fill="FFFFFF"/>
            <w:tcMar>
              <w:top w:w="150" w:type="dxa"/>
              <w:left w:w="75" w:type="dxa"/>
              <w:bottom w:w="150" w:type="dxa"/>
              <w:right w:w="75" w:type="dxa"/>
            </w:tcMar>
            <w:vAlign w:val="bottom"/>
          </w:tcPr>
          <w:p w14:paraId="08485714" w14:textId="3210F89B" w:rsidR="008F74A3" w:rsidRPr="008F74A3" w:rsidRDefault="008F74A3" w:rsidP="008F74A3">
            <w:pPr>
              <w:rPr>
                <w:rFonts w:ascii="Serif" w:hAnsi="Serif"/>
                <w:b/>
                <w:bCs/>
                <w:sz w:val="24"/>
                <w:szCs w:val="24"/>
              </w:rPr>
            </w:pPr>
            <w:r>
              <w:rPr>
                <w:rFonts w:ascii="Serif" w:hAnsi="Serif"/>
                <w:b/>
                <w:bCs/>
                <w:sz w:val="24"/>
                <w:szCs w:val="24"/>
              </w:rPr>
              <w:lastRenderedPageBreak/>
              <w:t>Most Recent Report of New Cases by Location</w:t>
            </w:r>
          </w:p>
        </w:tc>
      </w:tr>
      <w:tr w:rsidR="008F74A3" w:rsidRPr="008F74A3" w14:paraId="77DDE2B0" w14:textId="77777777" w:rsidTr="0072337A">
        <w:trPr>
          <w:tblHeader/>
        </w:trPr>
        <w:tc>
          <w:tcPr>
            <w:tcW w:w="0" w:type="auto"/>
            <w:shd w:val="clear" w:color="auto" w:fill="FFFFFF"/>
            <w:tcMar>
              <w:top w:w="150" w:type="dxa"/>
              <w:left w:w="75" w:type="dxa"/>
              <w:bottom w:w="150" w:type="dxa"/>
              <w:right w:w="75" w:type="dxa"/>
            </w:tcMar>
            <w:vAlign w:val="bottom"/>
            <w:hideMark/>
          </w:tcPr>
          <w:p w14:paraId="0A655AE9" w14:textId="77777777" w:rsidR="008F74A3" w:rsidRPr="008F74A3" w:rsidRDefault="008F74A3" w:rsidP="008F74A3">
            <w:pPr>
              <w:rPr>
                <w:rFonts w:ascii="Serif" w:hAnsi="Serif"/>
                <w:b/>
                <w:bCs/>
                <w:sz w:val="24"/>
                <w:szCs w:val="24"/>
              </w:rPr>
            </w:pPr>
            <w:r w:rsidRPr="008F74A3">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6D5D65C6" w14:textId="77777777" w:rsidR="008F74A3" w:rsidRPr="008F74A3" w:rsidRDefault="008F74A3" w:rsidP="008F74A3">
            <w:pPr>
              <w:rPr>
                <w:rFonts w:ascii="Serif" w:hAnsi="Serif"/>
                <w:b/>
                <w:bCs/>
                <w:sz w:val="24"/>
                <w:szCs w:val="24"/>
              </w:rPr>
            </w:pPr>
            <w:r w:rsidRPr="008F74A3">
              <w:rPr>
                <w:rFonts w:ascii="Serif" w:hAnsi="Serif"/>
                <w:b/>
                <w:bCs/>
                <w:sz w:val="24"/>
                <w:szCs w:val="24"/>
              </w:rPr>
              <w:t>Most Recent Date</w:t>
            </w:r>
          </w:p>
        </w:tc>
        <w:tc>
          <w:tcPr>
            <w:tcW w:w="1674" w:type="dxa"/>
            <w:shd w:val="clear" w:color="auto" w:fill="FFFFFF"/>
            <w:tcMar>
              <w:top w:w="150" w:type="dxa"/>
              <w:left w:w="75" w:type="dxa"/>
              <w:bottom w:w="150" w:type="dxa"/>
              <w:right w:w="75" w:type="dxa"/>
            </w:tcMar>
            <w:vAlign w:val="bottom"/>
            <w:hideMark/>
          </w:tcPr>
          <w:p w14:paraId="3316418F" w14:textId="77777777" w:rsidR="008F74A3" w:rsidRPr="008F74A3" w:rsidRDefault="008F74A3" w:rsidP="008F74A3">
            <w:pPr>
              <w:rPr>
                <w:rFonts w:ascii="Serif" w:hAnsi="Serif"/>
                <w:b/>
                <w:bCs/>
                <w:sz w:val="24"/>
                <w:szCs w:val="24"/>
              </w:rPr>
            </w:pPr>
            <w:r w:rsidRPr="008F74A3">
              <w:rPr>
                <w:rFonts w:ascii="Serif" w:hAnsi="Serif"/>
                <w:b/>
                <w:bCs/>
                <w:sz w:val="24"/>
                <w:szCs w:val="24"/>
              </w:rPr>
              <w:t>New Cases</w:t>
            </w:r>
          </w:p>
        </w:tc>
      </w:tr>
      <w:tr w:rsidR="008F74A3" w:rsidRPr="008F74A3" w14:paraId="54BEA30F" w14:textId="77777777" w:rsidTr="0072337A">
        <w:tc>
          <w:tcPr>
            <w:tcW w:w="0" w:type="auto"/>
            <w:shd w:val="clear" w:color="auto" w:fill="FFFFFF"/>
            <w:tcMar>
              <w:top w:w="105" w:type="dxa"/>
              <w:left w:w="75" w:type="dxa"/>
              <w:bottom w:w="105" w:type="dxa"/>
              <w:right w:w="75" w:type="dxa"/>
            </w:tcMar>
            <w:vAlign w:val="center"/>
            <w:hideMark/>
          </w:tcPr>
          <w:p w14:paraId="164E6EAE" w14:textId="77777777" w:rsidR="008F74A3" w:rsidRPr="008F74A3" w:rsidRDefault="008F74A3" w:rsidP="008F74A3">
            <w:pPr>
              <w:rPr>
                <w:rFonts w:ascii="Serif" w:hAnsi="Serif"/>
                <w:sz w:val="24"/>
                <w:szCs w:val="24"/>
              </w:rPr>
            </w:pPr>
            <w:r w:rsidRPr="008F74A3">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59F8BCA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66B7D9C" w14:textId="77777777" w:rsidR="008F74A3" w:rsidRPr="008F74A3" w:rsidRDefault="008F74A3" w:rsidP="008F74A3">
            <w:pPr>
              <w:rPr>
                <w:rFonts w:ascii="Serif" w:hAnsi="Serif"/>
                <w:sz w:val="24"/>
                <w:szCs w:val="24"/>
              </w:rPr>
            </w:pPr>
            <w:r w:rsidRPr="008F74A3">
              <w:rPr>
                <w:rFonts w:ascii="Serif" w:hAnsi="Serif"/>
                <w:sz w:val="24"/>
                <w:szCs w:val="24"/>
              </w:rPr>
              <w:t>107510.857</w:t>
            </w:r>
          </w:p>
        </w:tc>
      </w:tr>
      <w:tr w:rsidR="008F74A3" w:rsidRPr="008F74A3" w14:paraId="55DC756F" w14:textId="77777777" w:rsidTr="0072337A">
        <w:tc>
          <w:tcPr>
            <w:tcW w:w="0" w:type="auto"/>
            <w:shd w:val="clear" w:color="auto" w:fill="FFFFFF"/>
            <w:tcMar>
              <w:top w:w="105" w:type="dxa"/>
              <w:left w:w="75" w:type="dxa"/>
              <w:bottom w:w="105" w:type="dxa"/>
              <w:right w:w="75" w:type="dxa"/>
            </w:tcMar>
            <w:vAlign w:val="center"/>
            <w:hideMark/>
          </w:tcPr>
          <w:p w14:paraId="30826B0A" w14:textId="77777777" w:rsidR="008F74A3" w:rsidRPr="008F74A3" w:rsidRDefault="008F74A3" w:rsidP="008F74A3">
            <w:pPr>
              <w:rPr>
                <w:rFonts w:ascii="Serif" w:hAnsi="Serif"/>
                <w:sz w:val="24"/>
                <w:szCs w:val="24"/>
              </w:rPr>
            </w:pPr>
            <w:r w:rsidRPr="008F74A3">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16512A6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2D3E3F1" w14:textId="77777777" w:rsidR="008F74A3" w:rsidRPr="008F74A3" w:rsidRDefault="008F74A3" w:rsidP="008F74A3">
            <w:pPr>
              <w:rPr>
                <w:rFonts w:ascii="Serif" w:hAnsi="Serif"/>
                <w:sz w:val="24"/>
                <w:szCs w:val="24"/>
              </w:rPr>
            </w:pPr>
            <w:r w:rsidRPr="008F74A3">
              <w:rPr>
                <w:rFonts w:ascii="Serif" w:hAnsi="Serif"/>
                <w:sz w:val="24"/>
                <w:szCs w:val="24"/>
              </w:rPr>
              <w:t>93270.286</w:t>
            </w:r>
          </w:p>
        </w:tc>
      </w:tr>
      <w:tr w:rsidR="008F74A3" w:rsidRPr="008F74A3" w14:paraId="3743BF06" w14:textId="77777777" w:rsidTr="0072337A">
        <w:tc>
          <w:tcPr>
            <w:tcW w:w="0" w:type="auto"/>
            <w:shd w:val="clear" w:color="auto" w:fill="FFFFFF"/>
            <w:tcMar>
              <w:top w:w="105" w:type="dxa"/>
              <w:left w:w="75" w:type="dxa"/>
              <w:bottom w:w="105" w:type="dxa"/>
              <w:right w:w="75" w:type="dxa"/>
            </w:tcMar>
            <w:vAlign w:val="center"/>
            <w:hideMark/>
          </w:tcPr>
          <w:p w14:paraId="0591F7D9" w14:textId="77777777" w:rsidR="008F74A3" w:rsidRPr="008F74A3" w:rsidRDefault="008F74A3" w:rsidP="008F74A3">
            <w:pPr>
              <w:rPr>
                <w:rFonts w:ascii="Serif" w:hAnsi="Serif"/>
                <w:sz w:val="24"/>
                <w:szCs w:val="24"/>
              </w:rPr>
            </w:pPr>
            <w:r w:rsidRPr="008F74A3">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4BDDEF1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2AF69E" w14:textId="77777777" w:rsidR="008F74A3" w:rsidRPr="008F74A3" w:rsidRDefault="008F74A3" w:rsidP="008F74A3">
            <w:pPr>
              <w:rPr>
                <w:rFonts w:ascii="Serif" w:hAnsi="Serif"/>
                <w:sz w:val="24"/>
                <w:szCs w:val="24"/>
              </w:rPr>
            </w:pPr>
            <w:r w:rsidRPr="008F74A3">
              <w:rPr>
                <w:rFonts w:ascii="Serif" w:hAnsi="Serif"/>
                <w:sz w:val="24"/>
                <w:szCs w:val="24"/>
              </w:rPr>
              <w:t>91590.286</w:t>
            </w:r>
          </w:p>
        </w:tc>
      </w:tr>
      <w:tr w:rsidR="008F74A3" w:rsidRPr="008F74A3" w14:paraId="59B0F24F" w14:textId="77777777" w:rsidTr="0072337A">
        <w:tc>
          <w:tcPr>
            <w:tcW w:w="0" w:type="auto"/>
            <w:shd w:val="clear" w:color="auto" w:fill="FFFFFF"/>
            <w:tcMar>
              <w:top w:w="105" w:type="dxa"/>
              <w:left w:w="75" w:type="dxa"/>
              <w:bottom w:w="105" w:type="dxa"/>
              <w:right w:w="75" w:type="dxa"/>
            </w:tcMar>
            <w:vAlign w:val="center"/>
            <w:hideMark/>
          </w:tcPr>
          <w:p w14:paraId="3D0428CA" w14:textId="77777777" w:rsidR="008F74A3" w:rsidRPr="008F74A3" w:rsidRDefault="008F74A3" w:rsidP="008F74A3">
            <w:pPr>
              <w:rPr>
                <w:rFonts w:ascii="Serif" w:hAnsi="Serif"/>
                <w:sz w:val="24"/>
                <w:szCs w:val="24"/>
              </w:rPr>
            </w:pPr>
            <w:r w:rsidRPr="008F74A3">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639D9E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D79662" w14:textId="77777777" w:rsidR="008F74A3" w:rsidRPr="008F74A3" w:rsidRDefault="008F74A3" w:rsidP="008F74A3">
            <w:pPr>
              <w:rPr>
                <w:rFonts w:ascii="Serif" w:hAnsi="Serif"/>
                <w:sz w:val="24"/>
                <w:szCs w:val="24"/>
              </w:rPr>
            </w:pPr>
            <w:r w:rsidRPr="008F74A3">
              <w:rPr>
                <w:rFonts w:ascii="Serif" w:hAnsi="Serif"/>
                <w:sz w:val="24"/>
                <w:szCs w:val="24"/>
              </w:rPr>
              <w:t>50456.143</w:t>
            </w:r>
          </w:p>
        </w:tc>
      </w:tr>
      <w:tr w:rsidR="008F74A3" w:rsidRPr="008F74A3" w14:paraId="054F7AC5" w14:textId="77777777" w:rsidTr="0072337A">
        <w:tc>
          <w:tcPr>
            <w:tcW w:w="0" w:type="auto"/>
            <w:shd w:val="clear" w:color="auto" w:fill="FFFFFF"/>
            <w:tcMar>
              <w:top w:w="105" w:type="dxa"/>
              <w:left w:w="75" w:type="dxa"/>
              <w:bottom w:w="105" w:type="dxa"/>
              <w:right w:w="75" w:type="dxa"/>
            </w:tcMar>
            <w:vAlign w:val="center"/>
            <w:hideMark/>
          </w:tcPr>
          <w:p w14:paraId="744CB031" w14:textId="77777777" w:rsidR="008F74A3" w:rsidRPr="008F74A3" w:rsidRDefault="008F74A3" w:rsidP="008F74A3">
            <w:pPr>
              <w:rPr>
                <w:rFonts w:ascii="Serif" w:hAnsi="Serif"/>
                <w:sz w:val="24"/>
                <w:szCs w:val="24"/>
              </w:rPr>
            </w:pPr>
            <w:r w:rsidRPr="008F74A3">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3D102C6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854FB4" w14:textId="77777777" w:rsidR="008F74A3" w:rsidRPr="008F74A3" w:rsidRDefault="008F74A3" w:rsidP="008F74A3">
            <w:pPr>
              <w:rPr>
                <w:rFonts w:ascii="Serif" w:hAnsi="Serif"/>
                <w:sz w:val="24"/>
                <w:szCs w:val="24"/>
              </w:rPr>
            </w:pPr>
            <w:r w:rsidRPr="008F74A3">
              <w:rPr>
                <w:rFonts w:ascii="Serif" w:hAnsi="Serif"/>
                <w:sz w:val="24"/>
                <w:szCs w:val="24"/>
              </w:rPr>
              <w:t>44894.429</w:t>
            </w:r>
          </w:p>
        </w:tc>
      </w:tr>
      <w:tr w:rsidR="008F74A3" w:rsidRPr="008F74A3" w14:paraId="6C01EA68" w14:textId="77777777" w:rsidTr="0072337A">
        <w:tc>
          <w:tcPr>
            <w:tcW w:w="0" w:type="auto"/>
            <w:shd w:val="clear" w:color="auto" w:fill="FFFFFF"/>
            <w:tcMar>
              <w:top w:w="105" w:type="dxa"/>
              <w:left w:w="75" w:type="dxa"/>
              <w:bottom w:w="105" w:type="dxa"/>
              <w:right w:w="75" w:type="dxa"/>
            </w:tcMar>
            <w:vAlign w:val="center"/>
            <w:hideMark/>
          </w:tcPr>
          <w:p w14:paraId="55258AE4" w14:textId="77777777" w:rsidR="008F74A3" w:rsidRPr="008F74A3" w:rsidRDefault="008F74A3" w:rsidP="008F74A3">
            <w:pPr>
              <w:rPr>
                <w:rFonts w:ascii="Serif" w:hAnsi="Serif"/>
                <w:sz w:val="24"/>
                <w:szCs w:val="24"/>
              </w:rPr>
            </w:pPr>
            <w:r w:rsidRPr="008F74A3">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1C4E3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F9E03BA" w14:textId="77777777" w:rsidR="008F74A3" w:rsidRPr="008F74A3" w:rsidRDefault="008F74A3" w:rsidP="008F74A3">
            <w:pPr>
              <w:rPr>
                <w:rFonts w:ascii="Serif" w:hAnsi="Serif"/>
                <w:sz w:val="24"/>
                <w:szCs w:val="24"/>
              </w:rPr>
            </w:pPr>
            <w:r w:rsidRPr="008F74A3">
              <w:rPr>
                <w:rFonts w:ascii="Serif" w:hAnsi="Serif"/>
                <w:sz w:val="24"/>
                <w:szCs w:val="24"/>
              </w:rPr>
              <w:t>43134.571</w:t>
            </w:r>
          </w:p>
        </w:tc>
      </w:tr>
      <w:tr w:rsidR="008F74A3" w:rsidRPr="008F74A3" w14:paraId="132CAAE9" w14:textId="77777777" w:rsidTr="0072337A">
        <w:tc>
          <w:tcPr>
            <w:tcW w:w="0" w:type="auto"/>
            <w:shd w:val="clear" w:color="auto" w:fill="FFFFFF"/>
            <w:tcMar>
              <w:top w:w="105" w:type="dxa"/>
              <w:left w:w="75" w:type="dxa"/>
              <w:bottom w:w="105" w:type="dxa"/>
              <w:right w:w="75" w:type="dxa"/>
            </w:tcMar>
            <w:vAlign w:val="center"/>
            <w:hideMark/>
          </w:tcPr>
          <w:p w14:paraId="208A9118" w14:textId="77777777" w:rsidR="008F74A3" w:rsidRPr="008F74A3" w:rsidRDefault="008F74A3" w:rsidP="008F74A3">
            <w:pPr>
              <w:rPr>
                <w:rFonts w:ascii="Serif" w:hAnsi="Serif"/>
                <w:sz w:val="24"/>
                <w:szCs w:val="24"/>
              </w:rPr>
            </w:pPr>
            <w:r w:rsidRPr="008F74A3">
              <w:rPr>
                <w:rFonts w:ascii="Serif" w:hAnsi="Serif"/>
                <w:sz w:val="24"/>
                <w:szCs w:val="24"/>
              </w:rPr>
              <w:t>United States</w:t>
            </w:r>
          </w:p>
        </w:tc>
        <w:tc>
          <w:tcPr>
            <w:tcW w:w="0" w:type="auto"/>
            <w:shd w:val="clear" w:color="auto" w:fill="FFFFFF"/>
            <w:tcMar>
              <w:top w:w="105" w:type="dxa"/>
              <w:left w:w="75" w:type="dxa"/>
              <w:bottom w:w="105" w:type="dxa"/>
              <w:right w:w="75" w:type="dxa"/>
            </w:tcMar>
            <w:vAlign w:val="center"/>
            <w:hideMark/>
          </w:tcPr>
          <w:p w14:paraId="7EECFC3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493BFA9" w14:textId="77777777" w:rsidR="008F74A3" w:rsidRPr="008F74A3" w:rsidRDefault="008F74A3" w:rsidP="008F74A3">
            <w:pPr>
              <w:rPr>
                <w:rFonts w:ascii="Serif" w:hAnsi="Serif"/>
                <w:sz w:val="24"/>
                <w:szCs w:val="24"/>
              </w:rPr>
            </w:pPr>
            <w:r w:rsidRPr="008F74A3">
              <w:rPr>
                <w:rFonts w:ascii="Serif" w:hAnsi="Serif"/>
                <w:sz w:val="24"/>
                <w:szCs w:val="24"/>
              </w:rPr>
              <w:t>35211.429</w:t>
            </w:r>
          </w:p>
        </w:tc>
      </w:tr>
      <w:tr w:rsidR="008F74A3" w:rsidRPr="008F74A3" w14:paraId="32E9B30C" w14:textId="77777777" w:rsidTr="0072337A">
        <w:tc>
          <w:tcPr>
            <w:tcW w:w="0" w:type="auto"/>
            <w:shd w:val="clear" w:color="auto" w:fill="FFFFFF"/>
            <w:tcMar>
              <w:top w:w="105" w:type="dxa"/>
              <w:left w:w="75" w:type="dxa"/>
              <w:bottom w:w="105" w:type="dxa"/>
              <w:right w:w="75" w:type="dxa"/>
            </w:tcMar>
            <w:vAlign w:val="center"/>
            <w:hideMark/>
          </w:tcPr>
          <w:p w14:paraId="33A5716E" w14:textId="77777777" w:rsidR="008F74A3" w:rsidRPr="008F74A3" w:rsidRDefault="008F74A3" w:rsidP="008F74A3">
            <w:pPr>
              <w:rPr>
                <w:rFonts w:ascii="Serif" w:hAnsi="Serif"/>
                <w:sz w:val="24"/>
                <w:szCs w:val="24"/>
              </w:rPr>
            </w:pPr>
            <w:r w:rsidRPr="008F74A3">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6CFD590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E4E74F5" w14:textId="77777777" w:rsidR="008F74A3" w:rsidRPr="008F74A3" w:rsidRDefault="008F74A3" w:rsidP="008F74A3">
            <w:pPr>
              <w:rPr>
                <w:rFonts w:ascii="Serif" w:hAnsi="Serif"/>
                <w:sz w:val="24"/>
                <w:szCs w:val="24"/>
              </w:rPr>
            </w:pPr>
            <w:r w:rsidRPr="008F74A3">
              <w:rPr>
                <w:rFonts w:ascii="Serif" w:hAnsi="Serif"/>
                <w:sz w:val="24"/>
                <w:szCs w:val="24"/>
              </w:rPr>
              <w:t>30907.857</w:t>
            </w:r>
          </w:p>
        </w:tc>
      </w:tr>
      <w:tr w:rsidR="008F74A3" w:rsidRPr="008F74A3" w14:paraId="60CFAA2F" w14:textId="77777777" w:rsidTr="0072337A">
        <w:tc>
          <w:tcPr>
            <w:tcW w:w="0" w:type="auto"/>
            <w:shd w:val="clear" w:color="auto" w:fill="FFFFFF"/>
            <w:tcMar>
              <w:top w:w="105" w:type="dxa"/>
              <w:left w:w="75" w:type="dxa"/>
              <w:bottom w:w="105" w:type="dxa"/>
              <w:right w:w="75" w:type="dxa"/>
            </w:tcMar>
            <w:vAlign w:val="center"/>
            <w:hideMark/>
          </w:tcPr>
          <w:p w14:paraId="4A86973E" w14:textId="77777777" w:rsidR="008F74A3" w:rsidRPr="008F74A3" w:rsidRDefault="008F74A3" w:rsidP="008F74A3">
            <w:pPr>
              <w:rPr>
                <w:rFonts w:ascii="Serif" w:hAnsi="Serif"/>
                <w:sz w:val="24"/>
                <w:szCs w:val="24"/>
              </w:rPr>
            </w:pPr>
            <w:r w:rsidRPr="008F74A3">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2865151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8E6FEF4" w14:textId="77777777" w:rsidR="008F74A3" w:rsidRPr="008F74A3" w:rsidRDefault="008F74A3" w:rsidP="008F74A3">
            <w:pPr>
              <w:rPr>
                <w:rFonts w:ascii="Serif" w:hAnsi="Serif"/>
                <w:sz w:val="24"/>
                <w:szCs w:val="24"/>
              </w:rPr>
            </w:pPr>
            <w:r w:rsidRPr="008F74A3">
              <w:rPr>
                <w:rFonts w:ascii="Serif" w:hAnsi="Serif"/>
                <w:sz w:val="24"/>
                <w:szCs w:val="24"/>
              </w:rPr>
              <w:t>28717.286</w:t>
            </w:r>
          </w:p>
        </w:tc>
      </w:tr>
      <w:tr w:rsidR="008F74A3" w:rsidRPr="008F74A3" w14:paraId="61FE351E" w14:textId="77777777" w:rsidTr="0072337A">
        <w:tc>
          <w:tcPr>
            <w:tcW w:w="0" w:type="auto"/>
            <w:shd w:val="clear" w:color="auto" w:fill="FFFFFF"/>
            <w:tcMar>
              <w:top w:w="105" w:type="dxa"/>
              <w:left w:w="75" w:type="dxa"/>
              <w:bottom w:w="105" w:type="dxa"/>
              <w:right w:w="75" w:type="dxa"/>
            </w:tcMar>
            <w:vAlign w:val="center"/>
            <w:hideMark/>
          </w:tcPr>
          <w:p w14:paraId="19C0BB39" w14:textId="77777777" w:rsidR="008F74A3" w:rsidRPr="008F74A3" w:rsidRDefault="008F74A3" w:rsidP="008F74A3">
            <w:pPr>
              <w:rPr>
                <w:rFonts w:ascii="Serif" w:hAnsi="Serif"/>
                <w:sz w:val="24"/>
                <w:szCs w:val="24"/>
              </w:rPr>
            </w:pPr>
            <w:r w:rsidRPr="008F74A3">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11DB2DA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07274F9" w14:textId="77777777" w:rsidR="008F74A3" w:rsidRPr="008F74A3" w:rsidRDefault="008F74A3" w:rsidP="008F74A3">
            <w:pPr>
              <w:rPr>
                <w:rFonts w:ascii="Serif" w:hAnsi="Serif"/>
                <w:sz w:val="24"/>
                <w:szCs w:val="24"/>
              </w:rPr>
            </w:pPr>
            <w:r w:rsidRPr="008F74A3">
              <w:rPr>
                <w:rFonts w:ascii="Serif" w:hAnsi="Serif"/>
                <w:sz w:val="24"/>
                <w:szCs w:val="24"/>
              </w:rPr>
              <w:t>26653.286</w:t>
            </w:r>
          </w:p>
        </w:tc>
      </w:tr>
      <w:tr w:rsidR="008F74A3" w:rsidRPr="008F74A3" w14:paraId="4EDB02A2" w14:textId="77777777" w:rsidTr="0072337A">
        <w:tc>
          <w:tcPr>
            <w:tcW w:w="0" w:type="auto"/>
            <w:shd w:val="clear" w:color="auto" w:fill="FFFFFF"/>
            <w:tcMar>
              <w:top w:w="105" w:type="dxa"/>
              <w:left w:w="75" w:type="dxa"/>
              <w:bottom w:w="105" w:type="dxa"/>
              <w:right w:w="75" w:type="dxa"/>
            </w:tcMar>
            <w:vAlign w:val="center"/>
            <w:hideMark/>
          </w:tcPr>
          <w:p w14:paraId="7048B6BB" w14:textId="77777777" w:rsidR="008F74A3" w:rsidRPr="008F74A3" w:rsidRDefault="008F74A3" w:rsidP="008F74A3">
            <w:pPr>
              <w:rPr>
                <w:rFonts w:ascii="Serif" w:hAnsi="Serif"/>
                <w:sz w:val="24"/>
                <w:szCs w:val="24"/>
              </w:rPr>
            </w:pPr>
            <w:r w:rsidRPr="008F74A3">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309727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CADF08" w14:textId="77777777" w:rsidR="008F74A3" w:rsidRPr="008F74A3" w:rsidRDefault="008F74A3" w:rsidP="008F74A3">
            <w:pPr>
              <w:rPr>
                <w:rFonts w:ascii="Serif" w:hAnsi="Serif"/>
                <w:sz w:val="24"/>
                <w:szCs w:val="24"/>
              </w:rPr>
            </w:pPr>
            <w:r w:rsidRPr="008F74A3">
              <w:rPr>
                <w:rFonts w:ascii="Serif" w:hAnsi="Serif"/>
                <w:sz w:val="24"/>
                <w:szCs w:val="24"/>
              </w:rPr>
              <w:t>22635.000</w:t>
            </w:r>
          </w:p>
        </w:tc>
      </w:tr>
      <w:tr w:rsidR="008F74A3" w:rsidRPr="008F74A3" w14:paraId="5BEEC90E" w14:textId="77777777" w:rsidTr="0072337A">
        <w:tc>
          <w:tcPr>
            <w:tcW w:w="0" w:type="auto"/>
            <w:shd w:val="clear" w:color="auto" w:fill="FFFFFF"/>
            <w:tcMar>
              <w:top w:w="105" w:type="dxa"/>
              <w:left w:w="75" w:type="dxa"/>
              <w:bottom w:w="105" w:type="dxa"/>
              <w:right w:w="75" w:type="dxa"/>
            </w:tcMar>
            <w:vAlign w:val="center"/>
            <w:hideMark/>
          </w:tcPr>
          <w:p w14:paraId="4300DAB1" w14:textId="77777777" w:rsidR="008F74A3" w:rsidRPr="008F74A3" w:rsidRDefault="008F74A3" w:rsidP="008F74A3">
            <w:pPr>
              <w:rPr>
                <w:rFonts w:ascii="Serif" w:hAnsi="Serif"/>
                <w:sz w:val="24"/>
                <w:szCs w:val="24"/>
              </w:rPr>
            </w:pPr>
            <w:r w:rsidRPr="008F74A3">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12D289F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03EED9" w14:textId="77777777" w:rsidR="008F74A3" w:rsidRPr="008F74A3" w:rsidRDefault="008F74A3" w:rsidP="008F74A3">
            <w:pPr>
              <w:rPr>
                <w:rFonts w:ascii="Serif" w:hAnsi="Serif"/>
                <w:sz w:val="24"/>
                <w:szCs w:val="24"/>
              </w:rPr>
            </w:pPr>
            <w:r w:rsidRPr="008F74A3">
              <w:rPr>
                <w:rFonts w:ascii="Serif" w:hAnsi="Serif"/>
                <w:sz w:val="24"/>
                <w:szCs w:val="24"/>
              </w:rPr>
              <w:t>16898.429</w:t>
            </w:r>
          </w:p>
        </w:tc>
      </w:tr>
      <w:tr w:rsidR="008F74A3" w:rsidRPr="008F74A3" w14:paraId="4E047CAB" w14:textId="77777777" w:rsidTr="0072337A">
        <w:tc>
          <w:tcPr>
            <w:tcW w:w="0" w:type="auto"/>
            <w:shd w:val="clear" w:color="auto" w:fill="FFFFFF"/>
            <w:tcMar>
              <w:top w:w="105" w:type="dxa"/>
              <w:left w:w="75" w:type="dxa"/>
              <w:bottom w:w="105" w:type="dxa"/>
              <w:right w:w="75" w:type="dxa"/>
            </w:tcMar>
            <w:vAlign w:val="center"/>
            <w:hideMark/>
          </w:tcPr>
          <w:p w14:paraId="72A41033" w14:textId="77777777" w:rsidR="008F74A3" w:rsidRPr="008F74A3" w:rsidRDefault="008F74A3" w:rsidP="008F74A3">
            <w:pPr>
              <w:rPr>
                <w:rFonts w:ascii="Serif" w:hAnsi="Serif"/>
                <w:sz w:val="24"/>
                <w:szCs w:val="24"/>
              </w:rPr>
            </w:pPr>
            <w:r w:rsidRPr="008F74A3">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1B0E66D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8D33AF" w14:textId="77777777" w:rsidR="008F74A3" w:rsidRPr="008F74A3" w:rsidRDefault="008F74A3" w:rsidP="008F74A3">
            <w:pPr>
              <w:rPr>
                <w:rFonts w:ascii="Serif" w:hAnsi="Serif"/>
                <w:sz w:val="24"/>
                <w:szCs w:val="24"/>
              </w:rPr>
            </w:pPr>
            <w:r w:rsidRPr="008F74A3">
              <w:rPr>
                <w:rFonts w:ascii="Serif" w:hAnsi="Serif"/>
                <w:sz w:val="24"/>
                <w:szCs w:val="24"/>
              </w:rPr>
              <w:t>12990.429</w:t>
            </w:r>
          </w:p>
        </w:tc>
      </w:tr>
      <w:tr w:rsidR="008F74A3" w:rsidRPr="008F74A3" w14:paraId="570907BF" w14:textId="77777777" w:rsidTr="0072337A">
        <w:tc>
          <w:tcPr>
            <w:tcW w:w="0" w:type="auto"/>
            <w:shd w:val="clear" w:color="auto" w:fill="FFFFFF"/>
            <w:tcMar>
              <w:top w:w="105" w:type="dxa"/>
              <w:left w:w="75" w:type="dxa"/>
              <w:bottom w:w="105" w:type="dxa"/>
              <w:right w:w="75" w:type="dxa"/>
            </w:tcMar>
            <w:vAlign w:val="center"/>
            <w:hideMark/>
          </w:tcPr>
          <w:p w14:paraId="1D2F7986" w14:textId="77777777" w:rsidR="008F74A3" w:rsidRPr="008F74A3" w:rsidRDefault="008F74A3" w:rsidP="008F74A3">
            <w:pPr>
              <w:rPr>
                <w:rFonts w:ascii="Serif" w:hAnsi="Serif"/>
                <w:sz w:val="24"/>
                <w:szCs w:val="24"/>
              </w:rPr>
            </w:pPr>
            <w:r w:rsidRPr="008F74A3">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4155D58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ECAF2D" w14:textId="77777777" w:rsidR="008F74A3" w:rsidRPr="008F74A3" w:rsidRDefault="008F74A3" w:rsidP="008F74A3">
            <w:pPr>
              <w:rPr>
                <w:rFonts w:ascii="Serif" w:hAnsi="Serif"/>
                <w:sz w:val="24"/>
                <w:szCs w:val="24"/>
              </w:rPr>
            </w:pPr>
            <w:r w:rsidRPr="008F74A3">
              <w:rPr>
                <w:rFonts w:ascii="Serif" w:hAnsi="Serif"/>
                <w:sz w:val="24"/>
                <w:szCs w:val="24"/>
              </w:rPr>
              <w:t>10403.714</w:t>
            </w:r>
          </w:p>
        </w:tc>
      </w:tr>
      <w:tr w:rsidR="008F74A3" w:rsidRPr="008F74A3" w14:paraId="1E02F35A" w14:textId="77777777" w:rsidTr="0072337A">
        <w:tc>
          <w:tcPr>
            <w:tcW w:w="0" w:type="auto"/>
            <w:shd w:val="clear" w:color="auto" w:fill="FFFFFF"/>
            <w:tcMar>
              <w:top w:w="105" w:type="dxa"/>
              <w:left w:w="75" w:type="dxa"/>
              <w:bottom w:w="105" w:type="dxa"/>
              <w:right w:w="75" w:type="dxa"/>
            </w:tcMar>
            <w:vAlign w:val="center"/>
            <w:hideMark/>
          </w:tcPr>
          <w:p w14:paraId="107AFF49" w14:textId="77777777" w:rsidR="008F74A3" w:rsidRPr="008F74A3" w:rsidRDefault="008F74A3" w:rsidP="008F74A3">
            <w:pPr>
              <w:rPr>
                <w:rFonts w:ascii="Serif" w:hAnsi="Serif"/>
                <w:sz w:val="24"/>
                <w:szCs w:val="24"/>
              </w:rPr>
            </w:pPr>
            <w:r w:rsidRPr="008F74A3">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59A03F4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A863A0" w14:textId="77777777" w:rsidR="008F74A3" w:rsidRPr="008F74A3" w:rsidRDefault="008F74A3" w:rsidP="008F74A3">
            <w:pPr>
              <w:rPr>
                <w:rFonts w:ascii="Serif" w:hAnsi="Serif"/>
                <w:sz w:val="24"/>
                <w:szCs w:val="24"/>
              </w:rPr>
            </w:pPr>
            <w:r w:rsidRPr="008F74A3">
              <w:rPr>
                <w:rFonts w:ascii="Serif" w:hAnsi="Serif"/>
                <w:sz w:val="24"/>
                <w:szCs w:val="24"/>
              </w:rPr>
              <w:t>8681.429</w:t>
            </w:r>
          </w:p>
        </w:tc>
      </w:tr>
      <w:tr w:rsidR="008F74A3" w:rsidRPr="008F74A3" w14:paraId="3DE93763" w14:textId="77777777" w:rsidTr="0072337A">
        <w:tc>
          <w:tcPr>
            <w:tcW w:w="0" w:type="auto"/>
            <w:shd w:val="clear" w:color="auto" w:fill="FFFFFF"/>
            <w:tcMar>
              <w:top w:w="105" w:type="dxa"/>
              <w:left w:w="75" w:type="dxa"/>
              <w:bottom w:w="105" w:type="dxa"/>
              <w:right w:w="75" w:type="dxa"/>
            </w:tcMar>
            <w:vAlign w:val="center"/>
            <w:hideMark/>
          </w:tcPr>
          <w:p w14:paraId="723E91D8" w14:textId="77777777" w:rsidR="008F74A3" w:rsidRPr="008F74A3" w:rsidRDefault="008F74A3" w:rsidP="008F74A3">
            <w:pPr>
              <w:rPr>
                <w:rFonts w:ascii="Serif" w:hAnsi="Serif"/>
                <w:sz w:val="24"/>
                <w:szCs w:val="24"/>
              </w:rPr>
            </w:pPr>
            <w:r w:rsidRPr="008F74A3">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656DF69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69ADBA6" w14:textId="77777777" w:rsidR="008F74A3" w:rsidRPr="008F74A3" w:rsidRDefault="008F74A3" w:rsidP="008F74A3">
            <w:pPr>
              <w:rPr>
                <w:rFonts w:ascii="Serif" w:hAnsi="Serif"/>
                <w:sz w:val="24"/>
                <w:szCs w:val="24"/>
              </w:rPr>
            </w:pPr>
            <w:r w:rsidRPr="008F74A3">
              <w:rPr>
                <w:rFonts w:ascii="Serif" w:hAnsi="Serif"/>
                <w:sz w:val="24"/>
                <w:szCs w:val="24"/>
              </w:rPr>
              <w:t>8525.000</w:t>
            </w:r>
          </w:p>
        </w:tc>
      </w:tr>
      <w:tr w:rsidR="008F74A3" w:rsidRPr="008F74A3" w14:paraId="146F8675" w14:textId="77777777" w:rsidTr="0072337A">
        <w:tc>
          <w:tcPr>
            <w:tcW w:w="0" w:type="auto"/>
            <w:shd w:val="clear" w:color="auto" w:fill="FFFFFF"/>
            <w:tcMar>
              <w:top w:w="105" w:type="dxa"/>
              <w:left w:w="75" w:type="dxa"/>
              <w:bottom w:w="105" w:type="dxa"/>
              <w:right w:w="75" w:type="dxa"/>
            </w:tcMar>
            <w:vAlign w:val="center"/>
            <w:hideMark/>
          </w:tcPr>
          <w:p w14:paraId="36FEA0C4" w14:textId="77777777" w:rsidR="008F74A3" w:rsidRPr="008F74A3" w:rsidRDefault="008F74A3" w:rsidP="008F74A3">
            <w:pPr>
              <w:rPr>
                <w:rFonts w:ascii="Serif" w:hAnsi="Serif"/>
                <w:sz w:val="24"/>
                <w:szCs w:val="24"/>
              </w:rPr>
            </w:pPr>
            <w:r w:rsidRPr="008F74A3">
              <w:rPr>
                <w:rFonts w:ascii="Serif" w:hAnsi="Serif"/>
                <w:sz w:val="24"/>
                <w:szCs w:val="24"/>
              </w:rPr>
              <w:lastRenderedPageBreak/>
              <w:t>Greece</w:t>
            </w:r>
          </w:p>
        </w:tc>
        <w:tc>
          <w:tcPr>
            <w:tcW w:w="0" w:type="auto"/>
            <w:shd w:val="clear" w:color="auto" w:fill="FFFFFF"/>
            <w:tcMar>
              <w:top w:w="105" w:type="dxa"/>
              <w:left w:w="75" w:type="dxa"/>
              <w:bottom w:w="105" w:type="dxa"/>
              <w:right w:w="75" w:type="dxa"/>
            </w:tcMar>
            <w:vAlign w:val="center"/>
            <w:hideMark/>
          </w:tcPr>
          <w:p w14:paraId="616A43D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B95144" w14:textId="77777777" w:rsidR="008F74A3" w:rsidRPr="008F74A3" w:rsidRDefault="008F74A3" w:rsidP="008F74A3">
            <w:pPr>
              <w:rPr>
                <w:rFonts w:ascii="Serif" w:hAnsi="Serif"/>
                <w:sz w:val="24"/>
                <w:szCs w:val="24"/>
              </w:rPr>
            </w:pPr>
            <w:r w:rsidRPr="008F74A3">
              <w:rPr>
                <w:rFonts w:ascii="Serif" w:hAnsi="Serif"/>
                <w:sz w:val="24"/>
                <w:szCs w:val="24"/>
              </w:rPr>
              <w:t>8051.571</w:t>
            </w:r>
          </w:p>
        </w:tc>
      </w:tr>
      <w:tr w:rsidR="008F74A3" w:rsidRPr="008F74A3" w14:paraId="0E553E9D" w14:textId="77777777" w:rsidTr="0072337A">
        <w:tc>
          <w:tcPr>
            <w:tcW w:w="0" w:type="auto"/>
            <w:shd w:val="clear" w:color="auto" w:fill="FFFFFF"/>
            <w:tcMar>
              <w:top w:w="105" w:type="dxa"/>
              <w:left w:w="75" w:type="dxa"/>
              <w:bottom w:w="105" w:type="dxa"/>
              <w:right w:w="75" w:type="dxa"/>
            </w:tcMar>
            <w:vAlign w:val="center"/>
            <w:hideMark/>
          </w:tcPr>
          <w:p w14:paraId="1585E76F" w14:textId="77777777" w:rsidR="008F74A3" w:rsidRPr="008F74A3" w:rsidRDefault="008F74A3" w:rsidP="008F74A3">
            <w:pPr>
              <w:rPr>
                <w:rFonts w:ascii="Serif" w:hAnsi="Serif"/>
                <w:sz w:val="24"/>
                <w:szCs w:val="24"/>
              </w:rPr>
            </w:pPr>
            <w:r w:rsidRPr="008F74A3">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D0C584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DA281AA" w14:textId="77777777" w:rsidR="008F74A3" w:rsidRPr="008F74A3" w:rsidRDefault="008F74A3" w:rsidP="008F74A3">
            <w:pPr>
              <w:rPr>
                <w:rFonts w:ascii="Serif" w:hAnsi="Serif"/>
                <w:sz w:val="24"/>
                <w:szCs w:val="24"/>
              </w:rPr>
            </w:pPr>
            <w:r w:rsidRPr="008F74A3">
              <w:rPr>
                <w:rFonts w:ascii="Serif" w:hAnsi="Serif"/>
                <w:sz w:val="24"/>
                <w:szCs w:val="24"/>
              </w:rPr>
              <w:t>7877.286</w:t>
            </w:r>
          </w:p>
        </w:tc>
      </w:tr>
      <w:tr w:rsidR="008F74A3" w:rsidRPr="008F74A3" w14:paraId="302A3CC2" w14:textId="77777777" w:rsidTr="0072337A">
        <w:tc>
          <w:tcPr>
            <w:tcW w:w="0" w:type="auto"/>
            <w:shd w:val="clear" w:color="auto" w:fill="FFFFFF"/>
            <w:tcMar>
              <w:top w:w="105" w:type="dxa"/>
              <w:left w:w="75" w:type="dxa"/>
              <w:bottom w:w="105" w:type="dxa"/>
              <w:right w:w="75" w:type="dxa"/>
            </w:tcMar>
            <w:vAlign w:val="center"/>
            <w:hideMark/>
          </w:tcPr>
          <w:p w14:paraId="774FB737" w14:textId="77777777" w:rsidR="008F74A3" w:rsidRPr="008F74A3" w:rsidRDefault="008F74A3" w:rsidP="008F74A3">
            <w:pPr>
              <w:rPr>
                <w:rFonts w:ascii="Serif" w:hAnsi="Serif"/>
                <w:sz w:val="24"/>
                <w:szCs w:val="24"/>
              </w:rPr>
            </w:pPr>
            <w:r w:rsidRPr="008F74A3">
              <w:rPr>
                <w:rFonts w:ascii="Serif" w:hAnsi="Serif"/>
                <w:sz w:val="24"/>
                <w:szCs w:val="24"/>
              </w:rPr>
              <w:t>Belgium</w:t>
            </w:r>
          </w:p>
        </w:tc>
        <w:tc>
          <w:tcPr>
            <w:tcW w:w="0" w:type="auto"/>
            <w:shd w:val="clear" w:color="auto" w:fill="FFFFFF"/>
            <w:tcMar>
              <w:top w:w="105" w:type="dxa"/>
              <w:left w:w="75" w:type="dxa"/>
              <w:bottom w:w="105" w:type="dxa"/>
              <w:right w:w="75" w:type="dxa"/>
            </w:tcMar>
            <w:vAlign w:val="center"/>
            <w:hideMark/>
          </w:tcPr>
          <w:p w14:paraId="4834C3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B352070" w14:textId="77777777" w:rsidR="008F74A3" w:rsidRPr="008F74A3" w:rsidRDefault="008F74A3" w:rsidP="008F74A3">
            <w:pPr>
              <w:rPr>
                <w:rFonts w:ascii="Serif" w:hAnsi="Serif"/>
                <w:sz w:val="24"/>
                <w:szCs w:val="24"/>
              </w:rPr>
            </w:pPr>
            <w:r w:rsidRPr="008F74A3">
              <w:rPr>
                <w:rFonts w:ascii="Serif" w:hAnsi="Serif"/>
                <w:sz w:val="24"/>
                <w:szCs w:val="24"/>
              </w:rPr>
              <w:t>7841.571</w:t>
            </w:r>
          </w:p>
        </w:tc>
      </w:tr>
      <w:tr w:rsidR="008F74A3" w:rsidRPr="008F74A3" w14:paraId="31982893" w14:textId="77777777" w:rsidTr="0072337A">
        <w:tc>
          <w:tcPr>
            <w:tcW w:w="0" w:type="auto"/>
            <w:shd w:val="clear" w:color="auto" w:fill="FFFFFF"/>
            <w:tcMar>
              <w:top w:w="105" w:type="dxa"/>
              <w:left w:w="75" w:type="dxa"/>
              <w:bottom w:w="105" w:type="dxa"/>
              <w:right w:w="75" w:type="dxa"/>
            </w:tcMar>
            <w:vAlign w:val="center"/>
            <w:hideMark/>
          </w:tcPr>
          <w:p w14:paraId="5F69B0AC" w14:textId="77777777" w:rsidR="008F74A3" w:rsidRPr="008F74A3" w:rsidRDefault="008F74A3" w:rsidP="008F74A3">
            <w:pPr>
              <w:rPr>
                <w:rFonts w:ascii="Serif" w:hAnsi="Serif"/>
                <w:sz w:val="24"/>
                <w:szCs w:val="24"/>
              </w:rPr>
            </w:pPr>
            <w:r w:rsidRPr="008F74A3">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74AB9A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64AE09F" w14:textId="77777777" w:rsidR="008F74A3" w:rsidRPr="008F74A3" w:rsidRDefault="008F74A3" w:rsidP="008F74A3">
            <w:pPr>
              <w:rPr>
                <w:rFonts w:ascii="Serif" w:hAnsi="Serif"/>
                <w:sz w:val="24"/>
                <w:szCs w:val="24"/>
              </w:rPr>
            </w:pPr>
            <w:r w:rsidRPr="008F74A3">
              <w:rPr>
                <w:rFonts w:ascii="Serif" w:hAnsi="Serif"/>
                <w:sz w:val="24"/>
                <w:szCs w:val="24"/>
              </w:rPr>
              <w:t>6845.143</w:t>
            </w:r>
          </w:p>
        </w:tc>
      </w:tr>
      <w:tr w:rsidR="008F74A3" w:rsidRPr="008F74A3" w14:paraId="10AB8C78" w14:textId="77777777" w:rsidTr="0072337A">
        <w:tc>
          <w:tcPr>
            <w:tcW w:w="0" w:type="auto"/>
            <w:shd w:val="clear" w:color="auto" w:fill="FFFFFF"/>
            <w:tcMar>
              <w:top w:w="105" w:type="dxa"/>
              <w:left w:w="75" w:type="dxa"/>
              <w:bottom w:w="105" w:type="dxa"/>
              <w:right w:w="75" w:type="dxa"/>
            </w:tcMar>
            <w:vAlign w:val="center"/>
            <w:hideMark/>
          </w:tcPr>
          <w:p w14:paraId="35597023" w14:textId="77777777" w:rsidR="008F74A3" w:rsidRPr="008F74A3" w:rsidRDefault="008F74A3" w:rsidP="008F74A3">
            <w:pPr>
              <w:rPr>
                <w:rFonts w:ascii="Serif" w:hAnsi="Serif"/>
                <w:sz w:val="24"/>
                <w:szCs w:val="24"/>
              </w:rPr>
            </w:pPr>
            <w:r w:rsidRPr="008F74A3">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432FB5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4B027F" w14:textId="77777777" w:rsidR="008F74A3" w:rsidRPr="008F74A3" w:rsidRDefault="008F74A3" w:rsidP="008F74A3">
            <w:pPr>
              <w:rPr>
                <w:rFonts w:ascii="Serif" w:hAnsi="Serif"/>
                <w:sz w:val="24"/>
                <w:szCs w:val="24"/>
              </w:rPr>
            </w:pPr>
            <w:r w:rsidRPr="008F74A3">
              <w:rPr>
                <w:rFonts w:ascii="Serif" w:hAnsi="Serif"/>
                <w:sz w:val="24"/>
                <w:szCs w:val="24"/>
              </w:rPr>
              <w:t>4456.286</w:t>
            </w:r>
          </w:p>
        </w:tc>
      </w:tr>
      <w:tr w:rsidR="008F74A3" w:rsidRPr="008F74A3" w14:paraId="5862166B" w14:textId="77777777" w:rsidTr="0072337A">
        <w:tc>
          <w:tcPr>
            <w:tcW w:w="0" w:type="auto"/>
            <w:shd w:val="clear" w:color="auto" w:fill="FFFFFF"/>
            <w:tcMar>
              <w:top w:w="105" w:type="dxa"/>
              <w:left w:w="75" w:type="dxa"/>
              <w:bottom w:w="105" w:type="dxa"/>
              <w:right w:w="75" w:type="dxa"/>
            </w:tcMar>
            <w:vAlign w:val="center"/>
            <w:hideMark/>
          </w:tcPr>
          <w:p w14:paraId="20389244" w14:textId="77777777" w:rsidR="008F74A3" w:rsidRPr="008F74A3" w:rsidRDefault="008F74A3" w:rsidP="008F74A3">
            <w:pPr>
              <w:rPr>
                <w:rFonts w:ascii="Serif" w:hAnsi="Serif"/>
                <w:sz w:val="24"/>
                <w:szCs w:val="24"/>
              </w:rPr>
            </w:pPr>
            <w:r w:rsidRPr="008F74A3">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354FF6CC"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57BBBD82" w14:textId="77777777" w:rsidR="008F74A3" w:rsidRPr="008F74A3" w:rsidRDefault="008F74A3" w:rsidP="008F74A3">
            <w:pPr>
              <w:rPr>
                <w:rFonts w:ascii="Serif" w:hAnsi="Serif"/>
                <w:sz w:val="24"/>
                <w:szCs w:val="24"/>
              </w:rPr>
            </w:pPr>
            <w:r w:rsidRPr="008F74A3">
              <w:rPr>
                <w:rFonts w:ascii="Serif" w:hAnsi="Serif"/>
                <w:sz w:val="24"/>
                <w:szCs w:val="24"/>
              </w:rPr>
              <w:t>4127.286</w:t>
            </w:r>
          </w:p>
        </w:tc>
      </w:tr>
      <w:tr w:rsidR="008F74A3" w:rsidRPr="008F74A3" w14:paraId="025EFC94" w14:textId="77777777" w:rsidTr="0072337A">
        <w:tc>
          <w:tcPr>
            <w:tcW w:w="0" w:type="auto"/>
            <w:shd w:val="clear" w:color="auto" w:fill="FFFFFF"/>
            <w:tcMar>
              <w:top w:w="105" w:type="dxa"/>
              <w:left w:w="75" w:type="dxa"/>
              <w:bottom w:w="105" w:type="dxa"/>
              <w:right w:w="75" w:type="dxa"/>
            </w:tcMar>
            <w:vAlign w:val="center"/>
            <w:hideMark/>
          </w:tcPr>
          <w:p w14:paraId="4602D9D1" w14:textId="77777777" w:rsidR="008F74A3" w:rsidRPr="008F74A3" w:rsidRDefault="008F74A3" w:rsidP="008F74A3">
            <w:pPr>
              <w:rPr>
                <w:rFonts w:ascii="Serif" w:hAnsi="Serif"/>
                <w:sz w:val="24"/>
                <w:szCs w:val="24"/>
              </w:rPr>
            </w:pPr>
            <w:r w:rsidRPr="008F74A3">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766B03A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2794BD6" w14:textId="77777777" w:rsidR="008F74A3" w:rsidRPr="008F74A3" w:rsidRDefault="008F74A3" w:rsidP="008F74A3">
            <w:pPr>
              <w:rPr>
                <w:rFonts w:ascii="Serif" w:hAnsi="Serif"/>
                <w:sz w:val="24"/>
                <w:szCs w:val="24"/>
              </w:rPr>
            </w:pPr>
            <w:r w:rsidRPr="008F74A3">
              <w:rPr>
                <w:rFonts w:ascii="Serif" w:hAnsi="Serif"/>
                <w:sz w:val="24"/>
                <w:szCs w:val="24"/>
              </w:rPr>
              <w:t>4034.143</w:t>
            </w:r>
          </w:p>
        </w:tc>
      </w:tr>
      <w:tr w:rsidR="008F74A3" w:rsidRPr="008F74A3" w14:paraId="41103C91" w14:textId="77777777" w:rsidTr="0072337A">
        <w:tc>
          <w:tcPr>
            <w:tcW w:w="0" w:type="auto"/>
            <w:shd w:val="clear" w:color="auto" w:fill="FFFFFF"/>
            <w:tcMar>
              <w:top w:w="105" w:type="dxa"/>
              <w:left w:w="75" w:type="dxa"/>
              <w:bottom w:w="105" w:type="dxa"/>
              <w:right w:w="75" w:type="dxa"/>
            </w:tcMar>
            <w:vAlign w:val="center"/>
            <w:hideMark/>
          </w:tcPr>
          <w:p w14:paraId="110C7736" w14:textId="77777777" w:rsidR="008F74A3" w:rsidRPr="008F74A3" w:rsidRDefault="008F74A3" w:rsidP="008F74A3">
            <w:pPr>
              <w:rPr>
                <w:rFonts w:ascii="Serif" w:hAnsi="Serif"/>
                <w:sz w:val="24"/>
                <w:szCs w:val="24"/>
              </w:rPr>
            </w:pPr>
            <w:r w:rsidRPr="008F74A3">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26461AF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866652" w14:textId="77777777" w:rsidR="008F74A3" w:rsidRPr="008F74A3" w:rsidRDefault="008F74A3" w:rsidP="008F74A3">
            <w:pPr>
              <w:rPr>
                <w:rFonts w:ascii="Serif" w:hAnsi="Serif"/>
                <w:sz w:val="24"/>
                <w:szCs w:val="24"/>
              </w:rPr>
            </w:pPr>
            <w:r w:rsidRPr="008F74A3">
              <w:rPr>
                <w:rFonts w:ascii="Serif" w:hAnsi="Serif"/>
                <w:sz w:val="24"/>
                <w:szCs w:val="24"/>
              </w:rPr>
              <w:t>3963.429</w:t>
            </w:r>
          </w:p>
        </w:tc>
      </w:tr>
      <w:tr w:rsidR="008F74A3" w:rsidRPr="008F74A3" w14:paraId="26DF6E2A" w14:textId="77777777" w:rsidTr="0072337A">
        <w:tc>
          <w:tcPr>
            <w:tcW w:w="0" w:type="auto"/>
            <w:shd w:val="clear" w:color="auto" w:fill="FFFFFF"/>
            <w:tcMar>
              <w:top w:w="105" w:type="dxa"/>
              <w:left w:w="75" w:type="dxa"/>
              <w:bottom w:w="105" w:type="dxa"/>
              <w:right w:w="75" w:type="dxa"/>
            </w:tcMar>
            <w:vAlign w:val="center"/>
            <w:hideMark/>
          </w:tcPr>
          <w:p w14:paraId="26F06C48" w14:textId="77777777" w:rsidR="008F74A3" w:rsidRPr="008F74A3" w:rsidRDefault="008F74A3" w:rsidP="008F74A3">
            <w:pPr>
              <w:rPr>
                <w:rFonts w:ascii="Serif" w:hAnsi="Serif"/>
                <w:sz w:val="24"/>
                <w:szCs w:val="24"/>
              </w:rPr>
            </w:pPr>
            <w:r w:rsidRPr="008F74A3">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7076C5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7CB95A" w14:textId="77777777" w:rsidR="008F74A3" w:rsidRPr="008F74A3" w:rsidRDefault="008F74A3" w:rsidP="008F74A3">
            <w:pPr>
              <w:rPr>
                <w:rFonts w:ascii="Serif" w:hAnsi="Serif"/>
                <w:sz w:val="24"/>
                <w:szCs w:val="24"/>
              </w:rPr>
            </w:pPr>
            <w:r w:rsidRPr="008F74A3">
              <w:rPr>
                <w:rFonts w:ascii="Serif" w:hAnsi="Serif"/>
                <w:sz w:val="24"/>
                <w:szCs w:val="24"/>
              </w:rPr>
              <w:t>3524.714</w:t>
            </w:r>
          </w:p>
        </w:tc>
      </w:tr>
      <w:tr w:rsidR="008F74A3" w:rsidRPr="008F74A3" w14:paraId="354F8FE6" w14:textId="77777777" w:rsidTr="0072337A">
        <w:tc>
          <w:tcPr>
            <w:tcW w:w="0" w:type="auto"/>
            <w:shd w:val="clear" w:color="auto" w:fill="FFFFFF"/>
            <w:tcMar>
              <w:top w:w="105" w:type="dxa"/>
              <w:left w:w="75" w:type="dxa"/>
              <w:bottom w:w="105" w:type="dxa"/>
              <w:right w:w="75" w:type="dxa"/>
            </w:tcMar>
            <w:vAlign w:val="center"/>
            <w:hideMark/>
          </w:tcPr>
          <w:p w14:paraId="64920B23" w14:textId="77777777" w:rsidR="008F74A3" w:rsidRPr="008F74A3" w:rsidRDefault="008F74A3" w:rsidP="008F74A3">
            <w:pPr>
              <w:rPr>
                <w:rFonts w:ascii="Serif" w:hAnsi="Serif"/>
                <w:sz w:val="24"/>
                <w:szCs w:val="24"/>
              </w:rPr>
            </w:pPr>
            <w:r w:rsidRPr="008F74A3">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51C21B4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9E2DCB" w14:textId="77777777" w:rsidR="008F74A3" w:rsidRPr="008F74A3" w:rsidRDefault="008F74A3" w:rsidP="008F74A3">
            <w:pPr>
              <w:rPr>
                <w:rFonts w:ascii="Serif" w:hAnsi="Serif"/>
                <w:sz w:val="24"/>
                <w:szCs w:val="24"/>
              </w:rPr>
            </w:pPr>
            <w:r w:rsidRPr="008F74A3">
              <w:rPr>
                <w:rFonts w:ascii="Serif" w:hAnsi="Serif"/>
                <w:sz w:val="24"/>
                <w:szCs w:val="24"/>
              </w:rPr>
              <w:t>3196.714</w:t>
            </w:r>
          </w:p>
        </w:tc>
      </w:tr>
      <w:tr w:rsidR="008F74A3" w:rsidRPr="008F74A3" w14:paraId="49BE3CD6" w14:textId="77777777" w:rsidTr="0072337A">
        <w:tc>
          <w:tcPr>
            <w:tcW w:w="0" w:type="auto"/>
            <w:shd w:val="clear" w:color="auto" w:fill="FFFFFF"/>
            <w:tcMar>
              <w:top w:w="105" w:type="dxa"/>
              <w:left w:w="75" w:type="dxa"/>
              <w:bottom w:w="105" w:type="dxa"/>
              <w:right w:w="75" w:type="dxa"/>
            </w:tcMar>
            <w:vAlign w:val="center"/>
            <w:hideMark/>
          </w:tcPr>
          <w:p w14:paraId="48504B83" w14:textId="77777777" w:rsidR="008F74A3" w:rsidRPr="008F74A3" w:rsidRDefault="008F74A3" w:rsidP="008F74A3">
            <w:pPr>
              <w:rPr>
                <w:rFonts w:ascii="Serif" w:hAnsi="Serif"/>
                <w:sz w:val="24"/>
                <w:szCs w:val="24"/>
              </w:rPr>
            </w:pPr>
            <w:r w:rsidRPr="008F74A3">
              <w:rPr>
                <w:rFonts w:ascii="Serif" w:hAnsi="Serif"/>
                <w:sz w:val="24"/>
                <w:szCs w:val="24"/>
              </w:rPr>
              <w:t>Africa</w:t>
            </w:r>
          </w:p>
        </w:tc>
        <w:tc>
          <w:tcPr>
            <w:tcW w:w="0" w:type="auto"/>
            <w:shd w:val="clear" w:color="auto" w:fill="FFFFFF"/>
            <w:tcMar>
              <w:top w:w="105" w:type="dxa"/>
              <w:left w:w="75" w:type="dxa"/>
              <w:bottom w:w="105" w:type="dxa"/>
              <w:right w:w="75" w:type="dxa"/>
            </w:tcMar>
            <w:vAlign w:val="center"/>
            <w:hideMark/>
          </w:tcPr>
          <w:p w14:paraId="4B6DBC1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BD51CCA" w14:textId="77777777" w:rsidR="008F74A3" w:rsidRPr="008F74A3" w:rsidRDefault="008F74A3" w:rsidP="008F74A3">
            <w:pPr>
              <w:rPr>
                <w:rFonts w:ascii="Serif" w:hAnsi="Serif"/>
                <w:sz w:val="24"/>
                <w:szCs w:val="24"/>
              </w:rPr>
            </w:pPr>
            <w:r w:rsidRPr="008F74A3">
              <w:rPr>
                <w:rFonts w:ascii="Serif" w:hAnsi="Serif"/>
                <w:sz w:val="24"/>
                <w:szCs w:val="24"/>
              </w:rPr>
              <w:t>3036.714</w:t>
            </w:r>
          </w:p>
        </w:tc>
      </w:tr>
      <w:tr w:rsidR="008F74A3" w:rsidRPr="008F74A3" w14:paraId="47F22063" w14:textId="77777777" w:rsidTr="0072337A">
        <w:tc>
          <w:tcPr>
            <w:tcW w:w="0" w:type="auto"/>
            <w:shd w:val="clear" w:color="auto" w:fill="FFFFFF"/>
            <w:tcMar>
              <w:top w:w="105" w:type="dxa"/>
              <w:left w:w="75" w:type="dxa"/>
              <w:bottom w:w="105" w:type="dxa"/>
              <w:right w:w="75" w:type="dxa"/>
            </w:tcMar>
            <w:vAlign w:val="center"/>
            <w:hideMark/>
          </w:tcPr>
          <w:p w14:paraId="2230B436" w14:textId="77777777" w:rsidR="008F74A3" w:rsidRPr="008F74A3" w:rsidRDefault="008F74A3" w:rsidP="008F74A3">
            <w:pPr>
              <w:rPr>
                <w:rFonts w:ascii="Serif" w:hAnsi="Serif"/>
                <w:sz w:val="24"/>
                <w:szCs w:val="24"/>
              </w:rPr>
            </w:pPr>
            <w:r w:rsidRPr="008F74A3">
              <w:rPr>
                <w:rFonts w:ascii="Serif" w:hAnsi="Serif"/>
                <w:sz w:val="24"/>
                <w:szCs w:val="24"/>
              </w:rPr>
              <w:t>Chile</w:t>
            </w:r>
          </w:p>
        </w:tc>
        <w:tc>
          <w:tcPr>
            <w:tcW w:w="0" w:type="auto"/>
            <w:shd w:val="clear" w:color="auto" w:fill="FFFFFF"/>
            <w:tcMar>
              <w:top w:w="105" w:type="dxa"/>
              <w:left w:w="75" w:type="dxa"/>
              <w:bottom w:w="105" w:type="dxa"/>
              <w:right w:w="75" w:type="dxa"/>
            </w:tcMar>
            <w:vAlign w:val="center"/>
            <w:hideMark/>
          </w:tcPr>
          <w:p w14:paraId="417E46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814C9" w14:textId="77777777" w:rsidR="008F74A3" w:rsidRPr="008F74A3" w:rsidRDefault="008F74A3" w:rsidP="008F74A3">
            <w:pPr>
              <w:rPr>
                <w:rFonts w:ascii="Serif" w:hAnsi="Serif"/>
                <w:sz w:val="24"/>
                <w:szCs w:val="24"/>
              </w:rPr>
            </w:pPr>
            <w:r w:rsidRPr="008F74A3">
              <w:rPr>
                <w:rFonts w:ascii="Serif" w:hAnsi="Serif"/>
                <w:sz w:val="24"/>
                <w:szCs w:val="24"/>
              </w:rPr>
              <w:t>2395.857</w:t>
            </w:r>
          </w:p>
        </w:tc>
      </w:tr>
      <w:tr w:rsidR="008F74A3" w:rsidRPr="008F74A3" w14:paraId="2654D217" w14:textId="77777777" w:rsidTr="0072337A">
        <w:tc>
          <w:tcPr>
            <w:tcW w:w="0" w:type="auto"/>
            <w:shd w:val="clear" w:color="auto" w:fill="FFFFFF"/>
            <w:tcMar>
              <w:top w:w="105" w:type="dxa"/>
              <w:left w:w="75" w:type="dxa"/>
              <w:bottom w:w="105" w:type="dxa"/>
              <w:right w:w="75" w:type="dxa"/>
            </w:tcMar>
            <w:vAlign w:val="center"/>
            <w:hideMark/>
          </w:tcPr>
          <w:p w14:paraId="2ED146BD" w14:textId="77777777" w:rsidR="008F74A3" w:rsidRPr="008F74A3" w:rsidRDefault="008F74A3" w:rsidP="008F74A3">
            <w:pPr>
              <w:rPr>
                <w:rFonts w:ascii="Serif" w:hAnsi="Serif"/>
                <w:sz w:val="24"/>
                <w:szCs w:val="24"/>
              </w:rPr>
            </w:pPr>
            <w:r w:rsidRPr="008F74A3">
              <w:rPr>
                <w:rFonts w:ascii="Serif" w:hAnsi="Serif"/>
                <w:sz w:val="24"/>
                <w:szCs w:val="24"/>
              </w:rPr>
              <w:t>Czechia</w:t>
            </w:r>
          </w:p>
        </w:tc>
        <w:tc>
          <w:tcPr>
            <w:tcW w:w="0" w:type="auto"/>
            <w:shd w:val="clear" w:color="auto" w:fill="FFFFFF"/>
            <w:tcMar>
              <w:top w:w="105" w:type="dxa"/>
              <w:left w:w="75" w:type="dxa"/>
              <w:bottom w:w="105" w:type="dxa"/>
              <w:right w:w="75" w:type="dxa"/>
            </w:tcMar>
            <w:vAlign w:val="center"/>
            <w:hideMark/>
          </w:tcPr>
          <w:p w14:paraId="2D93932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1813ED9" w14:textId="77777777" w:rsidR="008F74A3" w:rsidRPr="008F74A3" w:rsidRDefault="008F74A3" w:rsidP="008F74A3">
            <w:pPr>
              <w:rPr>
                <w:rFonts w:ascii="Serif" w:hAnsi="Serif"/>
                <w:sz w:val="24"/>
                <w:szCs w:val="24"/>
              </w:rPr>
            </w:pPr>
            <w:r w:rsidRPr="008F74A3">
              <w:rPr>
                <w:rFonts w:ascii="Serif" w:hAnsi="Serif"/>
                <w:sz w:val="24"/>
                <w:szCs w:val="24"/>
              </w:rPr>
              <w:t>2050.571</w:t>
            </w:r>
          </w:p>
        </w:tc>
      </w:tr>
      <w:tr w:rsidR="008F74A3" w:rsidRPr="008F74A3" w14:paraId="33538F9C" w14:textId="77777777" w:rsidTr="0072337A">
        <w:tc>
          <w:tcPr>
            <w:tcW w:w="0" w:type="auto"/>
            <w:shd w:val="clear" w:color="auto" w:fill="FFFFFF"/>
            <w:tcMar>
              <w:top w:w="105" w:type="dxa"/>
              <w:left w:w="75" w:type="dxa"/>
              <w:bottom w:w="105" w:type="dxa"/>
              <w:right w:w="75" w:type="dxa"/>
            </w:tcMar>
            <w:vAlign w:val="center"/>
            <w:hideMark/>
          </w:tcPr>
          <w:p w14:paraId="1F0C8C3B" w14:textId="77777777" w:rsidR="008F74A3" w:rsidRPr="008F74A3" w:rsidRDefault="008F74A3" w:rsidP="008F74A3">
            <w:pPr>
              <w:rPr>
                <w:rFonts w:ascii="Serif" w:hAnsi="Serif"/>
                <w:sz w:val="24"/>
                <w:szCs w:val="24"/>
              </w:rPr>
            </w:pPr>
            <w:r w:rsidRPr="008F74A3">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3F6C7F0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05260AC" w14:textId="77777777" w:rsidR="008F74A3" w:rsidRPr="008F74A3" w:rsidRDefault="008F74A3" w:rsidP="008F74A3">
            <w:pPr>
              <w:rPr>
                <w:rFonts w:ascii="Serif" w:hAnsi="Serif"/>
                <w:sz w:val="24"/>
                <w:szCs w:val="24"/>
              </w:rPr>
            </w:pPr>
            <w:r w:rsidRPr="008F74A3">
              <w:rPr>
                <w:rFonts w:ascii="Serif" w:hAnsi="Serif"/>
                <w:sz w:val="24"/>
                <w:szCs w:val="24"/>
              </w:rPr>
              <w:t>1904.143</w:t>
            </w:r>
          </w:p>
        </w:tc>
      </w:tr>
      <w:tr w:rsidR="008F74A3" w:rsidRPr="008F74A3" w14:paraId="642D16BC" w14:textId="77777777" w:rsidTr="0072337A">
        <w:tc>
          <w:tcPr>
            <w:tcW w:w="0" w:type="auto"/>
            <w:shd w:val="clear" w:color="auto" w:fill="FFFFFF"/>
            <w:tcMar>
              <w:top w:w="105" w:type="dxa"/>
              <w:left w:w="75" w:type="dxa"/>
              <w:bottom w:w="105" w:type="dxa"/>
              <w:right w:w="75" w:type="dxa"/>
            </w:tcMar>
            <w:vAlign w:val="center"/>
            <w:hideMark/>
          </w:tcPr>
          <w:p w14:paraId="27B92772" w14:textId="77777777" w:rsidR="008F74A3" w:rsidRPr="008F74A3" w:rsidRDefault="008F74A3" w:rsidP="008F74A3">
            <w:pPr>
              <w:rPr>
                <w:rFonts w:ascii="Serif" w:hAnsi="Serif"/>
                <w:sz w:val="24"/>
                <w:szCs w:val="24"/>
              </w:rPr>
            </w:pPr>
            <w:r w:rsidRPr="008F74A3">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052AF6B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C487E96" w14:textId="77777777" w:rsidR="008F74A3" w:rsidRPr="008F74A3" w:rsidRDefault="008F74A3" w:rsidP="008F74A3">
            <w:pPr>
              <w:rPr>
                <w:rFonts w:ascii="Serif" w:hAnsi="Serif"/>
                <w:sz w:val="24"/>
                <w:szCs w:val="24"/>
              </w:rPr>
            </w:pPr>
            <w:r w:rsidRPr="008F74A3">
              <w:rPr>
                <w:rFonts w:ascii="Serif" w:hAnsi="Serif"/>
                <w:sz w:val="24"/>
                <w:szCs w:val="24"/>
              </w:rPr>
              <w:t>1897.571</w:t>
            </w:r>
          </w:p>
        </w:tc>
      </w:tr>
      <w:tr w:rsidR="008F74A3" w:rsidRPr="008F74A3" w14:paraId="3DB69F62" w14:textId="77777777" w:rsidTr="0072337A">
        <w:tc>
          <w:tcPr>
            <w:tcW w:w="0" w:type="auto"/>
            <w:shd w:val="clear" w:color="auto" w:fill="FFFFFF"/>
            <w:tcMar>
              <w:top w:w="105" w:type="dxa"/>
              <w:left w:w="75" w:type="dxa"/>
              <w:bottom w:w="105" w:type="dxa"/>
              <w:right w:w="75" w:type="dxa"/>
            </w:tcMar>
            <w:vAlign w:val="center"/>
            <w:hideMark/>
          </w:tcPr>
          <w:p w14:paraId="30CE06C2" w14:textId="77777777" w:rsidR="008F74A3" w:rsidRPr="008F74A3" w:rsidRDefault="008F74A3" w:rsidP="008F74A3">
            <w:pPr>
              <w:rPr>
                <w:rFonts w:ascii="Serif" w:hAnsi="Serif"/>
                <w:sz w:val="24"/>
                <w:szCs w:val="24"/>
              </w:rPr>
            </w:pPr>
            <w:r w:rsidRPr="008F74A3">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6AE61FD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9611D88" w14:textId="77777777" w:rsidR="008F74A3" w:rsidRPr="008F74A3" w:rsidRDefault="008F74A3" w:rsidP="008F74A3">
            <w:pPr>
              <w:rPr>
                <w:rFonts w:ascii="Serif" w:hAnsi="Serif"/>
                <w:sz w:val="24"/>
                <w:szCs w:val="24"/>
              </w:rPr>
            </w:pPr>
            <w:r w:rsidRPr="008F74A3">
              <w:rPr>
                <w:rFonts w:ascii="Serif" w:hAnsi="Serif"/>
                <w:sz w:val="24"/>
                <w:szCs w:val="24"/>
              </w:rPr>
              <w:t>1713.571</w:t>
            </w:r>
          </w:p>
        </w:tc>
      </w:tr>
      <w:tr w:rsidR="008F74A3" w:rsidRPr="008F74A3" w14:paraId="5DC1F596" w14:textId="77777777" w:rsidTr="0072337A">
        <w:tc>
          <w:tcPr>
            <w:tcW w:w="0" w:type="auto"/>
            <w:shd w:val="clear" w:color="auto" w:fill="FFFFFF"/>
            <w:tcMar>
              <w:top w:w="105" w:type="dxa"/>
              <w:left w:w="75" w:type="dxa"/>
              <w:bottom w:w="105" w:type="dxa"/>
              <w:right w:w="75" w:type="dxa"/>
            </w:tcMar>
            <w:vAlign w:val="center"/>
            <w:hideMark/>
          </w:tcPr>
          <w:p w14:paraId="220D3630" w14:textId="77777777" w:rsidR="008F74A3" w:rsidRPr="008F74A3" w:rsidRDefault="008F74A3" w:rsidP="008F74A3">
            <w:pPr>
              <w:rPr>
                <w:rFonts w:ascii="Serif" w:hAnsi="Serif"/>
                <w:sz w:val="24"/>
                <w:szCs w:val="24"/>
              </w:rPr>
            </w:pPr>
            <w:r w:rsidRPr="008F74A3">
              <w:rPr>
                <w:rFonts w:ascii="Serif" w:hAnsi="Serif"/>
                <w:sz w:val="24"/>
                <w:szCs w:val="24"/>
              </w:rPr>
              <w:lastRenderedPageBreak/>
              <w:t>Ireland</w:t>
            </w:r>
          </w:p>
        </w:tc>
        <w:tc>
          <w:tcPr>
            <w:tcW w:w="0" w:type="auto"/>
            <w:shd w:val="clear" w:color="auto" w:fill="FFFFFF"/>
            <w:tcMar>
              <w:top w:w="105" w:type="dxa"/>
              <w:left w:w="75" w:type="dxa"/>
              <w:bottom w:w="105" w:type="dxa"/>
              <w:right w:w="75" w:type="dxa"/>
            </w:tcMar>
            <w:vAlign w:val="center"/>
            <w:hideMark/>
          </w:tcPr>
          <w:p w14:paraId="6FE4A32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532512" w14:textId="77777777" w:rsidR="008F74A3" w:rsidRPr="008F74A3" w:rsidRDefault="008F74A3" w:rsidP="008F74A3">
            <w:pPr>
              <w:rPr>
                <w:rFonts w:ascii="Serif" w:hAnsi="Serif"/>
                <w:sz w:val="24"/>
                <w:szCs w:val="24"/>
              </w:rPr>
            </w:pPr>
            <w:r w:rsidRPr="008F74A3">
              <w:rPr>
                <w:rFonts w:ascii="Serif" w:hAnsi="Serif"/>
                <w:sz w:val="24"/>
                <w:szCs w:val="24"/>
              </w:rPr>
              <w:t>1536.286</w:t>
            </w:r>
          </w:p>
        </w:tc>
      </w:tr>
      <w:tr w:rsidR="008F74A3" w:rsidRPr="008F74A3" w14:paraId="7BF19362" w14:textId="77777777" w:rsidTr="0072337A">
        <w:tc>
          <w:tcPr>
            <w:tcW w:w="0" w:type="auto"/>
            <w:shd w:val="clear" w:color="auto" w:fill="FFFFFF"/>
            <w:tcMar>
              <w:top w:w="105" w:type="dxa"/>
              <w:left w:w="75" w:type="dxa"/>
              <w:bottom w:w="105" w:type="dxa"/>
              <w:right w:w="75" w:type="dxa"/>
            </w:tcMar>
            <w:vAlign w:val="center"/>
            <w:hideMark/>
          </w:tcPr>
          <w:p w14:paraId="74F7515B" w14:textId="77777777" w:rsidR="008F74A3" w:rsidRPr="008F74A3" w:rsidRDefault="008F74A3" w:rsidP="008F74A3">
            <w:pPr>
              <w:rPr>
                <w:rFonts w:ascii="Serif" w:hAnsi="Serif"/>
                <w:sz w:val="24"/>
                <w:szCs w:val="24"/>
              </w:rPr>
            </w:pPr>
            <w:r w:rsidRPr="008F74A3">
              <w:rPr>
                <w:rFonts w:ascii="Serif" w:hAnsi="Serif"/>
                <w:sz w:val="24"/>
                <w:szCs w:val="24"/>
              </w:rPr>
              <w:t>Hungary</w:t>
            </w:r>
          </w:p>
        </w:tc>
        <w:tc>
          <w:tcPr>
            <w:tcW w:w="0" w:type="auto"/>
            <w:shd w:val="clear" w:color="auto" w:fill="FFFFFF"/>
            <w:tcMar>
              <w:top w:w="105" w:type="dxa"/>
              <w:left w:w="75" w:type="dxa"/>
              <w:bottom w:w="105" w:type="dxa"/>
              <w:right w:w="75" w:type="dxa"/>
            </w:tcMar>
            <w:vAlign w:val="center"/>
            <w:hideMark/>
          </w:tcPr>
          <w:p w14:paraId="4EF9166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DD617B" w14:textId="77777777" w:rsidR="008F74A3" w:rsidRPr="008F74A3" w:rsidRDefault="008F74A3" w:rsidP="008F74A3">
            <w:pPr>
              <w:rPr>
                <w:rFonts w:ascii="Serif" w:hAnsi="Serif"/>
                <w:sz w:val="24"/>
                <w:szCs w:val="24"/>
              </w:rPr>
            </w:pPr>
            <w:r w:rsidRPr="008F74A3">
              <w:rPr>
                <w:rFonts w:ascii="Serif" w:hAnsi="Serif"/>
                <w:sz w:val="24"/>
                <w:szCs w:val="24"/>
              </w:rPr>
              <w:t>1464.571</w:t>
            </w:r>
          </w:p>
        </w:tc>
      </w:tr>
      <w:tr w:rsidR="008F74A3" w:rsidRPr="008F74A3" w14:paraId="3980281F" w14:textId="77777777" w:rsidTr="0072337A">
        <w:tc>
          <w:tcPr>
            <w:tcW w:w="0" w:type="auto"/>
            <w:shd w:val="clear" w:color="auto" w:fill="FFFFFF"/>
            <w:tcMar>
              <w:top w:w="105" w:type="dxa"/>
              <w:left w:w="75" w:type="dxa"/>
              <w:bottom w:w="105" w:type="dxa"/>
              <w:right w:w="75" w:type="dxa"/>
            </w:tcMar>
            <w:vAlign w:val="center"/>
            <w:hideMark/>
          </w:tcPr>
          <w:p w14:paraId="7DAFFF6C" w14:textId="77777777" w:rsidR="008F74A3" w:rsidRPr="008F74A3" w:rsidRDefault="008F74A3" w:rsidP="008F74A3">
            <w:pPr>
              <w:rPr>
                <w:rFonts w:ascii="Serif" w:hAnsi="Serif"/>
                <w:sz w:val="24"/>
                <w:szCs w:val="24"/>
              </w:rPr>
            </w:pPr>
            <w:r w:rsidRPr="008F74A3">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63E6D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9D05CAD" w14:textId="77777777" w:rsidR="008F74A3" w:rsidRPr="008F74A3" w:rsidRDefault="008F74A3" w:rsidP="008F74A3">
            <w:pPr>
              <w:rPr>
                <w:rFonts w:ascii="Serif" w:hAnsi="Serif"/>
                <w:sz w:val="24"/>
                <w:szCs w:val="24"/>
              </w:rPr>
            </w:pPr>
            <w:r w:rsidRPr="008F74A3">
              <w:rPr>
                <w:rFonts w:ascii="Serif" w:hAnsi="Serif"/>
                <w:sz w:val="24"/>
                <w:szCs w:val="24"/>
              </w:rPr>
              <w:t>1380.429</w:t>
            </w:r>
          </w:p>
        </w:tc>
      </w:tr>
      <w:tr w:rsidR="008F74A3" w:rsidRPr="008F74A3" w14:paraId="2DCBE15C" w14:textId="77777777" w:rsidTr="0072337A">
        <w:tc>
          <w:tcPr>
            <w:tcW w:w="0" w:type="auto"/>
            <w:shd w:val="clear" w:color="auto" w:fill="FFFFFF"/>
            <w:tcMar>
              <w:top w:w="105" w:type="dxa"/>
              <w:left w:w="75" w:type="dxa"/>
              <w:bottom w:w="105" w:type="dxa"/>
              <w:right w:w="75" w:type="dxa"/>
            </w:tcMar>
            <w:vAlign w:val="center"/>
            <w:hideMark/>
          </w:tcPr>
          <w:p w14:paraId="04900DD9" w14:textId="77777777" w:rsidR="008F74A3" w:rsidRPr="008F74A3" w:rsidRDefault="008F74A3" w:rsidP="008F74A3">
            <w:pPr>
              <w:rPr>
                <w:rFonts w:ascii="Serif" w:hAnsi="Serif"/>
                <w:sz w:val="24"/>
                <w:szCs w:val="24"/>
              </w:rPr>
            </w:pPr>
            <w:r w:rsidRPr="008F74A3">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256FF67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4F8C72" w14:textId="77777777" w:rsidR="008F74A3" w:rsidRPr="008F74A3" w:rsidRDefault="008F74A3" w:rsidP="008F74A3">
            <w:pPr>
              <w:rPr>
                <w:rFonts w:ascii="Serif" w:hAnsi="Serif"/>
                <w:sz w:val="24"/>
                <w:szCs w:val="24"/>
              </w:rPr>
            </w:pPr>
            <w:r w:rsidRPr="008F74A3">
              <w:rPr>
                <w:rFonts w:ascii="Serif" w:hAnsi="Serif"/>
                <w:sz w:val="24"/>
                <w:szCs w:val="24"/>
              </w:rPr>
              <w:t>1368.286</w:t>
            </w:r>
          </w:p>
        </w:tc>
      </w:tr>
      <w:tr w:rsidR="008F74A3" w:rsidRPr="008F74A3" w14:paraId="46749F15" w14:textId="77777777" w:rsidTr="0072337A">
        <w:tc>
          <w:tcPr>
            <w:tcW w:w="0" w:type="auto"/>
            <w:shd w:val="clear" w:color="auto" w:fill="FFFFFF"/>
            <w:tcMar>
              <w:top w:w="105" w:type="dxa"/>
              <w:left w:w="75" w:type="dxa"/>
              <w:bottom w:w="105" w:type="dxa"/>
              <w:right w:w="75" w:type="dxa"/>
            </w:tcMar>
            <w:vAlign w:val="center"/>
            <w:hideMark/>
          </w:tcPr>
          <w:p w14:paraId="01914823" w14:textId="77777777" w:rsidR="008F74A3" w:rsidRPr="008F74A3" w:rsidRDefault="008F74A3" w:rsidP="008F74A3">
            <w:pPr>
              <w:rPr>
                <w:rFonts w:ascii="Serif" w:hAnsi="Serif"/>
                <w:sz w:val="24"/>
                <w:szCs w:val="24"/>
              </w:rPr>
            </w:pPr>
            <w:r w:rsidRPr="008F74A3">
              <w:rPr>
                <w:rFonts w:ascii="Serif" w:hAnsi="Serif"/>
                <w:sz w:val="24"/>
                <w:szCs w:val="24"/>
              </w:rPr>
              <w:t>Bhutan</w:t>
            </w:r>
          </w:p>
        </w:tc>
        <w:tc>
          <w:tcPr>
            <w:tcW w:w="0" w:type="auto"/>
            <w:shd w:val="clear" w:color="auto" w:fill="FFFFFF"/>
            <w:tcMar>
              <w:top w:w="105" w:type="dxa"/>
              <w:left w:w="75" w:type="dxa"/>
              <w:bottom w:w="105" w:type="dxa"/>
              <w:right w:w="75" w:type="dxa"/>
            </w:tcMar>
            <w:vAlign w:val="center"/>
            <w:hideMark/>
          </w:tcPr>
          <w:p w14:paraId="3D8925A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17667B0" w14:textId="77777777" w:rsidR="008F74A3" w:rsidRPr="008F74A3" w:rsidRDefault="008F74A3" w:rsidP="008F74A3">
            <w:pPr>
              <w:rPr>
                <w:rFonts w:ascii="Serif" w:hAnsi="Serif"/>
                <w:sz w:val="24"/>
                <w:szCs w:val="24"/>
              </w:rPr>
            </w:pPr>
            <w:r w:rsidRPr="008F74A3">
              <w:rPr>
                <w:rFonts w:ascii="Serif" w:hAnsi="Serif"/>
                <w:sz w:val="24"/>
                <w:szCs w:val="24"/>
              </w:rPr>
              <w:t>1362.286</w:t>
            </w:r>
          </w:p>
        </w:tc>
      </w:tr>
      <w:tr w:rsidR="008F74A3" w:rsidRPr="008F74A3" w14:paraId="407B0D1F" w14:textId="77777777" w:rsidTr="0072337A">
        <w:tc>
          <w:tcPr>
            <w:tcW w:w="0" w:type="auto"/>
            <w:shd w:val="clear" w:color="auto" w:fill="FFFFFF"/>
            <w:tcMar>
              <w:top w:w="105" w:type="dxa"/>
              <w:left w:w="75" w:type="dxa"/>
              <w:bottom w:w="105" w:type="dxa"/>
              <w:right w:w="75" w:type="dxa"/>
            </w:tcMar>
            <w:vAlign w:val="center"/>
            <w:hideMark/>
          </w:tcPr>
          <w:p w14:paraId="0307C1CC" w14:textId="77777777" w:rsidR="008F74A3" w:rsidRPr="008F74A3" w:rsidRDefault="008F74A3" w:rsidP="008F74A3">
            <w:pPr>
              <w:rPr>
                <w:rFonts w:ascii="Serif" w:hAnsi="Serif"/>
                <w:sz w:val="24"/>
                <w:szCs w:val="24"/>
              </w:rPr>
            </w:pPr>
            <w:r w:rsidRPr="008F74A3">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5BA2686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8D1C15" w14:textId="77777777" w:rsidR="008F74A3" w:rsidRPr="008F74A3" w:rsidRDefault="008F74A3" w:rsidP="008F74A3">
            <w:pPr>
              <w:rPr>
                <w:rFonts w:ascii="Serif" w:hAnsi="Serif"/>
                <w:sz w:val="24"/>
                <w:szCs w:val="24"/>
              </w:rPr>
            </w:pPr>
            <w:r w:rsidRPr="008F74A3">
              <w:rPr>
                <w:rFonts w:ascii="Serif" w:hAnsi="Serif"/>
                <w:sz w:val="24"/>
                <w:szCs w:val="24"/>
              </w:rPr>
              <w:t>1292.000</w:t>
            </w:r>
          </w:p>
        </w:tc>
      </w:tr>
      <w:tr w:rsidR="008F74A3" w:rsidRPr="008F74A3" w14:paraId="2A00A47F" w14:textId="77777777" w:rsidTr="0072337A">
        <w:tc>
          <w:tcPr>
            <w:tcW w:w="0" w:type="auto"/>
            <w:shd w:val="clear" w:color="auto" w:fill="FFFFFF"/>
            <w:tcMar>
              <w:top w:w="105" w:type="dxa"/>
              <w:left w:w="75" w:type="dxa"/>
              <w:bottom w:w="105" w:type="dxa"/>
              <w:right w:w="75" w:type="dxa"/>
            </w:tcMar>
            <w:vAlign w:val="center"/>
            <w:hideMark/>
          </w:tcPr>
          <w:p w14:paraId="4BB340A5" w14:textId="77777777" w:rsidR="008F74A3" w:rsidRPr="008F74A3" w:rsidRDefault="008F74A3" w:rsidP="008F74A3">
            <w:pPr>
              <w:rPr>
                <w:rFonts w:ascii="Serif" w:hAnsi="Serif"/>
                <w:sz w:val="24"/>
                <w:szCs w:val="24"/>
              </w:rPr>
            </w:pPr>
            <w:r w:rsidRPr="008F74A3">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36C3CBD7" w14:textId="77777777" w:rsidR="008F74A3" w:rsidRPr="008F74A3" w:rsidRDefault="008F74A3" w:rsidP="008F74A3">
            <w:pPr>
              <w:rPr>
                <w:rFonts w:ascii="Serif" w:hAnsi="Serif"/>
                <w:sz w:val="24"/>
                <w:szCs w:val="24"/>
              </w:rPr>
            </w:pPr>
            <w:r w:rsidRPr="008F74A3">
              <w:rPr>
                <w:rFonts w:ascii="Serif" w:hAnsi="Serif"/>
                <w:sz w:val="24"/>
                <w:szCs w:val="24"/>
              </w:rPr>
              <w:t>2022-04-17</w:t>
            </w:r>
          </w:p>
        </w:tc>
        <w:tc>
          <w:tcPr>
            <w:tcW w:w="1674" w:type="dxa"/>
            <w:shd w:val="clear" w:color="auto" w:fill="FFFFFF"/>
            <w:tcMar>
              <w:top w:w="105" w:type="dxa"/>
              <w:left w:w="75" w:type="dxa"/>
              <w:bottom w:w="105" w:type="dxa"/>
              <w:right w:w="75" w:type="dxa"/>
            </w:tcMar>
            <w:vAlign w:val="center"/>
            <w:hideMark/>
          </w:tcPr>
          <w:p w14:paraId="106FBF0A" w14:textId="77777777" w:rsidR="008F74A3" w:rsidRPr="008F74A3" w:rsidRDefault="008F74A3" w:rsidP="008F74A3">
            <w:pPr>
              <w:rPr>
                <w:rFonts w:ascii="Serif" w:hAnsi="Serif"/>
                <w:sz w:val="24"/>
                <w:szCs w:val="24"/>
              </w:rPr>
            </w:pPr>
            <w:r w:rsidRPr="008F74A3">
              <w:rPr>
                <w:rFonts w:ascii="Serif" w:hAnsi="Serif"/>
                <w:sz w:val="24"/>
                <w:szCs w:val="24"/>
              </w:rPr>
              <w:t>1198.143</w:t>
            </w:r>
          </w:p>
        </w:tc>
      </w:tr>
      <w:tr w:rsidR="008F74A3" w:rsidRPr="008F74A3" w14:paraId="1158865A" w14:textId="77777777" w:rsidTr="0072337A">
        <w:tc>
          <w:tcPr>
            <w:tcW w:w="0" w:type="auto"/>
            <w:shd w:val="clear" w:color="auto" w:fill="FFFFFF"/>
            <w:tcMar>
              <w:top w:w="105" w:type="dxa"/>
              <w:left w:w="75" w:type="dxa"/>
              <w:bottom w:w="105" w:type="dxa"/>
              <w:right w:w="75" w:type="dxa"/>
            </w:tcMar>
            <w:vAlign w:val="center"/>
            <w:hideMark/>
          </w:tcPr>
          <w:p w14:paraId="75B36903" w14:textId="77777777" w:rsidR="008F74A3" w:rsidRPr="008F74A3" w:rsidRDefault="008F74A3" w:rsidP="008F74A3">
            <w:pPr>
              <w:rPr>
                <w:rFonts w:ascii="Serif" w:hAnsi="Serif"/>
                <w:sz w:val="24"/>
                <w:szCs w:val="24"/>
              </w:rPr>
            </w:pPr>
            <w:r w:rsidRPr="008F74A3">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7ED07FD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FC63128" w14:textId="77777777" w:rsidR="008F74A3" w:rsidRPr="008F74A3" w:rsidRDefault="008F74A3" w:rsidP="008F74A3">
            <w:pPr>
              <w:rPr>
                <w:rFonts w:ascii="Serif" w:hAnsi="Serif"/>
                <w:sz w:val="24"/>
                <w:szCs w:val="24"/>
              </w:rPr>
            </w:pPr>
            <w:r w:rsidRPr="008F74A3">
              <w:rPr>
                <w:rFonts w:ascii="Serif" w:hAnsi="Serif"/>
                <w:sz w:val="24"/>
                <w:szCs w:val="24"/>
              </w:rPr>
              <w:t>1167.429</w:t>
            </w:r>
          </w:p>
        </w:tc>
      </w:tr>
      <w:tr w:rsidR="008F74A3" w:rsidRPr="008F74A3" w14:paraId="7F803F7D" w14:textId="77777777" w:rsidTr="0072337A">
        <w:tc>
          <w:tcPr>
            <w:tcW w:w="0" w:type="auto"/>
            <w:shd w:val="clear" w:color="auto" w:fill="FFFFFF"/>
            <w:tcMar>
              <w:top w:w="105" w:type="dxa"/>
              <w:left w:w="75" w:type="dxa"/>
              <w:bottom w:w="105" w:type="dxa"/>
              <w:right w:w="75" w:type="dxa"/>
            </w:tcMar>
            <w:vAlign w:val="center"/>
            <w:hideMark/>
          </w:tcPr>
          <w:p w14:paraId="0C26F4BA" w14:textId="77777777" w:rsidR="008F74A3" w:rsidRPr="008F74A3" w:rsidRDefault="008F74A3" w:rsidP="008F74A3">
            <w:pPr>
              <w:rPr>
                <w:rFonts w:ascii="Serif" w:hAnsi="Serif"/>
                <w:sz w:val="24"/>
                <w:szCs w:val="24"/>
              </w:rPr>
            </w:pPr>
            <w:r w:rsidRPr="008F74A3">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4D8748B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9FDFA82" w14:textId="77777777" w:rsidR="008F74A3" w:rsidRPr="008F74A3" w:rsidRDefault="008F74A3" w:rsidP="008F74A3">
            <w:pPr>
              <w:rPr>
                <w:rFonts w:ascii="Serif" w:hAnsi="Serif"/>
                <w:sz w:val="24"/>
                <w:szCs w:val="24"/>
              </w:rPr>
            </w:pPr>
            <w:r w:rsidRPr="008F74A3">
              <w:rPr>
                <w:rFonts w:ascii="Serif" w:hAnsi="Serif"/>
                <w:sz w:val="24"/>
                <w:szCs w:val="24"/>
              </w:rPr>
              <w:t>1065.571</w:t>
            </w:r>
          </w:p>
        </w:tc>
      </w:tr>
      <w:tr w:rsidR="008F74A3" w:rsidRPr="008F74A3" w14:paraId="3B212CD1" w14:textId="77777777" w:rsidTr="0072337A">
        <w:tc>
          <w:tcPr>
            <w:tcW w:w="0" w:type="auto"/>
            <w:shd w:val="clear" w:color="auto" w:fill="FFFFFF"/>
            <w:tcMar>
              <w:top w:w="105" w:type="dxa"/>
              <w:left w:w="75" w:type="dxa"/>
              <w:bottom w:w="105" w:type="dxa"/>
              <w:right w:w="75" w:type="dxa"/>
            </w:tcMar>
            <w:vAlign w:val="center"/>
            <w:hideMark/>
          </w:tcPr>
          <w:p w14:paraId="76109EAF" w14:textId="77777777" w:rsidR="008F74A3" w:rsidRPr="008F74A3" w:rsidRDefault="008F74A3" w:rsidP="008F74A3">
            <w:pPr>
              <w:rPr>
                <w:rFonts w:ascii="Serif" w:hAnsi="Serif"/>
                <w:sz w:val="24"/>
                <w:szCs w:val="24"/>
              </w:rPr>
            </w:pPr>
            <w:r w:rsidRPr="008F74A3">
              <w:rPr>
                <w:rFonts w:ascii="Serif" w:hAnsi="Serif"/>
                <w:sz w:val="24"/>
                <w:szCs w:val="24"/>
              </w:rPr>
              <w:t>Lithuania</w:t>
            </w:r>
          </w:p>
        </w:tc>
        <w:tc>
          <w:tcPr>
            <w:tcW w:w="0" w:type="auto"/>
            <w:shd w:val="clear" w:color="auto" w:fill="FFFFFF"/>
            <w:tcMar>
              <w:top w:w="105" w:type="dxa"/>
              <w:left w:w="75" w:type="dxa"/>
              <w:bottom w:w="105" w:type="dxa"/>
              <w:right w:w="75" w:type="dxa"/>
            </w:tcMar>
            <w:vAlign w:val="center"/>
            <w:hideMark/>
          </w:tcPr>
          <w:p w14:paraId="76A49E9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4691C" w14:textId="77777777" w:rsidR="008F74A3" w:rsidRPr="008F74A3" w:rsidRDefault="008F74A3" w:rsidP="008F74A3">
            <w:pPr>
              <w:rPr>
                <w:rFonts w:ascii="Serif" w:hAnsi="Serif"/>
                <w:sz w:val="24"/>
                <w:szCs w:val="24"/>
              </w:rPr>
            </w:pPr>
            <w:r w:rsidRPr="008F74A3">
              <w:rPr>
                <w:rFonts w:ascii="Serif" w:hAnsi="Serif"/>
                <w:sz w:val="24"/>
                <w:szCs w:val="24"/>
              </w:rPr>
              <w:t>955.571</w:t>
            </w:r>
          </w:p>
        </w:tc>
      </w:tr>
      <w:tr w:rsidR="008F74A3" w:rsidRPr="008F74A3" w14:paraId="37D6817D" w14:textId="77777777" w:rsidTr="0072337A">
        <w:tc>
          <w:tcPr>
            <w:tcW w:w="0" w:type="auto"/>
            <w:shd w:val="clear" w:color="auto" w:fill="FFFFFF"/>
            <w:tcMar>
              <w:top w:w="105" w:type="dxa"/>
              <w:left w:w="75" w:type="dxa"/>
              <w:bottom w:w="105" w:type="dxa"/>
              <w:right w:w="75" w:type="dxa"/>
            </w:tcMar>
            <w:vAlign w:val="center"/>
            <w:hideMark/>
          </w:tcPr>
          <w:p w14:paraId="02C11902" w14:textId="77777777" w:rsidR="008F74A3" w:rsidRPr="008F74A3" w:rsidRDefault="008F74A3" w:rsidP="008F74A3">
            <w:pPr>
              <w:rPr>
                <w:rFonts w:ascii="Serif" w:hAnsi="Serif"/>
                <w:sz w:val="24"/>
                <w:szCs w:val="24"/>
              </w:rPr>
            </w:pPr>
            <w:r w:rsidRPr="008F74A3">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44E9155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CE4FD4F" w14:textId="77777777" w:rsidR="008F74A3" w:rsidRPr="008F74A3" w:rsidRDefault="008F74A3" w:rsidP="008F74A3">
            <w:pPr>
              <w:rPr>
                <w:rFonts w:ascii="Serif" w:hAnsi="Serif"/>
                <w:sz w:val="24"/>
                <w:szCs w:val="24"/>
              </w:rPr>
            </w:pPr>
            <w:r w:rsidRPr="008F74A3">
              <w:rPr>
                <w:rFonts w:ascii="Serif" w:hAnsi="Serif"/>
                <w:sz w:val="24"/>
                <w:szCs w:val="24"/>
              </w:rPr>
              <w:t>890.714</w:t>
            </w:r>
          </w:p>
        </w:tc>
      </w:tr>
      <w:tr w:rsidR="008F74A3" w:rsidRPr="008F74A3" w14:paraId="24E020EB" w14:textId="77777777" w:rsidTr="0072337A">
        <w:tc>
          <w:tcPr>
            <w:tcW w:w="0" w:type="auto"/>
            <w:shd w:val="clear" w:color="auto" w:fill="FFFFFF"/>
            <w:tcMar>
              <w:top w:w="105" w:type="dxa"/>
              <w:left w:w="75" w:type="dxa"/>
              <w:bottom w:w="105" w:type="dxa"/>
              <w:right w:w="75" w:type="dxa"/>
            </w:tcMar>
            <w:vAlign w:val="center"/>
            <w:hideMark/>
          </w:tcPr>
          <w:p w14:paraId="3B325E52" w14:textId="77777777" w:rsidR="008F74A3" w:rsidRPr="008F74A3" w:rsidRDefault="008F74A3" w:rsidP="008F74A3">
            <w:pPr>
              <w:rPr>
                <w:rFonts w:ascii="Serif" w:hAnsi="Serif"/>
                <w:sz w:val="24"/>
                <w:szCs w:val="24"/>
              </w:rPr>
            </w:pPr>
            <w:r w:rsidRPr="008F74A3">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1659355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75F7A34" w14:textId="77777777" w:rsidR="008F74A3" w:rsidRPr="008F74A3" w:rsidRDefault="008F74A3" w:rsidP="008F74A3">
            <w:pPr>
              <w:rPr>
                <w:rFonts w:ascii="Serif" w:hAnsi="Serif"/>
                <w:sz w:val="24"/>
                <w:szCs w:val="24"/>
              </w:rPr>
            </w:pPr>
            <w:r w:rsidRPr="008F74A3">
              <w:rPr>
                <w:rFonts w:ascii="Serif" w:hAnsi="Serif"/>
                <w:sz w:val="24"/>
                <w:szCs w:val="24"/>
              </w:rPr>
              <w:t>859.286</w:t>
            </w:r>
          </w:p>
        </w:tc>
      </w:tr>
      <w:tr w:rsidR="008F74A3" w:rsidRPr="008F74A3" w14:paraId="2EA43F84" w14:textId="77777777" w:rsidTr="0072337A">
        <w:tc>
          <w:tcPr>
            <w:tcW w:w="0" w:type="auto"/>
            <w:shd w:val="clear" w:color="auto" w:fill="FFFFFF"/>
            <w:tcMar>
              <w:top w:w="105" w:type="dxa"/>
              <w:left w:w="75" w:type="dxa"/>
              <w:bottom w:w="105" w:type="dxa"/>
              <w:right w:w="75" w:type="dxa"/>
            </w:tcMar>
            <w:vAlign w:val="center"/>
            <w:hideMark/>
          </w:tcPr>
          <w:p w14:paraId="455B8CF2" w14:textId="77777777" w:rsidR="008F74A3" w:rsidRPr="008F74A3" w:rsidRDefault="008F74A3" w:rsidP="008F74A3">
            <w:pPr>
              <w:rPr>
                <w:rFonts w:ascii="Serif" w:hAnsi="Serif"/>
                <w:sz w:val="24"/>
                <w:szCs w:val="24"/>
              </w:rPr>
            </w:pPr>
            <w:r w:rsidRPr="008F74A3">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643AF4E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D15B31" w14:textId="77777777" w:rsidR="008F74A3" w:rsidRPr="008F74A3" w:rsidRDefault="008F74A3" w:rsidP="008F74A3">
            <w:pPr>
              <w:rPr>
                <w:rFonts w:ascii="Serif" w:hAnsi="Serif"/>
                <w:sz w:val="24"/>
                <w:szCs w:val="24"/>
              </w:rPr>
            </w:pPr>
            <w:r w:rsidRPr="008F74A3">
              <w:rPr>
                <w:rFonts w:ascii="Serif" w:hAnsi="Serif"/>
                <w:sz w:val="24"/>
                <w:szCs w:val="24"/>
              </w:rPr>
              <w:t>844.429</w:t>
            </w:r>
          </w:p>
        </w:tc>
      </w:tr>
      <w:tr w:rsidR="008F74A3" w:rsidRPr="008F74A3" w14:paraId="2D8831CC" w14:textId="77777777" w:rsidTr="0072337A">
        <w:tc>
          <w:tcPr>
            <w:tcW w:w="0" w:type="auto"/>
            <w:shd w:val="clear" w:color="auto" w:fill="FFFFFF"/>
            <w:tcMar>
              <w:top w:w="105" w:type="dxa"/>
              <w:left w:w="75" w:type="dxa"/>
              <w:bottom w:w="105" w:type="dxa"/>
              <w:right w:w="75" w:type="dxa"/>
            </w:tcMar>
            <w:vAlign w:val="center"/>
            <w:hideMark/>
          </w:tcPr>
          <w:p w14:paraId="6E258730" w14:textId="77777777" w:rsidR="008F74A3" w:rsidRPr="008F74A3" w:rsidRDefault="008F74A3" w:rsidP="008F74A3">
            <w:pPr>
              <w:rPr>
                <w:rFonts w:ascii="Serif" w:hAnsi="Serif"/>
                <w:sz w:val="24"/>
                <w:szCs w:val="24"/>
              </w:rPr>
            </w:pPr>
            <w:r w:rsidRPr="008F74A3">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30C02D4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795EBE9" w14:textId="77777777" w:rsidR="008F74A3" w:rsidRPr="008F74A3" w:rsidRDefault="008F74A3" w:rsidP="008F74A3">
            <w:pPr>
              <w:rPr>
                <w:rFonts w:ascii="Serif" w:hAnsi="Serif"/>
                <w:sz w:val="24"/>
                <w:szCs w:val="24"/>
              </w:rPr>
            </w:pPr>
            <w:r w:rsidRPr="008F74A3">
              <w:rPr>
                <w:rFonts w:ascii="Serif" w:hAnsi="Serif"/>
                <w:sz w:val="24"/>
                <w:szCs w:val="24"/>
              </w:rPr>
              <w:t>799.714</w:t>
            </w:r>
          </w:p>
        </w:tc>
      </w:tr>
      <w:tr w:rsidR="008F74A3" w:rsidRPr="008F74A3" w14:paraId="5240DA69" w14:textId="77777777" w:rsidTr="0072337A">
        <w:tc>
          <w:tcPr>
            <w:tcW w:w="0" w:type="auto"/>
            <w:shd w:val="clear" w:color="auto" w:fill="FFFFFF"/>
            <w:tcMar>
              <w:top w:w="105" w:type="dxa"/>
              <w:left w:w="75" w:type="dxa"/>
              <w:bottom w:w="105" w:type="dxa"/>
              <w:right w:w="75" w:type="dxa"/>
            </w:tcMar>
            <w:vAlign w:val="center"/>
            <w:hideMark/>
          </w:tcPr>
          <w:p w14:paraId="5CEB2504" w14:textId="77777777" w:rsidR="008F74A3" w:rsidRPr="008F74A3" w:rsidRDefault="008F74A3" w:rsidP="008F74A3">
            <w:pPr>
              <w:rPr>
                <w:rFonts w:ascii="Serif" w:hAnsi="Serif"/>
                <w:sz w:val="24"/>
                <w:szCs w:val="24"/>
              </w:rPr>
            </w:pPr>
            <w:r w:rsidRPr="008F74A3">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43F7F65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B2A3C1" w14:textId="77777777" w:rsidR="008F74A3" w:rsidRPr="008F74A3" w:rsidRDefault="008F74A3" w:rsidP="008F74A3">
            <w:pPr>
              <w:rPr>
                <w:rFonts w:ascii="Serif" w:hAnsi="Serif"/>
                <w:sz w:val="24"/>
                <w:szCs w:val="24"/>
              </w:rPr>
            </w:pPr>
            <w:r w:rsidRPr="008F74A3">
              <w:rPr>
                <w:rFonts w:ascii="Serif" w:hAnsi="Serif"/>
                <w:sz w:val="24"/>
                <w:szCs w:val="24"/>
              </w:rPr>
              <w:t>772.571</w:t>
            </w:r>
          </w:p>
        </w:tc>
      </w:tr>
      <w:tr w:rsidR="008F74A3" w:rsidRPr="008F74A3" w14:paraId="760528CA" w14:textId="77777777" w:rsidTr="0072337A">
        <w:tc>
          <w:tcPr>
            <w:tcW w:w="0" w:type="auto"/>
            <w:shd w:val="clear" w:color="auto" w:fill="FFFFFF"/>
            <w:tcMar>
              <w:top w:w="105" w:type="dxa"/>
              <w:left w:w="75" w:type="dxa"/>
              <w:bottom w:w="105" w:type="dxa"/>
              <w:right w:w="75" w:type="dxa"/>
            </w:tcMar>
            <w:vAlign w:val="center"/>
            <w:hideMark/>
          </w:tcPr>
          <w:p w14:paraId="1D07C9EF" w14:textId="77777777" w:rsidR="008F74A3" w:rsidRPr="008F74A3" w:rsidRDefault="008F74A3" w:rsidP="008F74A3">
            <w:pPr>
              <w:rPr>
                <w:rFonts w:ascii="Serif" w:hAnsi="Serif"/>
                <w:sz w:val="24"/>
                <w:szCs w:val="24"/>
              </w:rPr>
            </w:pPr>
            <w:r w:rsidRPr="008F74A3">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4EDA9CD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3C05EE4" w14:textId="77777777" w:rsidR="008F74A3" w:rsidRPr="008F74A3" w:rsidRDefault="008F74A3" w:rsidP="008F74A3">
            <w:pPr>
              <w:rPr>
                <w:rFonts w:ascii="Serif" w:hAnsi="Serif"/>
                <w:sz w:val="24"/>
                <w:szCs w:val="24"/>
              </w:rPr>
            </w:pPr>
            <w:r w:rsidRPr="008F74A3">
              <w:rPr>
                <w:rFonts w:ascii="Serif" w:hAnsi="Serif"/>
                <w:sz w:val="24"/>
                <w:szCs w:val="24"/>
              </w:rPr>
              <w:t>667.429</w:t>
            </w:r>
          </w:p>
        </w:tc>
      </w:tr>
      <w:tr w:rsidR="008F74A3" w:rsidRPr="008F74A3" w14:paraId="0A2852F9" w14:textId="77777777" w:rsidTr="0072337A">
        <w:tc>
          <w:tcPr>
            <w:tcW w:w="0" w:type="auto"/>
            <w:shd w:val="clear" w:color="auto" w:fill="FFFFFF"/>
            <w:tcMar>
              <w:top w:w="105" w:type="dxa"/>
              <w:left w:w="75" w:type="dxa"/>
              <w:bottom w:w="105" w:type="dxa"/>
              <w:right w:w="75" w:type="dxa"/>
            </w:tcMar>
            <w:vAlign w:val="center"/>
            <w:hideMark/>
          </w:tcPr>
          <w:p w14:paraId="3EFAD707" w14:textId="77777777" w:rsidR="008F74A3" w:rsidRPr="008F74A3" w:rsidRDefault="008F74A3" w:rsidP="008F74A3">
            <w:pPr>
              <w:rPr>
                <w:rFonts w:ascii="Serif" w:hAnsi="Serif"/>
                <w:sz w:val="24"/>
                <w:szCs w:val="24"/>
              </w:rPr>
            </w:pPr>
            <w:r w:rsidRPr="008F74A3">
              <w:rPr>
                <w:rFonts w:ascii="Serif" w:hAnsi="Serif"/>
                <w:sz w:val="24"/>
                <w:szCs w:val="24"/>
              </w:rPr>
              <w:lastRenderedPageBreak/>
              <w:t>Luxembourg</w:t>
            </w:r>
          </w:p>
        </w:tc>
        <w:tc>
          <w:tcPr>
            <w:tcW w:w="0" w:type="auto"/>
            <w:shd w:val="clear" w:color="auto" w:fill="FFFFFF"/>
            <w:tcMar>
              <w:top w:w="105" w:type="dxa"/>
              <w:left w:w="75" w:type="dxa"/>
              <w:bottom w:w="105" w:type="dxa"/>
              <w:right w:w="75" w:type="dxa"/>
            </w:tcMar>
            <w:vAlign w:val="center"/>
            <w:hideMark/>
          </w:tcPr>
          <w:p w14:paraId="3817F4F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A1CB3BF" w14:textId="77777777" w:rsidR="008F74A3" w:rsidRPr="008F74A3" w:rsidRDefault="008F74A3" w:rsidP="008F74A3">
            <w:pPr>
              <w:rPr>
                <w:rFonts w:ascii="Serif" w:hAnsi="Serif"/>
                <w:sz w:val="24"/>
                <w:szCs w:val="24"/>
              </w:rPr>
            </w:pPr>
            <w:r w:rsidRPr="008F74A3">
              <w:rPr>
                <w:rFonts w:ascii="Serif" w:hAnsi="Serif"/>
                <w:sz w:val="24"/>
                <w:szCs w:val="24"/>
              </w:rPr>
              <w:t>664.571</w:t>
            </w:r>
          </w:p>
        </w:tc>
      </w:tr>
      <w:tr w:rsidR="008F74A3" w:rsidRPr="008F74A3" w14:paraId="27C0312E" w14:textId="77777777" w:rsidTr="0072337A">
        <w:tc>
          <w:tcPr>
            <w:tcW w:w="0" w:type="auto"/>
            <w:shd w:val="clear" w:color="auto" w:fill="FFFFFF"/>
            <w:tcMar>
              <w:top w:w="105" w:type="dxa"/>
              <w:left w:w="75" w:type="dxa"/>
              <w:bottom w:w="105" w:type="dxa"/>
              <w:right w:w="75" w:type="dxa"/>
            </w:tcMar>
            <w:vAlign w:val="center"/>
            <w:hideMark/>
          </w:tcPr>
          <w:p w14:paraId="4803D0DB" w14:textId="77777777" w:rsidR="008F74A3" w:rsidRPr="008F74A3" w:rsidRDefault="008F74A3" w:rsidP="008F74A3">
            <w:pPr>
              <w:rPr>
                <w:rFonts w:ascii="Serif" w:hAnsi="Serif"/>
                <w:sz w:val="24"/>
                <w:szCs w:val="24"/>
              </w:rPr>
            </w:pPr>
            <w:r w:rsidRPr="008F74A3">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557036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CE5D243" w14:textId="77777777" w:rsidR="008F74A3" w:rsidRPr="008F74A3" w:rsidRDefault="008F74A3" w:rsidP="008F74A3">
            <w:pPr>
              <w:rPr>
                <w:rFonts w:ascii="Serif" w:hAnsi="Serif"/>
                <w:sz w:val="24"/>
                <w:szCs w:val="24"/>
              </w:rPr>
            </w:pPr>
            <w:r w:rsidRPr="008F74A3">
              <w:rPr>
                <w:rFonts w:ascii="Serif" w:hAnsi="Serif"/>
                <w:sz w:val="24"/>
                <w:szCs w:val="24"/>
              </w:rPr>
              <w:t>608.000</w:t>
            </w:r>
          </w:p>
        </w:tc>
      </w:tr>
      <w:tr w:rsidR="008F74A3" w:rsidRPr="008F74A3" w14:paraId="1CB02B04" w14:textId="77777777" w:rsidTr="0072337A">
        <w:tc>
          <w:tcPr>
            <w:tcW w:w="0" w:type="auto"/>
            <w:shd w:val="clear" w:color="auto" w:fill="FFFFFF"/>
            <w:tcMar>
              <w:top w:w="105" w:type="dxa"/>
              <w:left w:w="75" w:type="dxa"/>
              <w:bottom w:w="105" w:type="dxa"/>
              <w:right w:w="75" w:type="dxa"/>
            </w:tcMar>
            <w:vAlign w:val="center"/>
            <w:hideMark/>
          </w:tcPr>
          <w:p w14:paraId="132B6736" w14:textId="77777777" w:rsidR="008F74A3" w:rsidRPr="008F74A3" w:rsidRDefault="008F74A3" w:rsidP="008F74A3">
            <w:pPr>
              <w:rPr>
                <w:rFonts w:ascii="Serif" w:hAnsi="Serif"/>
                <w:sz w:val="24"/>
                <w:szCs w:val="24"/>
              </w:rPr>
            </w:pPr>
            <w:r w:rsidRPr="008F74A3">
              <w:rPr>
                <w:rFonts w:ascii="Serif" w:hAnsi="Serif"/>
                <w:sz w:val="24"/>
                <w:szCs w:val="24"/>
              </w:rPr>
              <w:t>Belarus</w:t>
            </w:r>
          </w:p>
        </w:tc>
        <w:tc>
          <w:tcPr>
            <w:tcW w:w="0" w:type="auto"/>
            <w:shd w:val="clear" w:color="auto" w:fill="FFFFFF"/>
            <w:tcMar>
              <w:top w:w="105" w:type="dxa"/>
              <w:left w:w="75" w:type="dxa"/>
              <w:bottom w:w="105" w:type="dxa"/>
              <w:right w:w="75" w:type="dxa"/>
            </w:tcMar>
            <w:vAlign w:val="center"/>
            <w:hideMark/>
          </w:tcPr>
          <w:p w14:paraId="032350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D89A9B" w14:textId="77777777" w:rsidR="008F74A3" w:rsidRPr="008F74A3" w:rsidRDefault="008F74A3" w:rsidP="008F74A3">
            <w:pPr>
              <w:rPr>
                <w:rFonts w:ascii="Serif" w:hAnsi="Serif"/>
                <w:sz w:val="24"/>
                <w:szCs w:val="24"/>
              </w:rPr>
            </w:pPr>
            <w:r w:rsidRPr="008F74A3">
              <w:rPr>
                <w:rFonts w:ascii="Serif" w:hAnsi="Serif"/>
                <w:sz w:val="24"/>
                <w:szCs w:val="24"/>
              </w:rPr>
              <w:t>601.571</w:t>
            </w:r>
          </w:p>
        </w:tc>
      </w:tr>
      <w:tr w:rsidR="008F74A3" w:rsidRPr="008F74A3" w14:paraId="77E4B583" w14:textId="77777777" w:rsidTr="0072337A">
        <w:tc>
          <w:tcPr>
            <w:tcW w:w="0" w:type="auto"/>
            <w:shd w:val="clear" w:color="auto" w:fill="FFFFFF"/>
            <w:tcMar>
              <w:top w:w="105" w:type="dxa"/>
              <w:left w:w="75" w:type="dxa"/>
              <w:bottom w:w="105" w:type="dxa"/>
              <w:right w:w="75" w:type="dxa"/>
            </w:tcMar>
            <w:vAlign w:val="center"/>
            <w:hideMark/>
          </w:tcPr>
          <w:p w14:paraId="2D6F08DA" w14:textId="77777777" w:rsidR="008F74A3" w:rsidRPr="008F74A3" w:rsidRDefault="008F74A3" w:rsidP="008F74A3">
            <w:pPr>
              <w:rPr>
                <w:rFonts w:ascii="Serif" w:hAnsi="Serif"/>
                <w:sz w:val="24"/>
                <w:szCs w:val="24"/>
              </w:rPr>
            </w:pPr>
            <w:r w:rsidRPr="008F74A3">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17B3693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8D82A89" w14:textId="77777777" w:rsidR="008F74A3" w:rsidRPr="008F74A3" w:rsidRDefault="008F74A3" w:rsidP="008F74A3">
            <w:pPr>
              <w:rPr>
                <w:rFonts w:ascii="Serif" w:hAnsi="Serif"/>
                <w:sz w:val="24"/>
                <w:szCs w:val="24"/>
              </w:rPr>
            </w:pPr>
            <w:r w:rsidRPr="008F74A3">
              <w:rPr>
                <w:rFonts w:ascii="Serif" w:hAnsi="Serif"/>
                <w:sz w:val="24"/>
                <w:szCs w:val="24"/>
              </w:rPr>
              <w:t>577.571</w:t>
            </w:r>
          </w:p>
        </w:tc>
      </w:tr>
      <w:tr w:rsidR="008F74A3" w:rsidRPr="008F74A3" w14:paraId="7FC12022" w14:textId="77777777" w:rsidTr="0072337A">
        <w:tc>
          <w:tcPr>
            <w:tcW w:w="0" w:type="auto"/>
            <w:shd w:val="clear" w:color="auto" w:fill="FFFFFF"/>
            <w:tcMar>
              <w:top w:w="105" w:type="dxa"/>
              <w:left w:w="75" w:type="dxa"/>
              <w:bottom w:w="105" w:type="dxa"/>
              <w:right w:w="75" w:type="dxa"/>
            </w:tcMar>
            <w:vAlign w:val="center"/>
            <w:hideMark/>
          </w:tcPr>
          <w:p w14:paraId="1C146A70" w14:textId="77777777" w:rsidR="008F74A3" w:rsidRPr="008F74A3" w:rsidRDefault="008F74A3" w:rsidP="008F74A3">
            <w:pPr>
              <w:rPr>
                <w:rFonts w:ascii="Serif" w:hAnsi="Serif"/>
                <w:sz w:val="24"/>
                <w:szCs w:val="24"/>
              </w:rPr>
            </w:pPr>
            <w:r w:rsidRPr="008F74A3">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56440A4D"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0B4C0DFB" w14:textId="77777777" w:rsidR="008F74A3" w:rsidRPr="008F74A3" w:rsidRDefault="008F74A3" w:rsidP="008F74A3">
            <w:pPr>
              <w:rPr>
                <w:rFonts w:ascii="Serif" w:hAnsi="Serif"/>
                <w:sz w:val="24"/>
                <w:szCs w:val="24"/>
              </w:rPr>
            </w:pPr>
            <w:r w:rsidRPr="008F74A3">
              <w:rPr>
                <w:rFonts w:ascii="Serif" w:hAnsi="Serif"/>
                <w:sz w:val="24"/>
                <w:szCs w:val="24"/>
              </w:rPr>
              <w:t>573.714</w:t>
            </w:r>
          </w:p>
        </w:tc>
      </w:tr>
      <w:tr w:rsidR="008F74A3" w:rsidRPr="008F74A3" w14:paraId="1A796727" w14:textId="77777777" w:rsidTr="0072337A">
        <w:tc>
          <w:tcPr>
            <w:tcW w:w="0" w:type="auto"/>
            <w:shd w:val="clear" w:color="auto" w:fill="FFFFFF"/>
            <w:tcMar>
              <w:top w:w="105" w:type="dxa"/>
              <w:left w:w="75" w:type="dxa"/>
              <w:bottom w:w="105" w:type="dxa"/>
              <w:right w:w="75" w:type="dxa"/>
            </w:tcMar>
            <w:vAlign w:val="center"/>
            <w:hideMark/>
          </w:tcPr>
          <w:p w14:paraId="2EFAC345" w14:textId="77777777" w:rsidR="008F74A3" w:rsidRPr="008F74A3" w:rsidRDefault="008F74A3" w:rsidP="008F74A3">
            <w:pPr>
              <w:rPr>
                <w:rFonts w:ascii="Serif" w:hAnsi="Serif"/>
                <w:sz w:val="24"/>
                <w:szCs w:val="24"/>
              </w:rPr>
            </w:pPr>
            <w:r w:rsidRPr="008F74A3">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6521FEE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43D3078" w14:textId="77777777" w:rsidR="008F74A3" w:rsidRPr="008F74A3" w:rsidRDefault="008F74A3" w:rsidP="008F74A3">
            <w:pPr>
              <w:rPr>
                <w:rFonts w:ascii="Serif" w:hAnsi="Serif"/>
                <w:sz w:val="24"/>
                <w:szCs w:val="24"/>
              </w:rPr>
            </w:pPr>
            <w:r w:rsidRPr="008F74A3">
              <w:rPr>
                <w:rFonts w:ascii="Serif" w:hAnsi="Serif"/>
                <w:sz w:val="24"/>
                <w:szCs w:val="24"/>
              </w:rPr>
              <w:t>549.429</w:t>
            </w:r>
          </w:p>
        </w:tc>
      </w:tr>
      <w:tr w:rsidR="008F74A3" w:rsidRPr="008F74A3" w14:paraId="7C603B83" w14:textId="77777777" w:rsidTr="0072337A">
        <w:tc>
          <w:tcPr>
            <w:tcW w:w="0" w:type="auto"/>
            <w:shd w:val="clear" w:color="auto" w:fill="FFFFFF"/>
            <w:tcMar>
              <w:top w:w="105" w:type="dxa"/>
              <w:left w:w="75" w:type="dxa"/>
              <w:bottom w:w="105" w:type="dxa"/>
              <w:right w:w="75" w:type="dxa"/>
            </w:tcMar>
            <w:vAlign w:val="center"/>
            <w:hideMark/>
          </w:tcPr>
          <w:p w14:paraId="3E770ACD" w14:textId="77777777" w:rsidR="008F74A3" w:rsidRPr="008F74A3" w:rsidRDefault="008F74A3" w:rsidP="008F74A3">
            <w:pPr>
              <w:rPr>
                <w:rFonts w:ascii="Serif" w:hAnsi="Serif"/>
                <w:sz w:val="24"/>
                <w:szCs w:val="24"/>
              </w:rPr>
            </w:pPr>
            <w:r w:rsidRPr="008F74A3">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77E626D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6C4A03" w14:textId="77777777" w:rsidR="008F74A3" w:rsidRPr="008F74A3" w:rsidRDefault="008F74A3" w:rsidP="008F74A3">
            <w:pPr>
              <w:rPr>
                <w:rFonts w:ascii="Serif" w:hAnsi="Serif"/>
                <w:sz w:val="24"/>
                <w:szCs w:val="24"/>
              </w:rPr>
            </w:pPr>
            <w:r w:rsidRPr="008F74A3">
              <w:rPr>
                <w:rFonts w:ascii="Serif" w:hAnsi="Serif"/>
                <w:sz w:val="24"/>
                <w:szCs w:val="24"/>
              </w:rPr>
              <w:t>545.143</w:t>
            </w:r>
          </w:p>
        </w:tc>
      </w:tr>
      <w:tr w:rsidR="008F74A3" w:rsidRPr="008F74A3" w14:paraId="38968AC7" w14:textId="77777777" w:rsidTr="0072337A">
        <w:tc>
          <w:tcPr>
            <w:tcW w:w="0" w:type="auto"/>
            <w:shd w:val="clear" w:color="auto" w:fill="FFFFFF"/>
            <w:tcMar>
              <w:top w:w="105" w:type="dxa"/>
              <w:left w:w="75" w:type="dxa"/>
              <w:bottom w:w="105" w:type="dxa"/>
              <w:right w:w="75" w:type="dxa"/>
            </w:tcMar>
            <w:vAlign w:val="center"/>
            <w:hideMark/>
          </w:tcPr>
          <w:p w14:paraId="12D81C69" w14:textId="77777777" w:rsidR="008F74A3" w:rsidRPr="008F74A3" w:rsidRDefault="008F74A3" w:rsidP="008F74A3">
            <w:pPr>
              <w:rPr>
                <w:rFonts w:ascii="Serif" w:hAnsi="Serif"/>
                <w:sz w:val="24"/>
                <w:szCs w:val="24"/>
              </w:rPr>
            </w:pPr>
            <w:r w:rsidRPr="008F74A3">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07C699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8FC780D" w14:textId="77777777" w:rsidR="008F74A3" w:rsidRPr="008F74A3" w:rsidRDefault="008F74A3" w:rsidP="008F74A3">
            <w:pPr>
              <w:rPr>
                <w:rFonts w:ascii="Serif" w:hAnsi="Serif"/>
                <w:sz w:val="24"/>
                <w:szCs w:val="24"/>
              </w:rPr>
            </w:pPr>
            <w:r w:rsidRPr="008F74A3">
              <w:rPr>
                <w:rFonts w:ascii="Serif" w:hAnsi="Serif"/>
                <w:sz w:val="24"/>
                <w:szCs w:val="24"/>
              </w:rPr>
              <w:t>524.000</w:t>
            </w:r>
          </w:p>
        </w:tc>
      </w:tr>
      <w:tr w:rsidR="008F74A3" w:rsidRPr="008F74A3" w14:paraId="63FF7D73" w14:textId="77777777" w:rsidTr="0072337A">
        <w:tc>
          <w:tcPr>
            <w:tcW w:w="0" w:type="auto"/>
            <w:shd w:val="clear" w:color="auto" w:fill="FFFFFF"/>
            <w:tcMar>
              <w:top w:w="105" w:type="dxa"/>
              <w:left w:w="75" w:type="dxa"/>
              <w:bottom w:w="105" w:type="dxa"/>
              <w:right w:w="75" w:type="dxa"/>
            </w:tcMar>
            <w:vAlign w:val="center"/>
            <w:hideMark/>
          </w:tcPr>
          <w:p w14:paraId="0256B808" w14:textId="77777777" w:rsidR="008F74A3" w:rsidRPr="008F74A3" w:rsidRDefault="008F74A3" w:rsidP="008F74A3">
            <w:pPr>
              <w:rPr>
                <w:rFonts w:ascii="Serif" w:hAnsi="Serif"/>
                <w:sz w:val="24"/>
                <w:szCs w:val="24"/>
              </w:rPr>
            </w:pPr>
            <w:r w:rsidRPr="008F74A3">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53DEC6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579D4" w14:textId="77777777" w:rsidR="008F74A3" w:rsidRPr="008F74A3" w:rsidRDefault="008F74A3" w:rsidP="008F74A3">
            <w:pPr>
              <w:rPr>
                <w:rFonts w:ascii="Serif" w:hAnsi="Serif"/>
                <w:sz w:val="24"/>
                <w:szCs w:val="24"/>
              </w:rPr>
            </w:pPr>
            <w:r w:rsidRPr="008F74A3">
              <w:rPr>
                <w:rFonts w:ascii="Serif" w:hAnsi="Serif"/>
                <w:sz w:val="24"/>
                <w:szCs w:val="24"/>
              </w:rPr>
              <w:t>499.714</w:t>
            </w:r>
          </w:p>
        </w:tc>
      </w:tr>
      <w:tr w:rsidR="008F74A3" w:rsidRPr="008F74A3" w14:paraId="4B7D9629" w14:textId="77777777" w:rsidTr="0072337A">
        <w:tc>
          <w:tcPr>
            <w:tcW w:w="0" w:type="auto"/>
            <w:shd w:val="clear" w:color="auto" w:fill="FFFFFF"/>
            <w:tcMar>
              <w:top w:w="105" w:type="dxa"/>
              <w:left w:w="75" w:type="dxa"/>
              <w:bottom w:w="105" w:type="dxa"/>
              <w:right w:w="75" w:type="dxa"/>
            </w:tcMar>
            <w:vAlign w:val="center"/>
            <w:hideMark/>
          </w:tcPr>
          <w:p w14:paraId="5B7C90E6" w14:textId="77777777" w:rsidR="008F74A3" w:rsidRPr="008F74A3" w:rsidRDefault="008F74A3" w:rsidP="008F74A3">
            <w:pPr>
              <w:rPr>
                <w:rFonts w:ascii="Serif" w:hAnsi="Serif"/>
                <w:sz w:val="24"/>
                <w:szCs w:val="24"/>
              </w:rPr>
            </w:pPr>
            <w:r w:rsidRPr="008F74A3">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54CFA584"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3D0D8A40" w14:textId="77777777" w:rsidR="008F74A3" w:rsidRPr="008F74A3" w:rsidRDefault="008F74A3" w:rsidP="008F74A3">
            <w:pPr>
              <w:rPr>
                <w:rFonts w:ascii="Serif" w:hAnsi="Serif"/>
                <w:sz w:val="24"/>
                <w:szCs w:val="24"/>
              </w:rPr>
            </w:pPr>
            <w:r w:rsidRPr="008F74A3">
              <w:rPr>
                <w:rFonts w:ascii="Serif" w:hAnsi="Serif"/>
                <w:sz w:val="24"/>
                <w:szCs w:val="24"/>
              </w:rPr>
              <w:t>481.286</w:t>
            </w:r>
          </w:p>
        </w:tc>
      </w:tr>
      <w:tr w:rsidR="008F74A3" w:rsidRPr="008F74A3" w14:paraId="6E2A239A" w14:textId="77777777" w:rsidTr="0072337A">
        <w:tc>
          <w:tcPr>
            <w:tcW w:w="0" w:type="auto"/>
            <w:shd w:val="clear" w:color="auto" w:fill="FFFFFF"/>
            <w:tcMar>
              <w:top w:w="105" w:type="dxa"/>
              <w:left w:w="75" w:type="dxa"/>
              <w:bottom w:w="105" w:type="dxa"/>
              <w:right w:w="75" w:type="dxa"/>
            </w:tcMar>
            <w:vAlign w:val="center"/>
            <w:hideMark/>
          </w:tcPr>
          <w:p w14:paraId="2BF685BA" w14:textId="77777777" w:rsidR="008F74A3" w:rsidRPr="008F74A3" w:rsidRDefault="008F74A3" w:rsidP="008F74A3">
            <w:pPr>
              <w:rPr>
                <w:rFonts w:ascii="Serif" w:hAnsi="Serif"/>
                <w:sz w:val="24"/>
                <w:szCs w:val="24"/>
              </w:rPr>
            </w:pPr>
            <w:r w:rsidRPr="008F74A3">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2B74FA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B8EB5D" w14:textId="77777777" w:rsidR="008F74A3" w:rsidRPr="008F74A3" w:rsidRDefault="008F74A3" w:rsidP="008F74A3">
            <w:pPr>
              <w:rPr>
                <w:rFonts w:ascii="Serif" w:hAnsi="Serif"/>
                <w:sz w:val="24"/>
                <w:szCs w:val="24"/>
              </w:rPr>
            </w:pPr>
            <w:r w:rsidRPr="008F74A3">
              <w:rPr>
                <w:rFonts w:ascii="Serif" w:hAnsi="Serif"/>
                <w:sz w:val="24"/>
                <w:szCs w:val="24"/>
              </w:rPr>
              <w:t>446.000</w:t>
            </w:r>
          </w:p>
        </w:tc>
      </w:tr>
      <w:tr w:rsidR="008F74A3" w:rsidRPr="008F74A3" w14:paraId="1D45E57E" w14:textId="77777777" w:rsidTr="0072337A">
        <w:tc>
          <w:tcPr>
            <w:tcW w:w="0" w:type="auto"/>
            <w:shd w:val="clear" w:color="auto" w:fill="FFFFFF"/>
            <w:tcMar>
              <w:top w:w="105" w:type="dxa"/>
              <w:left w:w="75" w:type="dxa"/>
              <w:bottom w:w="105" w:type="dxa"/>
              <w:right w:w="75" w:type="dxa"/>
            </w:tcMar>
            <w:vAlign w:val="center"/>
            <w:hideMark/>
          </w:tcPr>
          <w:p w14:paraId="61A4BC76" w14:textId="77777777" w:rsidR="008F74A3" w:rsidRPr="008F74A3" w:rsidRDefault="008F74A3" w:rsidP="008F74A3">
            <w:pPr>
              <w:rPr>
                <w:rFonts w:ascii="Serif" w:hAnsi="Serif"/>
                <w:sz w:val="24"/>
                <w:szCs w:val="24"/>
              </w:rPr>
            </w:pPr>
            <w:r w:rsidRPr="008F74A3">
              <w:rPr>
                <w:rFonts w:ascii="Serif" w:hAnsi="Serif"/>
                <w:sz w:val="24"/>
                <w:szCs w:val="24"/>
              </w:rPr>
              <w:t>Norway</w:t>
            </w:r>
          </w:p>
        </w:tc>
        <w:tc>
          <w:tcPr>
            <w:tcW w:w="0" w:type="auto"/>
            <w:shd w:val="clear" w:color="auto" w:fill="FFFFFF"/>
            <w:tcMar>
              <w:top w:w="105" w:type="dxa"/>
              <w:left w:w="75" w:type="dxa"/>
              <w:bottom w:w="105" w:type="dxa"/>
              <w:right w:w="75" w:type="dxa"/>
            </w:tcMar>
            <w:vAlign w:val="center"/>
            <w:hideMark/>
          </w:tcPr>
          <w:p w14:paraId="07DEDBE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A6E904" w14:textId="77777777" w:rsidR="008F74A3" w:rsidRPr="008F74A3" w:rsidRDefault="008F74A3" w:rsidP="008F74A3">
            <w:pPr>
              <w:rPr>
                <w:rFonts w:ascii="Serif" w:hAnsi="Serif"/>
                <w:sz w:val="24"/>
                <w:szCs w:val="24"/>
              </w:rPr>
            </w:pPr>
            <w:r w:rsidRPr="008F74A3">
              <w:rPr>
                <w:rFonts w:ascii="Serif" w:hAnsi="Serif"/>
                <w:sz w:val="24"/>
                <w:szCs w:val="24"/>
              </w:rPr>
              <w:t>445.571</w:t>
            </w:r>
          </w:p>
        </w:tc>
      </w:tr>
      <w:tr w:rsidR="008F74A3" w:rsidRPr="008F74A3" w14:paraId="6339ECBF" w14:textId="77777777" w:rsidTr="0072337A">
        <w:tc>
          <w:tcPr>
            <w:tcW w:w="0" w:type="auto"/>
            <w:shd w:val="clear" w:color="auto" w:fill="FFFFFF"/>
            <w:tcMar>
              <w:top w:w="105" w:type="dxa"/>
              <w:left w:w="75" w:type="dxa"/>
              <w:bottom w:w="105" w:type="dxa"/>
              <w:right w:w="75" w:type="dxa"/>
            </w:tcMar>
            <w:vAlign w:val="center"/>
            <w:hideMark/>
          </w:tcPr>
          <w:p w14:paraId="1D81DE9A" w14:textId="77777777" w:rsidR="008F74A3" w:rsidRPr="008F74A3" w:rsidRDefault="008F74A3" w:rsidP="008F74A3">
            <w:pPr>
              <w:rPr>
                <w:rFonts w:ascii="Serif" w:hAnsi="Serif"/>
                <w:sz w:val="24"/>
                <w:szCs w:val="24"/>
              </w:rPr>
            </w:pPr>
            <w:r w:rsidRPr="008F74A3">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1A458CE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93AE396" w14:textId="77777777" w:rsidR="008F74A3" w:rsidRPr="008F74A3" w:rsidRDefault="008F74A3" w:rsidP="008F74A3">
            <w:pPr>
              <w:rPr>
                <w:rFonts w:ascii="Serif" w:hAnsi="Serif"/>
                <w:sz w:val="24"/>
                <w:szCs w:val="24"/>
              </w:rPr>
            </w:pPr>
            <w:r w:rsidRPr="008F74A3">
              <w:rPr>
                <w:rFonts w:ascii="Serif" w:hAnsi="Serif"/>
                <w:sz w:val="24"/>
                <w:szCs w:val="24"/>
              </w:rPr>
              <w:t>444.429</w:t>
            </w:r>
          </w:p>
        </w:tc>
      </w:tr>
      <w:tr w:rsidR="008F74A3" w:rsidRPr="008F74A3" w14:paraId="7FF608DD" w14:textId="77777777" w:rsidTr="0072337A">
        <w:tc>
          <w:tcPr>
            <w:tcW w:w="0" w:type="auto"/>
            <w:shd w:val="clear" w:color="auto" w:fill="FFFFFF"/>
            <w:tcMar>
              <w:top w:w="105" w:type="dxa"/>
              <w:left w:w="75" w:type="dxa"/>
              <w:bottom w:w="105" w:type="dxa"/>
              <w:right w:w="75" w:type="dxa"/>
            </w:tcMar>
            <w:vAlign w:val="center"/>
            <w:hideMark/>
          </w:tcPr>
          <w:p w14:paraId="403C53F2" w14:textId="77777777" w:rsidR="008F74A3" w:rsidRPr="008F74A3" w:rsidRDefault="008F74A3" w:rsidP="008F74A3">
            <w:pPr>
              <w:rPr>
                <w:rFonts w:ascii="Serif" w:hAnsi="Serif"/>
                <w:sz w:val="24"/>
                <w:szCs w:val="24"/>
              </w:rPr>
            </w:pPr>
            <w:r w:rsidRPr="008F74A3">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656D4EB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71C096" w14:textId="77777777" w:rsidR="008F74A3" w:rsidRPr="008F74A3" w:rsidRDefault="008F74A3" w:rsidP="008F74A3">
            <w:pPr>
              <w:rPr>
                <w:rFonts w:ascii="Serif" w:hAnsi="Serif"/>
                <w:sz w:val="24"/>
                <w:szCs w:val="24"/>
              </w:rPr>
            </w:pPr>
            <w:r w:rsidRPr="008F74A3">
              <w:rPr>
                <w:rFonts w:ascii="Serif" w:hAnsi="Serif"/>
                <w:sz w:val="24"/>
                <w:szCs w:val="24"/>
              </w:rPr>
              <w:t>376.714</w:t>
            </w:r>
          </w:p>
        </w:tc>
      </w:tr>
      <w:tr w:rsidR="008F74A3" w:rsidRPr="008F74A3" w14:paraId="3FAECD87" w14:textId="77777777" w:rsidTr="0072337A">
        <w:tc>
          <w:tcPr>
            <w:tcW w:w="0" w:type="auto"/>
            <w:shd w:val="clear" w:color="auto" w:fill="FFFFFF"/>
            <w:tcMar>
              <w:top w:w="105" w:type="dxa"/>
              <w:left w:w="75" w:type="dxa"/>
              <w:bottom w:w="105" w:type="dxa"/>
              <w:right w:w="75" w:type="dxa"/>
            </w:tcMar>
            <w:vAlign w:val="center"/>
            <w:hideMark/>
          </w:tcPr>
          <w:p w14:paraId="1CBF0657" w14:textId="77777777" w:rsidR="008F74A3" w:rsidRPr="008F74A3" w:rsidRDefault="008F74A3" w:rsidP="008F74A3">
            <w:pPr>
              <w:rPr>
                <w:rFonts w:ascii="Serif" w:hAnsi="Serif"/>
                <w:sz w:val="24"/>
                <w:szCs w:val="24"/>
              </w:rPr>
            </w:pPr>
            <w:r w:rsidRPr="008F74A3">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6762FB6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B53FA1B" w14:textId="77777777" w:rsidR="008F74A3" w:rsidRPr="008F74A3" w:rsidRDefault="008F74A3" w:rsidP="008F74A3">
            <w:pPr>
              <w:rPr>
                <w:rFonts w:ascii="Serif" w:hAnsi="Serif"/>
                <w:sz w:val="24"/>
                <w:szCs w:val="24"/>
              </w:rPr>
            </w:pPr>
            <w:r w:rsidRPr="008F74A3">
              <w:rPr>
                <w:rFonts w:ascii="Serif" w:hAnsi="Serif"/>
                <w:sz w:val="24"/>
                <w:szCs w:val="24"/>
              </w:rPr>
              <w:t>341.429</w:t>
            </w:r>
          </w:p>
        </w:tc>
      </w:tr>
      <w:tr w:rsidR="008F74A3" w:rsidRPr="008F74A3" w14:paraId="5111AEF8" w14:textId="77777777" w:rsidTr="0072337A">
        <w:tc>
          <w:tcPr>
            <w:tcW w:w="0" w:type="auto"/>
            <w:shd w:val="clear" w:color="auto" w:fill="FFFFFF"/>
            <w:tcMar>
              <w:top w:w="105" w:type="dxa"/>
              <w:left w:w="75" w:type="dxa"/>
              <w:bottom w:w="105" w:type="dxa"/>
              <w:right w:w="75" w:type="dxa"/>
            </w:tcMar>
            <w:vAlign w:val="center"/>
            <w:hideMark/>
          </w:tcPr>
          <w:p w14:paraId="300F8737" w14:textId="77777777" w:rsidR="008F74A3" w:rsidRPr="008F74A3" w:rsidRDefault="008F74A3" w:rsidP="008F74A3">
            <w:pPr>
              <w:rPr>
                <w:rFonts w:ascii="Serif" w:hAnsi="Serif"/>
                <w:sz w:val="24"/>
                <w:szCs w:val="24"/>
              </w:rPr>
            </w:pPr>
            <w:r w:rsidRPr="008F74A3">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5EC3144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EDFD0C" w14:textId="77777777" w:rsidR="008F74A3" w:rsidRPr="008F74A3" w:rsidRDefault="008F74A3" w:rsidP="008F74A3">
            <w:pPr>
              <w:rPr>
                <w:rFonts w:ascii="Serif" w:hAnsi="Serif"/>
                <w:sz w:val="24"/>
                <w:szCs w:val="24"/>
              </w:rPr>
            </w:pPr>
            <w:r w:rsidRPr="008F74A3">
              <w:rPr>
                <w:rFonts w:ascii="Serif" w:hAnsi="Serif"/>
                <w:sz w:val="24"/>
                <w:szCs w:val="24"/>
              </w:rPr>
              <w:t>326.286</w:t>
            </w:r>
          </w:p>
        </w:tc>
      </w:tr>
      <w:tr w:rsidR="008F74A3" w:rsidRPr="008F74A3" w14:paraId="25D8C111" w14:textId="77777777" w:rsidTr="0072337A">
        <w:tc>
          <w:tcPr>
            <w:tcW w:w="0" w:type="auto"/>
            <w:shd w:val="clear" w:color="auto" w:fill="FFFFFF"/>
            <w:tcMar>
              <w:top w:w="105" w:type="dxa"/>
              <w:left w:w="75" w:type="dxa"/>
              <w:bottom w:w="105" w:type="dxa"/>
              <w:right w:w="75" w:type="dxa"/>
            </w:tcMar>
            <w:vAlign w:val="center"/>
            <w:hideMark/>
          </w:tcPr>
          <w:p w14:paraId="2E723271" w14:textId="77777777" w:rsidR="008F74A3" w:rsidRPr="008F74A3" w:rsidRDefault="008F74A3" w:rsidP="008F74A3">
            <w:pPr>
              <w:rPr>
                <w:rFonts w:ascii="Serif" w:hAnsi="Serif"/>
                <w:sz w:val="24"/>
                <w:szCs w:val="24"/>
              </w:rPr>
            </w:pPr>
            <w:r w:rsidRPr="008F74A3">
              <w:rPr>
                <w:rFonts w:ascii="Serif" w:hAnsi="Serif"/>
                <w:sz w:val="24"/>
                <w:szCs w:val="24"/>
              </w:rPr>
              <w:lastRenderedPageBreak/>
              <w:t>Malta</w:t>
            </w:r>
          </w:p>
        </w:tc>
        <w:tc>
          <w:tcPr>
            <w:tcW w:w="0" w:type="auto"/>
            <w:shd w:val="clear" w:color="auto" w:fill="FFFFFF"/>
            <w:tcMar>
              <w:top w:w="105" w:type="dxa"/>
              <w:left w:w="75" w:type="dxa"/>
              <w:bottom w:w="105" w:type="dxa"/>
              <w:right w:w="75" w:type="dxa"/>
            </w:tcMar>
            <w:vAlign w:val="center"/>
            <w:hideMark/>
          </w:tcPr>
          <w:p w14:paraId="6E05E46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191F75" w14:textId="77777777" w:rsidR="008F74A3" w:rsidRPr="008F74A3" w:rsidRDefault="008F74A3" w:rsidP="008F74A3">
            <w:pPr>
              <w:rPr>
                <w:rFonts w:ascii="Serif" w:hAnsi="Serif"/>
                <w:sz w:val="24"/>
                <w:szCs w:val="24"/>
              </w:rPr>
            </w:pPr>
            <w:r w:rsidRPr="008F74A3">
              <w:rPr>
                <w:rFonts w:ascii="Serif" w:hAnsi="Serif"/>
                <w:sz w:val="24"/>
                <w:szCs w:val="24"/>
              </w:rPr>
              <w:t>325.286</w:t>
            </w:r>
          </w:p>
        </w:tc>
      </w:tr>
      <w:tr w:rsidR="008F74A3" w:rsidRPr="008F74A3" w14:paraId="5F7D4A59" w14:textId="77777777" w:rsidTr="0072337A">
        <w:tc>
          <w:tcPr>
            <w:tcW w:w="0" w:type="auto"/>
            <w:shd w:val="clear" w:color="auto" w:fill="FFFFFF"/>
            <w:tcMar>
              <w:top w:w="105" w:type="dxa"/>
              <w:left w:w="75" w:type="dxa"/>
              <w:bottom w:w="105" w:type="dxa"/>
              <w:right w:w="75" w:type="dxa"/>
            </w:tcMar>
            <w:vAlign w:val="center"/>
            <w:hideMark/>
          </w:tcPr>
          <w:p w14:paraId="077382DE" w14:textId="77777777" w:rsidR="008F74A3" w:rsidRPr="008F74A3" w:rsidRDefault="008F74A3" w:rsidP="008F74A3">
            <w:pPr>
              <w:rPr>
                <w:rFonts w:ascii="Serif" w:hAnsi="Serif"/>
                <w:sz w:val="24"/>
                <w:szCs w:val="24"/>
              </w:rPr>
            </w:pPr>
            <w:r w:rsidRPr="008F74A3">
              <w:rPr>
                <w:rFonts w:ascii="Serif" w:hAnsi="Serif"/>
                <w:sz w:val="24"/>
                <w:szCs w:val="24"/>
              </w:rPr>
              <w:t>Samoa</w:t>
            </w:r>
          </w:p>
        </w:tc>
        <w:tc>
          <w:tcPr>
            <w:tcW w:w="0" w:type="auto"/>
            <w:shd w:val="clear" w:color="auto" w:fill="FFFFFF"/>
            <w:tcMar>
              <w:top w:w="105" w:type="dxa"/>
              <w:left w:w="75" w:type="dxa"/>
              <w:bottom w:w="105" w:type="dxa"/>
              <w:right w:w="75" w:type="dxa"/>
            </w:tcMar>
            <w:vAlign w:val="center"/>
            <w:hideMark/>
          </w:tcPr>
          <w:p w14:paraId="7570426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AF8B3B" w14:textId="77777777" w:rsidR="008F74A3" w:rsidRPr="008F74A3" w:rsidRDefault="008F74A3" w:rsidP="008F74A3">
            <w:pPr>
              <w:rPr>
                <w:rFonts w:ascii="Serif" w:hAnsi="Serif"/>
                <w:sz w:val="24"/>
                <w:szCs w:val="24"/>
              </w:rPr>
            </w:pPr>
            <w:r w:rsidRPr="008F74A3">
              <w:rPr>
                <w:rFonts w:ascii="Serif" w:hAnsi="Serif"/>
                <w:sz w:val="24"/>
                <w:szCs w:val="24"/>
              </w:rPr>
              <w:t>316.714</w:t>
            </w:r>
          </w:p>
        </w:tc>
      </w:tr>
      <w:tr w:rsidR="008F74A3" w:rsidRPr="008F74A3" w14:paraId="35A5F676" w14:textId="77777777" w:rsidTr="0072337A">
        <w:tc>
          <w:tcPr>
            <w:tcW w:w="0" w:type="auto"/>
            <w:shd w:val="clear" w:color="auto" w:fill="FFFFFF"/>
            <w:tcMar>
              <w:top w:w="105" w:type="dxa"/>
              <w:left w:w="75" w:type="dxa"/>
              <w:bottom w:w="105" w:type="dxa"/>
              <w:right w:w="75" w:type="dxa"/>
            </w:tcMar>
            <w:vAlign w:val="center"/>
            <w:hideMark/>
          </w:tcPr>
          <w:p w14:paraId="649A122B" w14:textId="77777777" w:rsidR="008F74A3" w:rsidRPr="008F74A3" w:rsidRDefault="008F74A3" w:rsidP="008F74A3">
            <w:pPr>
              <w:rPr>
                <w:rFonts w:ascii="Serif" w:hAnsi="Serif"/>
                <w:sz w:val="24"/>
                <w:szCs w:val="24"/>
              </w:rPr>
            </w:pPr>
            <w:r w:rsidRPr="008F74A3">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05B7F3A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D0B4D6B" w14:textId="77777777" w:rsidR="008F74A3" w:rsidRPr="008F74A3" w:rsidRDefault="008F74A3" w:rsidP="008F74A3">
            <w:pPr>
              <w:rPr>
                <w:rFonts w:ascii="Serif" w:hAnsi="Serif"/>
                <w:sz w:val="24"/>
                <w:szCs w:val="24"/>
              </w:rPr>
            </w:pPr>
            <w:r w:rsidRPr="008F74A3">
              <w:rPr>
                <w:rFonts w:ascii="Serif" w:hAnsi="Serif"/>
                <w:sz w:val="24"/>
                <w:szCs w:val="24"/>
              </w:rPr>
              <w:t>304.000</w:t>
            </w:r>
          </w:p>
        </w:tc>
      </w:tr>
      <w:tr w:rsidR="008F74A3" w:rsidRPr="008F74A3" w14:paraId="482F3F04" w14:textId="77777777" w:rsidTr="0072337A">
        <w:tc>
          <w:tcPr>
            <w:tcW w:w="0" w:type="auto"/>
            <w:shd w:val="clear" w:color="auto" w:fill="FFFFFF"/>
            <w:tcMar>
              <w:top w:w="105" w:type="dxa"/>
              <w:left w:w="75" w:type="dxa"/>
              <w:bottom w:w="105" w:type="dxa"/>
              <w:right w:w="75" w:type="dxa"/>
            </w:tcMar>
            <w:vAlign w:val="center"/>
            <w:hideMark/>
          </w:tcPr>
          <w:p w14:paraId="3AECD89F" w14:textId="77777777" w:rsidR="008F74A3" w:rsidRPr="008F74A3" w:rsidRDefault="008F74A3" w:rsidP="008F74A3">
            <w:pPr>
              <w:rPr>
                <w:rFonts w:ascii="Serif" w:hAnsi="Serif"/>
                <w:sz w:val="24"/>
                <w:szCs w:val="24"/>
              </w:rPr>
            </w:pPr>
            <w:r w:rsidRPr="008F74A3">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2B3F17BE" w14:textId="77777777" w:rsidR="008F74A3" w:rsidRPr="008F74A3" w:rsidRDefault="008F74A3" w:rsidP="008F74A3">
            <w:pPr>
              <w:rPr>
                <w:rFonts w:ascii="Serif" w:hAnsi="Serif"/>
                <w:sz w:val="24"/>
                <w:szCs w:val="24"/>
              </w:rPr>
            </w:pPr>
            <w:r w:rsidRPr="008F74A3">
              <w:rPr>
                <w:rFonts w:ascii="Serif" w:hAnsi="Serif"/>
                <w:sz w:val="24"/>
                <w:szCs w:val="24"/>
              </w:rPr>
              <w:t>2022-04-17</w:t>
            </w:r>
          </w:p>
        </w:tc>
        <w:tc>
          <w:tcPr>
            <w:tcW w:w="1674" w:type="dxa"/>
            <w:shd w:val="clear" w:color="auto" w:fill="FFFFFF"/>
            <w:tcMar>
              <w:top w:w="105" w:type="dxa"/>
              <w:left w:w="75" w:type="dxa"/>
              <w:bottom w:w="105" w:type="dxa"/>
              <w:right w:w="75" w:type="dxa"/>
            </w:tcMar>
            <w:vAlign w:val="center"/>
            <w:hideMark/>
          </w:tcPr>
          <w:p w14:paraId="2E7E8E8B" w14:textId="77777777" w:rsidR="008F74A3" w:rsidRPr="008F74A3" w:rsidRDefault="008F74A3" w:rsidP="008F74A3">
            <w:pPr>
              <w:rPr>
                <w:rFonts w:ascii="Serif" w:hAnsi="Serif"/>
                <w:sz w:val="24"/>
                <w:szCs w:val="24"/>
              </w:rPr>
            </w:pPr>
            <w:r w:rsidRPr="008F74A3">
              <w:rPr>
                <w:rFonts w:ascii="Serif" w:hAnsi="Serif"/>
                <w:sz w:val="24"/>
                <w:szCs w:val="24"/>
              </w:rPr>
              <w:t>266.571</w:t>
            </w:r>
          </w:p>
        </w:tc>
      </w:tr>
      <w:tr w:rsidR="008F74A3" w:rsidRPr="008F74A3" w14:paraId="028DF7CA" w14:textId="77777777" w:rsidTr="0072337A">
        <w:tc>
          <w:tcPr>
            <w:tcW w:w="0" w:type="auto"/>
            <w:shd w:val="clear" w:color="auto" w:fill="FFFFFF"/>
            <w:tcMar>
              <w:top w:w="105" w:type="dxa"/>
              <w:left w:w="75" w:type="dxa"/>
              <w:bottom w:w="105" w:type="dxa"/>
              <w:right w:w="75" w:type="dxa"/>
            </w:tcMar>
            <w:vAlign w:val="center"/>
            <w:hideMark/>
          </w:tcPr>
          <w:p w14:paraId="57915218" w14:textId="77777777" w:rsidR="008F74A3" w:rsidRPr="008F74A3" w:rsidRDefault="008F74A3" w:rsidP="008F74A3">
            <w:pPr>
              <w:rPr>
                <w:rFonts w:ascii="Serif" w:hAnsi="Serif"/>
                <w:sz w:val="24"/>
                <w:szCs w:val="24"/>
              </w:rPr>
            </w:pPr>
            <w:r w:rsidRPr="008F74A3">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7D07542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D3482E3" w14:textId="77777777" w:rsidR="008F74A3" w:rsidRPr="008F74A3" w:rsidRDefault="008F74A3" w:rsidP="008F74A3">
            <w:pPr>
              <w:rPr>
                <w:rFonts w:ascii="Serif" w:hAnsi="Serif"/>
                <w:sz w:val="24"/>
                <w:szCs w:val="24"/>
              </w:rPr>
            </w:pPr>
            <w:r w:rsidRPr="008F74A3">
              <w:rPr>
                <w:rFonts w:ascii="Serif" w:hAnsi="Serif"/>
                <w:sz w:val="24"/>
                <w:szCs w:val="24"/>
              </w:rPr>
              <w:t>247.571</w:t>
            </w:r>
          </w:p>
        </w:tc>
      </w:tr>
      <w:tr w:rsidR="008F74A3" w:rsidRPr="008F74A3" w14:paraId="29A2E29B" w14:textId="77777777" w:rsidTr="0072337A">
        <w:tc>
          <w:tcPr>
            <w:tcW w:w="0" w:type="auto"/>
            <w:shd w:val="clear" w:color="auto" w:fill="FFFFFF"/>
            <w:tcMar>
              <w:top w:w="105" w:type="dxa"/>
              <w:left w:w="75" w:type="dxa"/>
              <w:bottom w:w="105" w:type="dxa"/>
              <w:right w:w="75" w:type="dxa"/>
            </w:tcMar>
            <w:vAlign w:val="center"/>
            <w:hideMark/>
          </w:tcPr>
          <w:p w14:paraId="1B67B223" w14:textId="77777777" w:rsidR="008F74A3" w:rsidRPr="008F74A3" w:rsidRDefault="008F74A3" w:rsidP="008F74A3">
            <w:pPr>
              <w:rPr>
                <w:rFonts w:ascii="Serif" w:hAnsi="Serif"/>
                <w:sz w:val="24"/>
                <w:szCs w:val="24"/>
              </w:rPr>
            </w:pPr>
            <w:r w:rsidRPr="008F74A3">
              <w:rPr>
                <w:rFonts w:ascii="Serif" w:hAnsi="Serif"/>
                <w:sz w:val="24"/>
                <w:szCs w:val="24"/>
              </w:rPr>
              <w:t>United Arab Emirates</w:t>
            </w:r>
          </w:p>
        </w:tc>
        <w:tc>
          <w:tcPr>
            <w:tcW w:w="0" w:type="auto"/>
            <w:shd w:val="clear" w:color="auto" w:fill="FFFFFF"/>
            <w:tcMar>
              <w:top w:w="105" w:type="dxa"/>
              <w:left w:w="75" w:type="dxa"/>
              <w:bottom w:w="105" w:type="dxa"/>
              <w:right w:w="75" w:type="dxa"/>
            </w:tcMar>
            <w:vAlign w:val="center"/>
            <w:hideMark/>
          </w:tcPr>
          <w:p w14:paraId="7429B3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EDAC41F" w14:textId="77777777" w:rsidR="008F74A3" w:rsidRPr="008F74A3" w:rsidRDefault="008F74A3" w:rsidP="008F74A3">
            <w:pPr>
              <w:rPr>
                <w:rFonts w:ascii="Serif" w:hAnsi="Serif"/>
                <w:sz w:val="24"/>
                <w:szCs w:val="24"/>
              </w:rPr>
            </w:pPr>
            <w:r w:rsidRPr="008F74A3">
              <w:rPr>
                <w:rFonts w:ascii="Serif" w:hAnsi="Serif"/>
                <w:sz w:val="24"/>
                <w:szCs w:val="24"/>
              </w:rPr>
              <w:t>243.714</w:t>
            </w:r>
          </w:p>
        </w:tc>
      </w:tr>
      <w:tr w:rsidR="008F74A3" w:rsidRPr="008F74A3" w14:paraId="6219AD12" w14:textId="77777777" w:rsidTr="0072337A">
        <w:tc>
          <w:tcPr>
            <w:tcW w:w="0" w:type="auto"/>
            <w:shd w:val="clear" w:color="auto" w:fill="FFFFFF"/>
            <w:tcMar>
              <w:top w:w="105" w:type="dxa"/>
              <w:left w:w="75" w:type="dxa"/>
              <w:bottom w:w="105" w:type="dxa"/>
              <w:right w:w="75" w:type="dxa"/>
            </w:tcMar>
            <w:vAlign w:val="center"/>
            <w:hideMark/>
          </w:tcPr>
          <w:p w14:paraId="68DC2C33" w14:textId="77777777" w:rsidR="008F74A3" w:rsidRPr="008F74A3" w:rsidRDefault="008F74A3" w:rsidP="008F74A3">
            <w:pPr>
              <w:rPr>
                <w:rFonts w:ascii="Serif" w:hAnsi="Serif"/>
                <w:sz w:val="24"/>
                <w:szCs w:val="24"/>
              </w:rPr>
            </w:pPr>
            <w:r w:rsidRPr="008F74A3">
              <w:rPr>
                <w:rFonts w:ascii="Serif" w:hAnsi="Serif"/>
                <w:sz w:val="24"/>
                <w:szCs w:val="24"/>
              </w:rPr>
              <w:t>Ecuador</w:t>
            </w:r>
          </w:p>
        </w:tc>
        <w:tc>
          <w:tcPr>
            <w:tcW w:w="0" w:type="auto"/>
            <w:shd w:val="clear" w:color="auto" w:fill="FFFFFF"/>
            <w:tcMar>
              <w:top w:w="105" w:type="dxa"/>
              <w:left w:w="75" w:type="dxa"/>
              <w:bottom w:w="105" w:type="dxa"/>
              <w:right w:w="75" w:type="dxa"/>
            </w:tcMar>
            <w:vAlign w:val="center"/>
            <w:hideMark/>
          </w:tcPr>
          <w:p w14:paraId="61987CD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FA158E" w14:textId="77777777" w:rsidR="008F74A3" w:rsidRPr="008F74A3" w:rsidRDefault="008F74A3" w:rsidP="008F74A3">
            <w:pPr>
              <w:rPr>
                <w:rFonts w:ascii="Serif" w:hAnsi="Serif"/>
                <w:sz w:val="24"/>
                <w:szCs w:val="24"/>
              </w:rPr>
            </w:pPr>
            <w:r w:rsidRPr="008F74A3">
              <w:rPr>
                <w:rFonts w:ascii="Serif" w:hAnsi="Serif"/>
                <w:sz w:val="24"/>
                <w:szCs w:val="24"/>
              </w:rPr>
              <w:t>237.429</w:t>
            </w:r>
          </w:p>
        </w:tc>
      </w:tr>
      <w:tr w:rsidR="008F74A3" w:rsidRPr="008F74A3" w14:paraId="6FA62085" w14:textId="77777777" w:rsidTr="0072337A">
        <w:tc>
          <w:tcPr>
            <w:tcW w:w="0" w:type="auto"/>
            <w:shd w:val="clear" w:color="auto" w:fill="FFFFFF"/>
            <w:tcMar>
              <w:top w:w="105" w:type="dxa"/>
              <w:left w:w="75" w:type="dxa"/>
              <w:bottom w:w="105" w:type="dxa"/>
              <w:right w:w="75" w:type="dxa"/>
            </w:tcMar>
            <w:vAlign w:val="center"/>
            <w:hideMark/>
          </w:tcPr>
          <w:p w14:paraId="0E116621" w14:textId="77777777" w:rsidR="008F74A3" w:rsidRPr="008F74A3" w:rsidRDefault="008F74A3" w:rsidP="008F74A3">
            <w:pPr>
              <w:rPr>
                <w:rFonts w:ascii="Serif" w:hAnsi="Serif"/>
                <w:sz w:val="24"/>
                <w:szCs w:val="24"/>
              </w:rPr>
            </w:pPr>
            <w:r w:rsidRPr="008F74A3">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4C87CA9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074E5F2" w14:textId="77777777" w:rsidR="008F74A3" w:rsidRPr="008F74A3" w:rsidRDefault="008F74A3" w:rsidP="008F74A3">
            <w:pPr>
              <w:rPr>
                <w:rFonts w:ascii="Serif" w:hAnsi="Serif"/>
                <w:sz w:val="24"/>
                <w:szCs w:val="24"/>
              </w:rPr>
            </w:pPr>
            <w:r w:rsidRPr="008F74A3">
              <w:rPr>
                <w:rFonts w:ascii="Serif" w:hAnsi="Serif"/>
                <w:sz w:val="24"/>
                <w:szCs w:val="24"/>
              </w:rPr>
              <w:t>216.571</w:t>
            </w:r>
          </w:p>
        </w:tc>
      </w:tr>
      <w:tr w:rsidR="008F74A3" w:rsidRPr="008F74A3" w14:paraId="7609987B" w14:textId="77777777" w:rsidTr="0072337A">
        <w:tc>
          <w:tcPr>
            <w:tcW w:w="0" w:type="auto"/>
            <w:shd w:val="clear" w:color="auto" w:fill="FFFFFF"/>
            <w:tcMar>
              <w:top w:w="105" w:type="dxa"/>
              <w:left w:w="75" w:type="dxa"/>
              <w:bottom w:w="105" w:type="dxa"/>
              <w:right w:w="75" w:type="dxa"/>
            </w:tcMar>
            <w:vAlign w:val="center"/>
            <w:hideMark/>
          </w:tcPr>
          <w:p w14:paraId="533A8394" w14:textId="77777777" w:rsidR="008F74A3" w:rsidRPr="008F74A3" w:rsidRDefault="008F74A3" w:rsidP="008F74A3">
            <w:pPr>
              <w:rPr>
                <w:rFonts w:ascii="Serif" w:hAnsi="Serif"/>
                <w:sz w:val="24"/>
                <w:szCs w:val="24"/>
              </w:rPr>
            </w:pPr>
            <w:r w:rsidRPr="008F74A3">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06D6A8F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41C2021" w14:textId="77777777" w:rsidR="008F74A3" w:rsidRPr="008F74A3" w:rsidRDefault="008F74A3" w:rsidP="008F74A3">
            <w:pPr>
              <w:rPr>
                <w:rFonts w:ascii="Serif" w:hAnsi="Serif"/>
                <w:sz w:val="24"/>
                <w:szCs w:val="24"/>
              </w:rPr>
            </w:pPr>
            <w:r w:rsidRPr="008F74A3">
              <w:rPr>
                <w:rFonts w:ascii="Serif" w:hAnsi="Serif"/>
                <w:sz w:val="24"/>
                <w:szCs w:val="24"/>
              </w:rPr>
              <w:t>213.000</w:t>
            </w:r>
          </w:p>
        </w:tc>
      </w:tr>
      <w:tr w:rsidR="008F74A3" w:rsidRPr="008F74A3" w14:paraId="6CEFC4CA" w14:textId="77777777" w:rsidTr="0072337A">
        <w:tc>
          <w:tcPr>
            <w:tcW w:w="0" w:type="auto"/>
            <w:shd w:val="clear" w:color="auto" w:fill="FFFFFF"/>
            <w:tcMar>
              <w:top w:w="105" w:type="dxa"/>
              <w:left w:w="75" w:type="dxa"/>
              <w:bottom w:w="105" w:type="dxa"/>
              <w:right w:w="75" w:type="dxa"/>
            </w:tcMar>
            <w:vAlign w:val="center"/>
            <w:hideMark/>
          </w:tcPr>
          <w:p w14:paraId="692BA8AF" w14:textId="77777777" w:rsidR="008F74A3" w:rsidRPr="008F74A3" w:rsidRDefault="008F74A3" w:rsidP="008F74A3">
            <w:pPr>
              <w:rPr>
                <w:rFonts w:ascii="Serif" w:hAnsi="Serif"/>
                <w:sz w:val="24"/>
                <w:szCs w:val="24"/>
              </w:rPr>
            </w:pPr>
            <w:r w:rsidRPr="008F74A3">
              <w:rPr>
                <w:rFonts w:ascii="Serif" w:hAnsi="Serif"/>
                <w:sz w:val="24"/>
                <w:szCs w:val="24"/>
              </w:rPr>
              <w:t>Low income</w:t>
            </w:r>
          </w:p>
        </w:tc>
        <w:tc>
          <w:tcPr>
            <w:tcW w:w="0" w:type="auto"/>
            <w:shd w:val="clear" w:color="auto" w:fill="FFFFFF"/>
            <w:tcMar>
              <w:top w:w="105" w:type="dxa"/>
              <w:left w:w="75" w:type="dxa"/>
              <w:bottom w:w="105" w:type="dxa"/>
              <w:right w:w="75" w:type="dxa"/>
            </w:tcMar>
            <w:vAlign w:val="center"/>
            <w:hideMark/>
          </w:tcPr>
          <w:p w14:paraId="4AF3211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C49F959" w14:textId="77777777" w:rsidR="008F74A3" w:rsidRPr="008F74A3" w:rsidRDefault="008F74A3" w:rsidP="008F74A3">
            <w:pPr>
              <w:rPr>
                <w:rFonts w:ascii="Serif" w:hAnsi="Serif"/>
                <w:sz w:val="24"/>
                <w:szCs w:val="24"/>
              </w:rPr>
            </w:pPr>
            <w:r w:rsidRPr="008F74A3">
              <w:rPr>
                <w:rFonts w:ascii="Serif" w:hAnsi="Serif"/>
                <w:sz w:val="24"/>
                <w:szCs w:val="24"/>
              </w:rPr>
              <w:t>204.571</w:t>
            </w:r>
          </w:p>
        </w:tc>
      </w:tr>
      <w:tr w:rsidR="008F74A3" w:rsidRPr="008F74A3" w14:paraId="35A49B6E" w14:textId="77777777" w:rsidTr="0072337A">
        <w:tc>
          <w:tcPr>
            <w:tcW w:w="0" w:type="auto"/>
            <w:shd w:val="clear" w:color="auto" w:fill="FFFFFF"/>
            <w:tcMar>
              <w:top w:w="105" w:type="dxa"/>
              <w:left w:w="75" w:type="dxa"/>
              <w:bottom w:w="105" w:type="dxa"/>
              <w:right w:w="75" w:type="dxa"/>
            </w:tcMar>
            <w:vAlign w:val="center"/>
            <w:hideMark/>
          </w:tcPr>
          <w:p w14:paraId="455D6428" w14:textId="77777777" w:rsidR="008F74A3" w:rsidRPr="008F74A3" w:rsidRDefault="008F74A3" w:rsidP="008F74A3">
            <w:pPr>
              <w:rPr>
                <w:rFonts w:ascii="Serif" w:hAnsi="Serif"/>
                <w:sz w:val="24"/>
                <w:szCs w:val="24"/>
              </w:rPr>
            </w:pPr>
            <w:r w:rsidRPr="008F74A3">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2AD8263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3F54CA" w14:textId="77777777" w:rsidR="008F74A3" w:rsidRPr="008F74A3" w:rsidRDefault="008F74A3" w:rsidP="008F74A3">
            <w:pPr>
              <w:rPr>
                <w:rFonts w:ascii="Serif" w:hAnsi="Serif"/>
                <w:sz w:val="24"/>
                <w:szCs w:val="24"/>
              </w:rPr>
            </w:pPr>
            <w:r w:rsidRPr="008F74A3">
              <w:rPr>
                <w:rFonts w:ascii="Serif" w:hAnsi="Serif"/>
                <w:sz w:val="24"/>
                <w:szCs w:val="24"/>
              </w:rPr>
              <w:t>197.000</w:t>
            </w:r>
          </w:p>
        </w:tc>
      </w:tr>
      <w:tr w:rsidR="008F74A3" w:rsidRPr="008F74A3" w14:paraId="53B200DB" w14:textId="77777777" w:rsidTr="0072337A">
        <w:tc>
          <w:tcPr>
            <w:tcW w:w="0" w:type="auto"/>
            <w:shd w:val="clear" w:color="auto" w:fill="FFFFFF"/>
            <w:tcMar>
              <w:top w:w="105" w:type="dxa"/>
              <w:left w:w="75" w:type="dxa"/>
              <w:bottom w:w="105" w:type="dxa"/>
              <w:right w:w="75" w:type="dxa"/>
            </w:tcMar>
            <w:vAlign w:val="center"/>
            <w:hideMark/>
          </w:tcPr>
          <w:p w14:paraId="06EBA0D5" w14:textId="77777777" w:rsidR="008F74A3" w:rsidRPr="008F74A3" w:rsidRDefault="008F74A3" w:rsidP="008F74A3">
            <w:pPr>
              <w:rPr>
                <w:rFonts w:ascii="Serif" w:hAnsi="Serif"/>
                <w:sz w:val="24"/>
                <w:szCs w:val="24"/>
              </w:rPr>
            </w:pPr>
            <w:r w:rsidRPr="008F74A3">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1885C50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EE35EA0" w14:textId="77777777" w:rsidR="008F74A3" w:rsidRPr="008F74A3" w:rsidRDefault="008F74A3" w:rsidP="008F74A3">
            <w:pPr>
              <w:rPr>
                <w:rFonts w:ascii="Serif" w:hAnsi="Serif"/>
                <w:sz w:val="24"/>
                <w:szCs w:val="24"/>
              </w:rPr>
            </w:pPr>
            <w:r w:rsidRPr="008F74A3">
              <w:rPr>
                <w:rFonts w:ascii="Serif" w:hAnsi="Serif"/>
                <w:sz w:val="24"/>
                <w:szCs w:val="24"/>
              </w:rPr>
              <w:t>186.143</w:t>
            </w:r>
          </w:p>
        </w:tc>
      </w:tr>
      <w:tr w:rsidR="008F74A3" w:rsidRPr="008F74A3" w14:paraId="5464082B" w14:textId="77777777" w:rsidTr="0072337A">
        <w:tc>
          <w:tcPr>
            <w:tcW w:w="0" w:type="auto"/>
            <w:shd w:val="clear" w:color="auto" w:fill="FFFFFF"/>
            <w:tcMar>
              <w:top w:w="105" w:type="dxa"/>
              <w:left w:w="75" w:type="dxa"/>
              <w:bottom w:w="105" w:type="dxa"/>
              <w:right w:w="75" w:type="dxa"/>
            </w:tcMar>
            <w:vAlign w:val="center"/>
            <w:hideMark/>
          </w:tcPr>
          <w:p w14:paraId="6ED7BE80" w14:textId="77777777" w:rsidR="008F74A3" w:rsidRPr="008F74A3" w:rsidRDefault="008F74A3" w:rsidP="008F74A3">
            <w:pPr>
              <w:rPr>
                <w:rFonts w:ascii="Serif" w:hAnsi="Serif"/>
                <w:sz w:val="24"/>
                <w:szCs w:val="24"/>
              </w:rPr>
            </w:pPr>
            <w:r w:rsidRPr="008F74A3">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65B438B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DF1E827" w14:textId="77777777" w:rsidR="008F74A3" w:rsidRPr="008F74A3" w:rsidRDefault="008F74A3" w:rsidP="008F74A3">
            <w:pPr>
              <w:rPr>
                <w:rFonts w:ascii="Serif" w:hAnsi="Serif"/>
                <w:sz w:val="24"/>
                <w:szCs w:val="24"/>
              </w:rPr>
            </w:pPr>
            <w:r w:rsidRPr="008F74A3">
              <w:rPr>
                <w:rFonts w:ascii="Serif" w:hAnsi="Serif"/>
                <w:sz w:val="24"/>
                <w:szCs w:val="24"/>
              </w:rPr>
              <w:t>172.143</w:t>
            </w:r>
          </w:p>
        </w:tc>
      </w:tr>
      <w:tr w:rsidR="008F74A3" w:rsidRPr="008F74A3" w14:paraId="15893913" w14:textId="77777777" w:rsidTr="0072337A">
        <w:tc>
          <w:tcPr>
            <w:tcW w:w="0" w:type="auto"/>
            <w:shd w:val="clear" w:color="auto" w:fill="FFFFFF"/>
            <w:tcMar>
              <w:top w:w="105" w:type="dxa"/>
              <w:left w:w="75" w:type="dxa"/>
              <w:bottom w:w="105" w:type="dxa"/>
              <w:right w:w="75" w:type="dxa"/>
            </w:tcMar>
            <w:vAlign w:val="center"/>
            <w:hideMark/>
          </w:tcPr>
          <w:p w14:paraId="1C9A37F5" w14:textId="77777777" w:rsidR="008F74A3" w:rsidRPr="008F74A3" w:rsidRDefault="008F74A3" w:rsidP="008F74A3">
            <w:pPr>
              <w:rPr>
                <w:rFonts w:ascii="Serif" w:hAnsi="Serif"/>
                <w:sz w:val="24"/>
                <w:szCs w:val="24"/>
              </w:rPr>
            </w:pPr>
            <w:r w:rsidRPr="008F74A3">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63617FC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E6FE3F7" w14:textId="77777777" w:rsidR="008F74A3" w:rsidRPr="008F74A3" w:rsidRDefault="008F74A3" w:rsidP="008F74A3">
            <w:pPr>
              <w:rPr>
                <w:rFonts w:ascii="Serif" w:hAnsi="Serif"/>
                <w:sz w:val="24"/>
                <w:szCs w:val="24"/>
              </w:rPr>
            </w:pPr>
            <w:r w:rsidRPr="008F74A3">
              <w:rPr>
                <w:rFonts w:ascii="Serif" w:hAnsi="Serif"/>
                <w:sz w:val="24"/>
                <w:szCs w:val="24"/>
              </w:rPr>
              <w:t>138.714</w:t>
            </w:r>
          </w:p>
        </w:tc>
      </w:tr>
      <w:tr w:rsidR="008F74A3" w:rsidRPr="008F74A3" w14:paraId="0124578D" w14:textId="77777777" w:rsidTr="0072337A">
        <w:tc>
          <w:tcPr>
            <w:tcW w:w="0" w:type="auto"/>
            <w:shd w:val="clear" w:color="auto" w:fill="FFFFFF"/>
            <w:tcMar>
              <w:top w:w="105" w:type="dxa"/>
              <w:left w:w="75" w:type="dxa"/>
              <w:bottom w:w="105" w:type="dxa"/>
              <w:right w:w="75" w:type="dxa"/>
            </w:tcMar>
            <w:vAlign w:val="center"/>
            <w:hideMark/>
          </w:tcPr>
          <w:p w14:paraId="4C5F462C" w14:textId="77777777" w:rsidR="008F74A3" w:rsidRPr="008F74A3" w:rsidRDefault="008F74A3" w:rsidP="008F74A3">
            <w:pPr>
              <w:rPr>
                <w:rFonts w:ascii="Serif" w:hAnsi="Serif"/>
                <w:sz w:val="24"/>
                <w:szCs w:val="24"/>
              </w:rPr>
            </w:pPr>
            <w:r w:rsidRPr="008F74A3">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7E13EFA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DDCF809" w14:textId="77777777" w:rsidR="008F74A3" w:rsidRPr="008F74A3" w:rsidRDefault="008F74A3" w:rsidP="008F74A3">
            <w:pPr>
              <w:rPr>
                <w:rFonts w:ascii="Serif" w:hAnsi="Serif"/>
                <w:sz w:val="24"/>
                <w:szCs w:val="24"/>
              </w:rPr>
            </w:pPr>
            <w:r w:rsidRPr="008F74A3">
              <w:rPr>
                <w:rFonts w:ascii="Serif" w:hAnsi="Serif"/>
                <w:sz w:val="24"/>
                <w:szCs w:val="24"/>
              </w:rPr>
              <w:t>134.000</w:t>
            </w:r>
          </w:p>
        </w:tc>
      </w:tr>
      <w:tr w:rsidR="008F74A3" w:rsidRPr="008F74A3" w14:paraId="08B15807" w14:textId="77777777" w:rsidTr="0072337A">
        <w:tc>
          <w:tcPr>
            <w:tcW w:w="0" w:type="auto"/>
            <w:shd w:val="clear" w:color="auto" w:fill="FFFFFF"/>
            <w:tcMar>
              <w:top w:w="105" w:type="dxa"/>
              <w:left w:w="75" w:type="dxa"/>
              <w:bottom w:w="105" w:type="dxa"/>
              <w:right w:w="75" w:type="dxa"/>
            </w:tcMar>
            <w:vAlign w:val="center"/>
            <w:hideMark/>
          </w:tcPr>
          <w:p w14:paraId="6A3F6D60" w14:textId="77777777" w:rsidR="008F74A3" w:rsidRPr="008F74A3" w:rsidRDefault="008F74A3" w:rsidP="008F74A3">
            <w:pPr>
              <w:rPr>
                <w:rFonts w:ascii="Serif" w:hAnsi="Serif"/>
                <w:sz w:val="24"/>
                <w:szCs w:val="24"/>
              </w:rPr>
            </w:pPr>
            <w:r w:rsidRPr="008F74A3">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1E53DBB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20A046" w14:textId="77777777" w:rsidR="008F74A3" w:rsidRPr="008F74A3" w:rsidRDefault="008F74A3" w:rsidP="008F74A3">
            <w:pPr>
              <w:rPr>
                <w:rFonts w:ascii="Serif" w:hAnsi="Serif"/>
                <w:sz w:val="24"/>
                <w:szCs w:val="24"/>
              </w:rPr>
            </w:pPr>
            <w:r w:rsidRPr="008F74A3">
              <w:rPr>
                <w:rFonts w:ascii="Serif" w:hAnsi="Serif"/>
                <w:sz w:val="24"/>
                <w:szCs w:val="24"/>
              </w:rPr>
              <w:t>128.571</w:t>
            </w:r>
          </w:p>
        </w:tc>
      </w:tr>
      <w:tr w:rsidR="008F74A3" w:rsidRPr="008F74A3" w14:paraId="5754A028" w14:textId="77777777" w:rsidTr="0072337A">
        <w:tc>
          <w:tcPr>
            <w:tcW w:w="0" w:type="auto"/>
            <w:shd w:val="clear" w:color="auto" w:fill="FFFFFF"/>
            <w:tcMar>
              <w:top w:w="105" w:type="dxa"/>
              <w:left w:w="75" w:type="dxa"/>
              <w:bottom w:w="105" w:type="dxa"/>
              <w:right w:w="75" w:type="dxa"/>
            </w:tcMar>
            <w:vAlign w:val="center"/>
            <w:hideMark/>
          </w:tcPr>
          <w:p w14:paraId="168AB9AC" w14:textId="77777777" w:rsidR="008F74A3" w:rsidRPr="008F74A3" w:rsidRDefault="008F74A3" w:rsidP="008F74A3">
            <w:pPr>
              <w:rPr>
                <w:rFonts w:ascii="Serif" w:hAnsi="Serif"/>
                <w:sz w:val="24"/>
                <w:szCs w:val="24"/>
              </w:rPr>
            </w:pPr>
            <w:r w:rsidRPr="008F74A3">
              <w:rPr>
                <w:rFonts w:ascii="Serif" w:hAnsi="Serif"/>
                <w:sz w:val="24"/>
                <w:szCs w:val="24"/>
              </w:rPr>
              <w:lastRenderedPageBreak/>
              <w:t>Vanuatu</w:t>
            </w:r>
          </w:p>
        </w:tc>
        <w:tc>
          <w:tcPr>
            <w:tcW w:w="0" w:type="auto"/>
            <w:shd w:val="clear" w:color="auto" w:fill="FFFFFF"/>
            <w:tcMar>
              <w:top w:w="105" w:type="dxa"/>
              <w:left w:w="75" w:type="dxa"/>
              <w:bottom w:w="105" w:type="dxa"/>
              <w:right w:w="75" w:type="dxa"/>
            </w:tcMar>
            <w:vAlign w:val="center"/>
            <w:hideMark/>
          </w:tcPr>
          <w:p w14:paraId="6301A6A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162D365" w14:textId="77777777" w:rsidR="008F74A3" w:rsidRPr="008F74A3" w:rsidRDefault="008F74A3" w:rsidP="008F74A3">
            <w:pPr>
              <w:rPr>
                <w:rFonts w:ascii="Serif" w:hAnsi="Serif"/>
                <w:sz w:val="24"/>
                <w:szCs w:val="24"/>
              </w:rPr>
            </w:pPr>
            <w:r w:rsidRPr="008F74A3">
              <w:rPr>
                <w:rFonts w:ascii="Serif" w:hAnsi="Serif"/>
                <w:sz w:val="24"/>
                <w:szCs w:val="24"/>
              </w:rPr>
              <w:t>123.571</w:t>
            </w:r>
          </w:p>
        </w:tc>
      </w:tr>
      <w:tr w:rsidR="008F74A3" w:rsidRPr="008F74A3" w14:paraId="44F3AD20" w14:textId="77777777" w:rsidTr="0072337A">
        <w:tc>
          <w:tcPr>
            <w:tcW w:w="0" w:type="auto"/>
            <w:shd w:val="clear" w:color="auto" w:fill="FFFFFF"/>
            <w:tcMar>
              <w:top w:w="105" w:type="dxa"/>
              <w:left w:w="75" w:type="dxa"/>
              <w:bottom w:w="105" w:type="dxa"/>
              <w:right w:w="75" w:type="dxa"/>
            </w:tcMar>
            <w:vAlign w:val="center"/>
            <w:hideMark/>
          </w:tcPr>
          <w:p w14:paraId="64910FE5" w14:textId="77777777" w:rsidR="008F74A3" w:rsidRPr="008F74A3" w:rsidRDefault="008F74A3" w:rsidP="008F74A3">
            <w:pPr>
              <w:rPr>
                <w:rFonts w:ascii="Serif" w:hAnsi="Serif"/>
                <w:sz w:val="24"/>
                <w:szCs w:val="24"/>
              </w:rPr>
            </w:pPr>
            <w:r w:rsidRPr="008F74A3">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2C1BBD9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449422" w14:textId="77777777" w:rsidR="008F74A3" w:rsidRPr="008F74A3" w:rsidRDefault="008F74A3" w:rsidP="008F74A3">
            <w:pPr>
              <w:rPr>
                <w:rFonts w:ascii="Serif" w:hAnsi="Serif"/>
                <w:sz w:val="24"/>
                <w:szCs w:val="24"/>
              </w:rPr>
            </w:pPr>
            <w:r w:rsidRPr="008F74A3">
              <w:rPr>
                <w:rFonts w:ascii="Serif" w:hAnsi="Serif"/>
                <w:sz w:val="24"/>
                <w:szCs w:val="24"/>
              </w:rPr>
              <w:t>123.429</w:t>
            </w:r>
          </w:p>
        </w:tc>
      </w:tr>
      <w:tr w:rsidR="008F74A3" w:rsidRPr="008F74A3" w14:paraId="4E33F80D" w14:textId="77777777" w:rsidTr="0072337A">
        <w:tc>
          <w:tcPr>
            <w:tcW w:w="0" w:type="auto"/>
            <w:shd w:val="clear" w:color="auto" w:fill="FFFFFF"/>
            <w:tcMar>
              <w:top w:w="105" w:type="dxa"/>
              <w:left w:w="75" w:type="dxa"/>
              <w:bottom w:w="105" w:type="dxa"/>
              <w:right w:w="75" w:type="dxa"/>
            </w:tcMar>
            <w:vAlign w:val="center"/>
            <w:hideMark/>
          </w:tcPr>
          <w:p w14:paraId="5345771F" w14:textId="77777777" w:rsidR="008F74A3" w:rsidRPr="008F74A3" w:rsidRDefault="008F74A3" w:rsidP="008F74A3">
            <w:pPr>
              <w:rPr>
                <w:rFonts w:ascii="Serif" w:hAnsi="Serif"/>
                <w:sz w:val="24"/>
                <w:szCs w:val="24"/>
              </w:rPr>
            </w:pPr>
            <w:r w:rsidRPr="008F74A3">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2AF7B99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972A05" w14:textId="77777777" w:rsidR="008F74A3" w:rsidRPr="008F74A3" w:rsidRDefault="008F74A3" w:rsidP="008F74A3">
            <w:pPr>
              <w:rPr>
                <w:rFonts w:ascii="Serif" w:hAnsi="Serif"/>
                <w:sz w:val="24"/>
                <w:szCs w:val="24"/>
              </w:rPr>
            </w:pPr>
            <w:r w:rsidRPr="008F74A3">
              <w:rPr>
                <w:rFonts w:ascii="Serif" w:hAnsi="Serif"/>
                <w:sz w:val="24"/>
                <w:szCs w:val="24"/>
              </w:rPr>
              <w:t>119.429</w:t>
            </w:r>
          </w:p>
        </w:tc>
      </w:tr>
      <w:tr w:rsidR="008F74A3" w:rsidRPr="008F74A3" w14:paraId="35C2B42F" w14:textId="77777777" w:rsidTr="0072337A">
        <w:tc>
          <w:tcPr>
            <w:tcW w:w="0" w:type="auto"/>
            <w:shd w:val="clear" w:color="auto" w:fill="FFFFFF"/>
            <w:tcMar>
              <w:top w:w="105" w:type="dxa"/>
              <w:left w:w="75" w:type="dxa"/>
              <w:bottom w:w="105" w:type="dxa"/>
              <w:right w:w="75" w:type="dxa"/>
            </w:tcMar>
            <w:vAlign w:val="center"/>
            <w:hideMark/>
          </w:tcPr>
          <w:p w14:paraId="3ABFFCD7" w14:textId="77777777" w:rsidR="008F74A3" w:rsidRPr="008F74A3" w:rsidRDefault="008F74A3" w:rsidP="008F74A3">
            <w:pPr>
              <w:rPr>
                <w:rFonts w:ascii="Serif" w:hAnsi="Serif"/>
                <w:sz w:val="24"/>
                <w:szCs w:val="24"/>
              </w:rPr>
            </w:pPr>
            <w:r w:rsidRPr="008F74A3">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72539014"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0ACB5684" w14:textId="77777777" w:rsidR="008F74A3" w:rsidRPr="008F74A3" w:rsidRDefault="008F74A3" w:rsidP="008F74A3">
            <w:pPr>
              <w:rPr>
                <w:rFonts w:ascii="Serif" w:hAnsi="Serif"/>
                <w:sz w:val="24"/>
                <w:szCs w:val="24"/>
              </w:rPr>
            </w:pPr>
            <w:r w:rsidRPr="008F74A3">
              <w:rPr>
                <w:rFonts w:ascii="Serif" w:hAnsi="Serif"/>
                <w:sz w:val="24"/>
                <w:szCs w:val="24"/>
              </w:rPr>
              <w:t>114.286</w:t>
            </w:r>
          </w:p>
        </w:tc>
      </w:tr>
      <w:tr w:rsidR="008F74A3" w:rsidRPr="008F74A3" w14:paraId="41AE0FAC" w14:textId="77777777" w:rsidTr="0072337A">
        <w:tc>
          <w:tcPr>
            <w:tcW w:w="0" w:type="auto"/>
            <w:shd w:val="clear" w:color="auto" w:fill="FFFFFF"/>
            <w:tcMar>
              <w:top w:w="105" w:type="dxa"/>
              <w:left w:w="75" w:type="dxa"/>
              <w:bottom w:w="105" w:type="dxa"/>
              <w:right w:w="75" w:type="dxa"/>
            </w:tcMar>
            <w:vAlign w:val="center"/>
            <w:hideMark/>
          </w:tcPr>
          <w:p w14:paraId="09874BB0" w14:textId="77777777" w:rsidR="008F74A3" w:rsidRPr="008F74A3" w:rsidRDefault="008F74A3" w:rsidP="008F74A3">
            <w:pPr>
              <w:rPr>
                <w:rFonts w:ascii="Serif" w:hAnsi="Serif"/>
                <w:sz w:val="24"/>
                <w:szCs w:val="24"/>
              </w:rPr>
            </w:pPr>
            <w:r w:rsidRPr="008F74A3">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266F65E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1AA4DC8F" w14:textId="77777777" w:rsidR="008F74A3" w:rsidRPr="008F74A3" w:rsidRDefault="008F74A3" w:rsidP="008F74A3">
            <w:pPr>
              <w:rPr>
                <w:rFonts w:ascii="Serif" w:hAnsi="Serif"/>
                <w:sz w:val="24"/>
                <w:szCs w:val="24"/>
              </w:rPr>
            </w:pPr>
            <w:r w:rsidRPr="008F74A3">
              <w:rPr>
                <w:rFonts w:ascii="Serif" w:hAnsi="Serif"/>
                <w:sz w:val="24"/>
                <w:szCs w:val="24"/>
              </w:rPr>
              <w:t>113.429</w:t>
            </w:r>
          </w:p>
        </w:tc>
      </w:tr>
      <w:tr w:rsidR="008F74A3" w:rsidRPr="008F74A3" w14:paraId="29CD5CE8" w14:textId="77777777" w:rsidTr="0072337A">
        <w:tc>
          <w:tcPr>
            <w:tcW w:w="0" w:type="auto"/>
            <w:shd w:val="clear" w:color="auto" w:fill="FFFFFF"/>
            <w:tcMar>
              <w:top w:w="105" w:type="dxa"/>
              <w:left w:w="75" w:type="dxa"/>
              <w:bottom w:w="105" w:type="dxa"/>
              <w:right w:w="75" w:type="dxa"/>
            </w:tcMar>
            <w:vAlign w:val="center"/>
            <w:hideMark/>
          </w:tcPr>
          <w:p w14:paraId="4D9C1C64" w14:textId="77777777" w:rsidR="008F74A3" w:rsidRPr="008F74A3" w:rsidRDefault="008F74A3" w:rsidP="008F74A3">
            <w:pPr>
              <w:rPr>
                <w:rFonts w:ascii="Serif" w:hAnsi="Serif"/>
                <w:sz w:val="24"/>
                <w:szCs w:val="24"/>
              </w:rPr>
            </w:pPr>
            <w:r w:rsidRPr="008F74A3">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78F9F9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8D90CD0" w14:textId="77777777" w:rsidR="008F74A3" w:rsidRPr="008F74A3" w:rsidRDefault="008F74A3" w:rsidP="008F74A3">
            <w:pPr>
              <w:rPr>
                <w:rFonts w:ascii="Serif" w:hAnsi="Serif"/>
                <w:sz w:val="24"/>
                <w:szCs w:val="24"/>
              </w:rPr>
            </w:pPr>
            <w:r w:rsidRPr="008F74A3">
              <w:rPr>
                <w:rFonts w:ascii="Serif" w:hAnsi="Serif"/>
                <w:sz w:val="24"/>
                <w:szCs w:val="24"/>
              </w:rPr>
              <w:t>112.143</w:t>
            </w:r>
          </w:p>
        </w:tc>
      </w:tr>
      <w:tr w:rsidR="008F74A3" w:rsidRPr="008F74A3" w14:paraId="5DDECAA5" w14:textId="77777777" w:rsidTr="0072337A">
        <w:tc>
          <w:tcPr>
            <w:tcW w:w="0" w:type="auto"/>
            <w:shd w:val="clear" w:color="auto" w:fill="FFFFFF"/>
            <w:tcMar>
              <w:top w:w="105" w:type="dxa"/>
              <w:left w:w="75" w:type="dxa"/>
              <w:bottom w:w="105" w:type="dxa"/>
              <w:right w:w="75" w:type="dxa"/>
            </w:tcMar>
            <w:vAlign w:val="center"/>
            <w:hideMark/>
          </w:tcPr>
          <w:p w14:paraId="467205D9" w14:textId="77777777" w:rsidR="008F74A3" w:rsidRPr="008F74A3" w:rsidRDefault="008F74A3" w:rsidP="008F74A3">
            <w:pPr>
              <w:rPr>
                <w:rFonts w:ascii="Serif" w:hAnsi="Serif"/>
                <w:sz w:val="24"/>
                <w:szCs w:val="24"/>
              </w:rPr>
            </w:pPr>
            <w:r w:rsidRPr="008F74A3">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1F57404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14ACE71" w14:textId="77777777" w:rsidR="008F74A3" w:rsidRPr="008F74A3" w:rsidRDefault="008F74A3" w:rsidP="008F74A3">
            <w:pPr>
              <w:rPr>
                <w:rFonts w:ascii="Serif" w:hAnsi="Serif"/>
                <w:sz w:val="24"/>
                <w:szCs w:val="24"/>
              </w:rPr>
            </w:pPr>
            <w:r w:rsidRPr="008F74A3">
              <w:rPr>
                <w:rFonts w:ascii="Serif" w:hAnsi="Serif"/>
                <w:sz w:val="24"/>
                <w:szCs w:val="24"/>
              </w:rPr>
              <w:t>110.000</w:t>
            </w:r>
          </w:p>
        </w:tc>
      </w:tr>
      <w:tr w:rsidR="008F74A3" w:rsidRPr="008F74A3" w14:paraId="25B9629D" w14:textId="77777777" w:rsidTr="0072337A">
        <w:tc>
          <w:tcPr>
            <w:tcW w:w="0" w:type="auto"/>
            <w:shd w:val="clear" w:color="auto" w:fill="FFFFFF"/>
            <w:tcMar>
              <w:top w:w="105" w:type="dxa"/>
              <w:left w:w="75" w:type="dxa"/>
              <w:bottom w:w="105" w:type="dxa"/>
              <w:right w:w="75" w:type="dxa"/>
            </w:tcMar>
            <w:vAlign w:val="center"/>
            <w:hideMark/>
          </w:tcPr>
          <w:p w14:paraId="4711170C" w14:textId="77777777" w:rsidR="008F74A3" w:rsidRPr="008F74A3" w:rsidRDefault="008F74A3" w:rsidP="008F74A3">
            <w:pPr>
              <w:rPr>
                <w:rFonts w:ascii="Serif" w:hAnsi="Serif"/>
                <w:sz w:val="24"/>
                <w:szCs w:val="24"/>
              </w:rPr>
            </w:pPr>
            <w:r w:rsidRPr="008F74A3">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75AE11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F1D65C" w14:textId="77777777" w:rsidR="008F74A3" w:rsidRPr="008F74A3" w:rsidRDefault="008F74A3" w:rsidP="008F74A3">
            <w:pPr>
              <w:rPr>
                <w:rFonts w:ascii="Serif" w:hAnsi="Serif"/>
                <w:sz w:val="24"/>
                <w:szCs w:val="24"/>
              </w:rPr>
            </w:pPr>
            <w:r w:rsidRPr="008F74A3">
              <w:rPr>
                <w:rFonts w:ascii="Serif" w:hAnsi="Serif"/>
                <w:sz w:val="24"/>
                <w:szCs w:val="24"/>
              </w:rPr>
              <w:t>103.286</w:t>
            </w:r>
          </w:p>
        </w:tc>
      </w:tr>
      <w:tr w:rsidR="008F74A3" w:rsidRPr="008F74A3" w14:paraId="0BFDD031" w14:textId="77777777" w:rsidTr="0072337A">
        <w:tc>
          <w:tcPr>
            <w:tcW w:w="0" w:type="auto"/>
            <w:shd w:val="clear" w:color="auto" w:fill="FFFFFF"/>
            <w:tcMar>
              <w:top w:w="105" w:type="dxa"/>
              <w:left w:w="75" w:type="dxa"/>
              <w:bottom w:w="105" w:type="dxa"/>
              <w:right w:w="75" w:type="dxa"/>
            </w:tcMar>
            <w:vAlign w:val="center"/>
            <w:hideMark/>
          </w:tcPr>
          <w:p w14:paraId="5408D6AF" w14:textId="77777777" w:rsidR="008F74A3" w:rsidRPr="008F74A3" w:rsidRDefault="008F74A3" w:rsidP="008F74A3">
            <w:pPr>
              <w:rPr>
                <w:rFonts w:ascii="Serif" w:hAnsi="Serif"/>
                <w:sz w:val="24"/>
                <w:szCs w:val="24"/>
              </w:rPr>
            </w:pPr>
            <w:r w:rsidRPr="008F74A3">
              <w:rPr>
                <w:rFonts w:ascii="Serif" w:hAnsi="Serif"/>
                <w:sz w:val="24"/>
                <w:szCs w:val="24"/>
              </w:rPr>
              <w:t>Andorra</w:t>
            </w:r>
          </w:p>
        </w:tc>
        <w:tc>
          <w:tcPr>
            <w:tcW w:w="0" w:type="auto"/>
            <w:shd w:val="clear" w:color="auto" w:fill="FFFFFF"/>
            <w:tcMar>
              <w:top w:w="105" w:type="dxa"/>
              <w:left w:w="75" w:type="dxa"/>
              <w:bottom w:w="105" w:type="dxa"/>
              <w:right w:w="75" w:type="dxa"/>
            </w:tcMar>
            <w:vAlign w:val="center"/>
            <w:hideMark/>
          </w:tcPr>
          <w:p w14:paraId="7220D382" w14:textId="77777777" w:rsidR="008F74A3" w:rsidRPr="008F74A3" w:rsidRDefault="008F74A3" w:rsidP="008F74A3">
            <w:pPr>
              <w:rPr>
                <w:rFonts w:ascii="Serif" w:hAnsi="Serif"/>
                <w:sz w:val="24"/>
                <w:szCs w:val="24"/>
              </w:rPr>
            </w:pPr>
            <w:r w:rsidRPr="008F74A3">
              <w:rPr>
                <w:rFonts w:ascii="Serif" w:hAnsi="Serif"/>
                <w:sz w:val="24"/>
                <w:szCs w:val="24"/>
              </w:rPr>
              <w:t>2022-04-13</w:t>
            </w:r>
          </w:p>
        </w:tc>
        <w:tc>
          <w:tcPr>
            <w:tcW w:w="1674" w:type="dxa"/>
            <w:shd w:val="clear" w:color="auto" w:fill="FFFFFF"/>
            <w:tcMar>
              <w:top w:w="105" w:type="dxa"/>
              <w:left w:w="75" w:type="dxa"/>
              <w:bottom w:w="105" w:type="dxa"/>
              <w:right w:w="75" w:type="dxa"/>
            </w:tcMar>
            <w:vAlign w:val="center"/>
            <w:hideMark/>
          </w:tcPr>
          <w:p w14:paraId="705F1D8E" w14:textId="77777777" w:rsidR="008F74A3" w:rsidRPr="008F74A3" w:rsidRDefault="008F74A3" w:rsidP="008F74A3">
            <w:pPr>
              <w:rPr>
                <w:rFonts w:ascii="Serif" w:hAnsi="Serif"/>
                <w:sz w:val="24"/>
                <w:szCs w:val="24"/>
              </w:rPr>
            </w:pPr>
            <w:r w:rsidRPr="008F74A3">
              <w:rPr>
                <w:rFonts w:ascii="Serif" w:hAnsi="Serif"/>
                <w:sz w:val="24"/>
                <w:szCs w:val="24"/>
              </w:rPr>
              <w:t>97.857</w:t>
            </w:r>
          </w:p>
        </w:tc>
      </w:tr>
      <w:tr w:rsidR="008F74A3" w:rsidRPr="008F74A3" w14:paraId="46129EDD" w14:textId="77777777" w:rsidTr="0072337A">
        <w:tc>
          <w:tcPr>
            <w:tcW w:w="0" w:type="auto"/>
            <w:shd w:val="clear" w:color="auto" w:fill="FFFFFF"/>
            <w:tcMar>
              <w:top w:w="105" w:type="dxa"/>
              <w:left w:w="75" w:type="dxa"/>
              <w:bottom w:w="105" w:type="dxa"/>
              <w:right w:w="75" w:type="dxa"/>
            </w:tcMar>
            <w:vAlign w:val="center"/>
            <w:hideMark/>
          </w:tcPr>
          <w:p w14:paraId="2328A82B" w14:textId="77777777" w:rsidR="008F74A3" w:rsidRPr="008F74A3" w:rsidRDefault="008F74A3" w:rsidP="008F74A3">
            <w:pPr>
              <w:rPr>
                <w:rFonts w:ascii="Serif" w:hAnsi="Serif"/>
                <w:sz w:val="24"/>
                <w:szCs w:val="24"/>
              </w:rPr>
            </w:pPr>
            <w:r w:rsidRPr="008F74A3">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69C82E3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A207D0" w14:textId="77777777" w:rsidR="008F74A3" w:rsidRPr="008F74A3" w:rsidRDefault="008F74A3" w:rsidP="008F74A3">
            <w:pPr>
              <w:rPr>
                <w:rFonts w:ascii="Serif" w:hAnsi="Serif"/>
                <w:sz w:val="24"/>
                <w:szCs w:val="24"/>
              </w:rPr>
            </w:pPr>
            <w:r w:rsidRPr="008F74A3">
              <w:rPr>
                <w:rFonts w:ascii="Serif" w:hAnsi="Serif"/>
                <w:sz w:val="24"/>
                <w:szCs w:val="24"/>
              </w:rPr>
              <w:t>93.857</w:t>
            </w:r>
          </w:p>
        </w:tc>
      </w:tr>
      <w:tr w:rsidR="008F74A3" w:rsidRPr="008F74A3" w14:paraId="35380214" w14:textId="77777777" w:rsidTr="0072337A">
        <w:tc>
          <w:tcPr>
            <w:tcW w:w="0" w:type="auto"/>
            <w:shd w:val="clear" w:color="auto" w:fill="FFFFFF"/>
            <w:tcMar>
              <w:top w:w="105" w:type="dxa"/>
              <w:left w:w="75" w:type="dxa"/>
              <w:bottom w:w="105" w:type="dxa"/>
              <w:right w:w="75" w:type="dxa"/>
            </w:tcMar>
            <w:vAlign w:val="center"/>
            <w:hideMark/>
          </w:tcPr>
          <w:p w14:paraId="53655821" w14:textId="77777777" w:rsidR="008F74A3" w:rsidRPr="008F74A3" w:rsidRDefault="008F74A3" w:rsidP="008F74A3">
            <w:pPr>
              <w:rPr>
                <w:rFonts w:ascii="Serif" w:hAnsi="Serif"/>
                <w:sz w:val="24"/>
                <w:szCs w:val="24"/>
              </w:rPr>
            </w:pPr>
            <w:r w:rsidRPr="008F74A3">
              <w:rPr>
                <w:rFonts w:ascii="Serif" w:hAnsi="Serif"/>
                <w:sz w:val="24"/>
                <w:szCs w:val="24"/>
              </w:rPr>
              <w:t>Cook Islands</w:t>
            </w:r>
          </w:p>
        </w:tc>
        <w:tc>
          <w:tcPr>
            <w:tcW w:w="0" w:type="auto"/>
            <w:shd w:val="clear" w:color="auto" w:fill="FFFFFF"/>
            <w:tcMar>
              <w:top w:w="105" w:type="dxa"/>
              <w:left w:w="75" w:type="dxa"/>
              <w:bottom w:w="105" w:type="dxa"/>
              <w:right w:w="75" w:type="dxa"/>
            </w:tcMar>
            <w:vAlign w:val="center"/>
            <w:hideMark/>
          </w:tcPr>
          <w:p w14:paraId="71F2CDA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AC7FCC0" w14:textId="77777777" w:rsidR="008F74A3" w:rsidRPr="008F74A3" w:rsidRDefault="008F74A3" w:rsidP="008F74A3">
            <w:pPr>
              <w:rPr>
                <w:rFonts w:ascii="Serif" w:hAnsi="Serif"/>
                <w:sz w:val="24"/>
                <w:szCs w:val="24"/>
              </w:rPr>
            </w:pPr>
            <w:r w:rsidRPr="008F74A3">
              <w:rPr>
                <w:rFonts w:ascii="Serif" w:hAnsi="Serif"/>
                <w:sz w:val="24"/>
                <w:szCs w:val="24"/>
              </w:rPr>
              <w:t>88.143</w:t>
            </w:r>
          </w:p>
        </w:tc>
      </w:tr>
      <w:tr w:rsidR="008F74A3" w:rsidRPr="008F74A3" w14:paraId="3B0793B4" w14:textId="77777777" w:rsidTr="0072337A">
        <w:tc>
          <w:tcPr>
            <w:tcW w:w="0" w:type="auto"/>
            <w:shd w:val="clear" w:color="auto" w:fill="FFFFFF"/>
            <w:tcMar>
              <w:top w:w="105" w:type="dxa"/>
              <w:left w:w="75" w:type="dxa"/>
              <w:bottom w:w="105" w:type="dxa"/>
              <w:right w:w="75" w:type="dxa"/>
            </w:tcMar>
            <w:vAlign w:val="center"/>
            <w:hideMark/>
          </w:tcPr>
          <w:p w14:paraId="40B4992D" w14:textId="77777777" w:rsidR="008F74A3" w:rsidRPr="008F74A3" w:rsidRDefault="008F74A3" w:rsidP="008F74A3">
            <w:pPr>
              <w:rPr>
                <w:rFonts w:ascii="Serif" w:hAnsi="Serif"/>
                <w:sz w:val="24"/>
                <w:szCs w:val="24"/>
              </w:rPr>
            </w:pPr>
            <w:r w:rsidRPr="008F74A3">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6B651A01" w14:textId="77777777" w:rsidR="008F74A3" w:rsidRPr="008F74A3" w:rsidRDefault="008F74A3" w:rsidP="008F74A3">
            <w:pPr>
              <w:rPr>
                <w:rFonts w:ascii="Serif" w:hAnsi="Serif"/>
                <w:sz w:val="24"/>
                <w:szCs w:val="24"/>
              </w:rPr>
            </w:pPr>
            <w:r w:rsidRPr="008F74A3">
              <w:rPr>
                <w:rFonts w:ascii="Serif" w:hAnsi="Serif"/>
                <w:sz w:val="24"/>
                <w:szCs w:val="24"/>
              </w:rPr>
              <w:t>2022-04-18</w:t>
            </w:r>
          </w:p>
        </w:tc>
        <w:tc>
          <w:tcPr>
            <w:tcW w:w="1674" w:type="dxa"/>
            <w:shd w:val="clear" w:color="auto" w:fill="FFFFFF"/>
            <w:tcMar>
              <w:top w:w="105" w:type="dxa"/>
              <w:left w:w="75" w:type="dxa"/>
              <w:bottom w:w="105" w:type="dxa"/>
              <w:right w:w="75" w:type="dxa"/>
            </w:tcMar>
            <w:vAlign w:val="center"/>
            <w:hideMark/>
          </w:tcPr>
          <w:p w14:paraId="20A37D38" w14:textId="77777777" w:rsidR="008F74A3" w:rsidRPr="008F74A3" w:rsidRDefault="008F74A3" w:rsidP="008F74A3">
            <w:pPr>
              <w:rPr>
                <w:rFonts w:ascii="Serif" w:hAnsi="Serif"/>
                <w:sz w:val="24"/>
                <w:szCs w:val="24"/>
              </w:rPr>
            </w:pPr>
            <w:r w:rsidRPr="008F74A3">
              <w:rPr>
                <w:rFonts w:ascii="Serif" w:hAnsi="Serif"/>
                <w:sz w:val="24"/>
                <w:szCs w:val="24"/>
              </w:rPr>
              <w:t>87.286</w:t>
            </w:r>
          </w:p>
        </w:tc>
      </w:tr>
      <w:tr w:rsidR="008F74A3" w:rsidRPr="008F74A3" w14:paraId="0FDCF922" w14:textId="77777777" w:rsidTr="0072337A">
        <w:tc>
          <w:tcPr>
            <w:tcW w:w="0" w:type="auto"/>
            <w:shd w:val="clear" w:color="auto" w:fill="FFFFFF"/>
            <w:tcMar>
              <w:top w:w="105" w:type="dxa"/>
              <w:left w:w="75" w:type="dxa"/>
              <w:bottom w:w="105" w:type="dxa"/>
              <w:right w:w="75" w:type="dxa"/>
            </w:tcMar>
            <w:vAlign w:val="center"/>
            <w:hideMark/>
          </w:tcPr>
          <w:p w14:paraId="2CBA295F" w14:textId="77777777" w:rsidR="008F74A3" w:rsidRPr="008F74A3" w:rsidRDefault="008F74A3" w:rsidP="008F74A3">
            <w:pPr>
              <w:rPr>
                <w:rFonts w:ascii="Serif" w:hAnsi="Serif"/>
                <w:sz w:val="24"/>
                <w:szCs w:val="24"/>
              </w:rPr>
            </w:pPr>
            <w:r w:rsidRPr="008F74A3">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7CD1F83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2BC2CD" w14:textId="77777777" w:rsidR="008F74A3" w:rsidRPr="008F74A3" w:rsidRDefault="008F74A3" w:rsidP="008F74A3">
            <w:pPr>
              <w:rPr>
                <w:rFonts w:ascii="Serif" w:hAnsi="Serif"/>
                <w:sz w:val="24"/>
                <w:szCs w:val="24"/>
              </w:rPr>
            </w:pPr>
            <w:r w:rsidRPr="008F74A3">
              <w:rPr>
                <w:rFonts w:ascii="Serif" w:hAnsi="Serif"/>
                <w:sz w:val="24"/>
                <w:szCs w:val="24"/>
              </w:rPr>
              <w:t>80.429</w:t>
            </w:r>
          </w:p>
        </w:tc>
      </w:tr>
      <w:tr w:rsidR="008F74A3" w:rsidRPr="008F74A3" w14:paraId="14E82D8D" w14:textId="77777777" w:rsidTr="0072337A">
        <w:tc>
          <w:tcPr>
            <w:tcW w:w="0" w:type="auto"/>
            <w:shd w:val="clear" w:color="auto" w:fill="FFFFFF"/>
            <w:tcMar>
              <w:top w:w="105" w:type="dxa"/>
              <w:left w:w="75" w:type="dxa"/>
              <w:bottom w:w="105" w:type="dxa"/>
              <w:right w:w="75" w:type="dxa"/>
            </w:tcMar>
            <w:vAlign w:val="center"/>
            <w:hideMark/>
          </w:tcPr>
          <w:p w14:paraId="2B4E4BD8" w14:textId="77777777" w:rsidR="008F74A3" w:rsidRPr="008F74A3" w:rsidRDefault="008F74A3" w:rsidP="008F74A3">
            <w:pPr>
              <w:rPr>
                <w:rFonts w:ascii="Serif" w:hAnsi="Serif"/>
                <w:sz w:val="24"/>
                <w:szCs w:val="24"/>
              </w:rPr>
            </w:pPr>
            <w:r w:rsidRPr="008F74A3">
              <w:rPr>
                <w:rFonts w:ascii="Serif" w:hAnsi="Serif"/>
                <w:sz w:val="24"/>
                <w:szCs w:val="24"/>
              </w:rPr>
              <w:t>Tonga</w:t>
            </w:r>
          </w:p>
        </w:tc>
        <w:tc>
          <w:tcPr>
            <w:tcW w:w="0" w:type="auto"/>
            <w:shd w:val="clear" w:color="auto" w:fill="FFFFFF"/>
            <w:tcMar>
              <w:top w:w="105" w:type="dxa"/>
              <w:left w:w="75" w:type="dxa"/>
              <w:bottom w:w="105" w:type="dxa"/>
              <w:right w:w="75" w:type="dxa"/>
            </w:tcMar>
            <w:vAlign w:val="center"/>
            <w:hideMark/>
          </w:tcPr>
          <w:p w14:paraId="75C063A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0BCC540" w14:textId="77777777" w:rsidR="008F74A3" w:rsidRPr="008F74A3" w:rsidRDefault="008F74A3" w:rsidP="008F74A3">
            <w:pPr>
              <w:rPr>
                <w:rFonts w:ascii="Serif" w:hAnsi="Serif"/>
                <w:sz w:val="24"/>
                <w:szCs w:val="24"/>
              </w:rPr>
            </w:pPr>
            <w:r w:rsidRPr="008F74A3">
              <w:rPr>
                <w:rFonts w:ascii="Serif" w:hAnsi="Serif"/>
                <w:sz w:val="24"/>
                <w:szCs w:val="24"/>
              </w:rPr>
              <w:t>78.143</w:t>
            </w:r>
          </w:p>
        </w:tc>
      </w:tr>
      <w:tr w:rsidR="008F74A3" w:rsidRPr="008F74A3" w14:paraId="08A986B3" w14:textId="77777777" w:rsidTr="0072337A">
        <w:tc>
          <w:tcPr>
            <w:tcW w:w="0" w:type="auto"/>
            <w:shd w:val="clear" w:color="auto" w:fill="FFFFFF"/>
            <w:tcMar>
              <w:top w:w="105" w:type="dxa"/>
              <w:left w:w="75" w:type="dxa"/>
              <w:bottom w:w="105" w:type="dxa"/>
              <w:right w:w="75" w:type="dxa"/>
            </w:tcMar>
            <w:vAlign w:val="center"/>
            <w:hideMark/>
          </w:tcPr>
          <w:p w14:paraId="2A283318" w14:textId="77777777" w:rsidR="008F74A3" w:rsidRPr="008F74A3" w:rsidRDefault="008F74A3" w:rsidP="008F74A3">
            <w:pPr>
              <w:rPr>
                <w:rFonts w:ascii="Serif" w:hAnsi="Serif"/>
                <w:sz w:val="24"/>
                <w:szCs w:val="24"/>
              </w:rPr>
            </w:pPr>
            <w:r w:rsidRPr="008F74A3">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633CF46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4785D8C" w14:textId="77777777" w:rsidR="008F74A3" w:rsidRPr="008F74A3" w:rsidRDefault="008F74A3" w:rsidP="008F74A3">
            <w:pPr>
              <w:rPr>
                <w:rFonts w:ascii="Serif" w:hAnsi="Serif"/>
                <w:sz w:val="24"/>
                <w:szCs w:val="24"/>
              </w:rPr>
            </w:pPr>
            <w:r w:rsidRPr="008F74A3">
              <w:rPr>
                <w:rFonts w:ascii="Serif" w:hAnsi="Serif"/>
                <w:sz w:val="24"/>
                <w:szCs w:val="24"/>
              </w:rPr>
              <w:t>72.714</w:t>
            </w:r>
          </w:p>
        </w:tc>
      </w:tr>
      <w:tr w:rsidR="008F74A3" w:rsidRPr="008F74A3" w14:paraId="563ECC8D" w14:textId="77777777" w:rsidTr="0072337A">
        <w:tc>
          <w:tcPr>
            <w:tcW w:w="0" w:type="auto"/>
            <w:shd w:val="clear" w:color="auto" w:fill="FFFFFF"/>
            <w:tcMar>
              <w:top w:w="105" w:type="dxa"/>
              <w:left w:w="75" w:type="dxa"/>
              <w:bottom w:w="105" w:type="dxa"/>
              <w:right w:w="75" w:type="dxa"/>
            </w:tcMar>
            <w:vAlign w:val="center"/>
            <w:hideMark/>
          </w:tcPr>
          <w:p w14:paraId="6AA13566" w14:textId="77777777" w:rsidR="008F74A3" w:rsidRPr="008F74A3" w:rsidRDefault="008F74A3" w:rsidP="008F74A3">
            <w:pPr>
              <w:rPr>
                <w:rFonts w:ascii="Serif" w:hAnsi="Serif"/>
                <w:sz w:val="24"/>
                <w:szCs w:val="24"/>
              </w:rPr>
            </w:pPr>
            <w:r w:rsidRPr="008F74A3">
              <w:rPr>
                <w:rFonts w:ascii="Serif" w:hAnsi="Serif"/>
                <w:sz w:val="24"/>
                <w:szCs w:val="24"/>
              </w:rPr>
              <w:t>Montenegro</w:t>
            </w:r>
          </w:p>
        </w:tc>
        <w:tc>
          <w:tcPr>
            <w:tcW w:w="0" w:type="auto"/>
            <w:shd w:val="clear" w:color="auto" w:fill="FFFFFF"/>
            <w:tcMar>
              <w:top w:w="105" w:type="dxa"/>
              <w:left w:w="75" w:type="dxa"/>
              <w:bottom w:w="105" w:type="dxa"/>
              <w:right w:w="75" w:type="dxa"/>
            </w:tcMar>
            <w:vAlign w:val="center"/>
            <w:hideMark/>
          </w:tcPr>
          <w:p w14:paraId="458A88F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B5F9D8" w14:textId="77777777" w:rsidR="008F74A3" w:rsidRPr="008F74A3" w:rsidRDefault="008F74A3" w:rsidP="008F74A3">
            <w:pPr>
              <w:rPr>
                <w:rFonts w:ascii="Serif" w:hAnsi="Serif"/>
                <w:sz w:val="24"/>
                <w:szCs w:val="24"/>
              </w:rPr>
            </w:pPr>
            <w:r w:rsidRPr="008F74A3">
              <w:rPr>
                <w:rFonts w:ascii="Serif" w:hAnsi="Serif"/>
                <w:sz w:val="24"/>
                <w:szCs w:val="24"/>
              </w:rPr>
              <w:t>71.714</w:t>
            </w:r>
          </w:p>
        </w:tc>
      </w:tr>
      <w:tr w:rsidR="008F74A3" w:rsidRPr="008F74A3" w14:paraId="46996611" w14:textId="77777777" w:rsidTr="0072337A">
        <w:tc>
          <w:tcPr>
            <w:tcW w:w="0" w:type="auto"/>
            <w:shd w:val="clear" w:color="auto" w:fill="FFFFFF"/>
            <w:tcMar>
              <w:top w:w="105" w:type="dxa"/>
              <w:left w:w="75" w:type="dxa"/>
              <w:bottom w:w="105" w:type="dxa"/>
              <w:right w:w="75" w:type="dxa"/>
            </w:tcMar>
            <w:vAlign w:val="center"/>
            <w:hideMark/>
          </w:tcPr>
          <w:p w14:paraId="423A2B71" w14:textId="77777777" w:rsidR="008F74A3" w:rsidRPr="008F74A3" w:rsidRDefault="008F74A3" w:rsidP="008F74A3">
            <w:pPr>
              <w:rPr>
                <w:rFonts w:ascii="Serif" w:hAnsi="Serif"/>
                <w:sz w:val="24"/>
                <w:szCs w:val="24"/>
              </w:rPr>
            </w:pPr>
            <w:r w:rsidRPr="008F74A3">
              <w:rPr>
                <w:rFonts w:ascii="Serif" w:hAnsi="Serif"/>
                <w:sz w:val="24"/>
                <w:szCs w:val="24"/>
              </w:rPr>
              <w:lastRenderedPageBreak/>
              <w:t>Curacao</w:t>
            </w:r>
          </w:p>
        </w:tc>
        <w:tc>
          <w:tcPr>
            <w:tcW w:w="0" w:type="auto"/>
            <w:shd w:val="clear" w:color="auto" w:fill="FFFFFF"/>
            <w:tcMar>
              <w:top w:w="105" w:type="dxa"/>
              <w:left w:w="75" w:type="dxa"/>
              <w:bottom w:w="105" w:type="dxa"/>
              <w:right w:w="75" w:type="dxa"/>
            </w:tcMar>
            <w:vAlign w:val="center"/>
            <w:hideMark/>
          </w:tcPr>
          <w:p w14:paraId="4CA16F4F" w14:textId="77777777" w:rsidR="008F74A3" w:rsidRPr="008F74A3" w:rsidRDefault="008F74A3" w:rsidP="008F74A3">
            <w:pPr>
              <w:rPr>
                <w:rFonts w:ascii="Serif" w:hAnsi="Serif"/>
                <w:sz w:val="24"/>
                <w:szCs w:val="24"/>
              </w:rPr>
            </w:pPr>
            <w:r w:rsidRPr="008F74A3">
              <w:rPr>
                <w:rFonts w:ascii="Serif" w:hAnsi="Serif"/>
                <w:sz w:val="24"/>
                <w:szCs w:val="24"/>
              </w:rPr>
              <w:t>2022-04-16</w:t>
            </w:r>
          </w:p>
        </w:tc>
        <w:tc>
          <w:tcPr>
            <w:tcW w:w="1674" w:type="dxa"/>
            <w:shd w:val="clear" w:color="auto" w:fill="FFFFFF"/>
            <w:tcMar>
              <w:top w:w="105" w:type="dxa"/>
              <w:left w:w="75" w:type="dxa"/>
              <w:bottom w:w="105" w:type="dxa"/>
              <w:right w:w="75" w:type="dxa"/>
            </w:tcMar>
            <w:vAlign w:val="center"/>
            <w:hideMark/>
          </w:tcPr>
          <w:p w14:paraId="6837FAB2" w14:textId="77777777" w:rsidR="008F74A3" w:rsidRPr="008F74A3" w:rsidRDefault="008F74A3" w:rsidP="008F74A3">
            <w:pPr>
              <w:rPr>
                <w:rFonts w:ascii="Serif" w:hAnsi="Serif"/>
                <w:sz w:val="24"/>
                <w:szCs w:val="24"/>
              </w:rPr>
            </w:pPr>
            <w:r w:rsidRPr="008F74A3">
              <w:rPr>
                <w:rFonts w:ascii="Serif" w:hAnsi="Serif"/>
                <w:sz w:val="24"/>
                <w:szCs w:val="24"/>
              </w:rPr>
              <w:t>71.286</w:t>
            </w:r>
          </w:p>
        </w:tc>
      </w:tr>
      <w:tr w:rsidR="008F74A3" w:rsidRPr="008F74A3" w14:paraId="0E79BCE1" w14:textId="77777777" w:rsidTr="0072337A">
        <w:tc>
          <w:tcPr>
            <w:tcW w:w="0" w:type="auto"/>
            <w:shd w:val="clear" w:color="auto" w:fill="FFFFFF"/>
            <w:tcMar>
              <w:top w:w="105" w:type="dxa"/>
              <w:left w:w="75" w:type="dxa"/>
              <w:bottom w:w="105" w:type="dxa"/>
              <w:right w:w="75" w:type="dxa"/>
            </w:tcMar>
            <w:vAlign w:val="center"/>
            <w:hideMark/>
          </w:tcPr>
          <w:p w14:paraId="05ED6722" w14:textId="77777777" w:rsidR="008F74A3" w:rsidRPr="008F74A3" w:rsidRDefault="008F74A3" w:rsidP="008F74A3">
            <w:pPr>
              <w:rPr>
                <w:rFonts w:ascii="Serif" w:hAnsi="Serif"/>
                <w:sz w:val="24"/>
                <w:szCs w:val="24"/>
              </w:rPr>
            </w:pPr>
            <w:r w:rsidRPr="008F74A3">
              <w:rPr>
                <w:rFonts w:ascii="Serif" w:hAnsi="Serif"/>
                <w:sz w:val="24"/>
                <w:szCs w:val="24"/>
              </w:rPr>
              <w:t>Jordan</w:t>
            </w:r>
          </w:p>
        </w:tc>
        <w:tc>
          <w:tcPr>
            <w:tcW w:w="0" w:type="auto"/>
            <w:shd w:val="clear" w:color="auto" w:fill="FFFFFF"/>
            <w:tcMar>
              <w:top w:w="105" w:type="dxa"/>
              <w:left w:w="75" w:type="dxa"/>
              <w:bottom w:w="105" w:type="dxa"/>
              <w:right w:w="75" w:type="dxa"/>
            </w:tcMar>
            <w:vAlign w:val="center"/>
            <w:hideMark/>
          </w:tcPr>
          <w:p w14:paraId="7F9A255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79872D2" w14:textId="77777777" w:rsidR="008F74A3" w:rsidRPr="008F74A3" w:rsidRDefault="008F74A3" w:rsidP="008F74A3">
            <w:pPr>
              <w:rPr>
                <w:rFonts w:ascii="Serif" w:hAnsi="Serif"/>
                <w:sz w:val="24"/>
                <w:szCs w:val="24"/>
              </w:rPr>
            </w:pPr>
            <w:r w:rsidRPr="008F74A3">
              <w:rPr>
                <w:rFonts w:ascii="Serif" w:hAnsi="Serif"/>
                <w:sz w:val="24"/>
                <w:szCs w:val="24"/>
              </w:rPr>
              <w:t>67.857</w:t>
            </w:r>
          </w:p>
        </w:tc>
      </w:tr>
      <w:tr w:rsidR="008F74A3" w:rsidRPr="008F74A3" w14:paraId="5B537633" w14:textId="77777777" w:rsidTr="0072337A">
        <w:tc>
          <w:tcPr>
            <w:tcW w:w="0" w:type="auto"/>
            <w:shd w:val="clear" w:color="auto" w:fill="FFFFFF"/>
            <w:tcMar>
              <w:top w:w="105" w:type="dxa"/>
              <w:left w:w="75" w:type="dxa"/>
              <w:bottom w:w="105" w:type="dxa"/>
              <w:right w:w="75" w:type="dxa"/>
            </w:tcMar>
            <w:vAlign w:val="center"/>
            <w:hideMark/>
          </w:tcPr>
          <w:p w14:paraId="6F4FCE5D" w14:textId="77777777" w:rsidR="008F74A3" w:rsidRPr="008F74A3" w:rsidRDefault="008F74A3" w:rsidP="008F74A3">
            <w:pPr>
              <w:rPr>
                <w:rFonts w:ascii="Serif" w:hAnsi="Serif"/>
                <w:sz w:val="24"/>
                <w:szCs w:val="24"/>
              </w:rPr>
            </w:pPr>
            <w:r w:rsidRPr="008F74A3">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63ACC2B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B5D258" w14:textId="77777777" w:rsidR="008F74A3" w:rsidRPr="008F74A3" w:rsidRDefault="008F74A3" w:rsidP="008F74A3">
            <w:pPr>
              <w:rPr>
                <w:rFonts w:ascii="Serif" w:hAnsi="Serif"/>
                <w:sz w:val="24"/>
                <w:szCs w:val="24"/>
              </w:rPr>
            </w:pPr>
            <w:r w:rsidRPr="008F74A3">
              <w:rPr>
                <w:rFonts w:ascii="Serif" w:hAnsi="Serif"/>
                <w:sz w:val="24"/>
                <w:szCs w:val="24"/>
              </w:rPr>
              <w:t>63.571</w:t>
            </w:r>
          </w:p>
        </w:tc>
      </w:tr>
      <w:tr w:rsidR="008F74A3" w:rsidRPr="008F74A3" w14:paraId="686ECA77" w14:textId="77777777" w:rsidTr="0072337A">
        <w:tc>
          <w:tcPr>
            <w:tcW w:w="0" w:type="auto"/>
            <w:shd w:val="clear" w:color="auto" w:fill="FFFFFF"/>
            <w:tcMar>
              <w:top w:w="105" w:type="dxa"/>
              <w:left w:w="75" w:type="dxa"/>
              <w:bottom w:w="105" w:type="dxa"/>
              <w:right w:w="75" w:type="dxa"/>
            </w:tcMar>
            <w:vAlign w:val="center"/>
            <w:hideMark/>
          </w:tcPr>
          <w:p w14:paraId="2BEA62A9" w14:textId="77777777" w:rsidR="008F74A3" w:rsidRPr="008F74A3" w:rsidRDefault="008F74A3" w:rsidP="008F74A3">
            <w:pPr>
              <w:rPr>
                <w:rFonts w:ascii="Serif" w:hAnsi="Serif"/>
                <w:sz w:val="24"/>
                <w:szCs w:val="24"/>
              </w:rPr>
            </w:pPr>
            <w:r w:rsidRPr="008F74A3">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59D7C8F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4645377F" w14:textId="77777777" w:rsidR="008F74A3" w:rsidRPr="008F74A3" w:rsidRDefault="008F74A3" w:rsidP="008F74A3">
            <w:pPr>
              <w:rPr>
                <w:rFonts w:ascii="Serif" w:hAnsi="Serif"/>
                <w:sz w:val="24"/>
                <w:szCs w:val="24"/>
              </w:rPr>
            </w:pPr>
            <w:r w:rsidRPr="008F74A3">
              <w:rPr>
                <w:rFonts w:ascii="Serif" w:hAnsi="Serif"/>
                <w:sz w:val="24"/>
                <w:szCs w:val="24"/>
              </w:rPr>
              <w:t>61.714</w:t>
            </w:r>
          </w:p>
        </w:tc>
      </w:tr>
      <w:tr w:rsidR="008F74A3" w:rsidRPr="008F74A3" w14:paraId="24D54067" w14:textId="77777777" w:rsidTr="0072337A">
        <w:tc>
          <w:tcPr>
            <w:tcW w:w="0" w:type="auto"/>
            <w:shd w:val="clear" w:color="auto" w:fill="FFFFFF"/>
            <w:tcMar>
              <w:top w:w="105" w:type="dxa"/>
              <w:left w:w="75" w:type="dxa"/>
              <w:bottom w:w="105" w:type="dxa"/>
              <w:right w:w="75" w:type="dxa"/>
            </w:tcMar>
            <w:vAlign w:val="center"/>
            <w:hideMark/>
          </w:tcPr>
          <w:p w14:paraId="7D5A346F" w14:textId="77777777" w:rsidR="008F74A3" w:rsidRPr="008F74A3" w:rsidRDefault="008F74A3" w:rsidP="008F74A3">
            <w:pPr>
              <w:rPr>
                <w:rFonts w:ascii="Serif" w:hAnsi="Serif"/>
                <w:sz w:val="24"/>
                <w:szCs w:val="24"/>
              </w:rPr>
            </w:pPr>
            <w:r w:rsidRPr="008F74A3">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089A74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8677A8D" w14:textId="77777777" w:rsidR="008F74A3" w:rsidRPr="008F74A3" w:rsidRDefault="008F74A3" w:rsidP="008F74A3">
            <w:pPr>
              <w:rPr>
                <w:rFonts w:ascii="Serif" w:hAnsi="Serif"/>
                <w:sz w:val="24"/>
                <w:szCs w:val="24"/>
              </w:rPr>
            </w:pPr>
            <w:r w:rsidRPr="008F74A3">
              <w:rPr>
                <w:rFonts w:ascii="Serif" w:hAnsi="Serif"/>
                <w:sz w:val="24"/>
                <w:szCs w:val="24"/>
              </w:rPr>
              <w:t>59.571</w:t>
            </w:r>
          </w:p>
        </w:tc>
      </w:tr>
      <w:tr w:rsidR="008F74A3" w:rsidRPr="008F74A3" w14:paraId="4E4B7B66" w14:textId="77777777" w:rsidTr="0072337A">
        <w:tc>
          <w:tcPr>
            <w:tcW w:w="0" w:type="auto"/>
            <w:shd w:val="clear" w:color="auto" w:fill="FFFFFF"/>
            <w:tcMar>
              <w:top w:w="105" w:type="dxa"/>
              <w:left w:w="75" w:type="dxa"/>
              <w:bottom w:w="105" w:type="dxa"/>
              <w:right w:w="75" w:type="dxa"/>
            </w:tcMar>
            <w:vAlign w:val="center"/>
            <w:hideMark/>
          </w:tcPr>
          <w:p w14:paraId="24146658" w14:textId="77777777" w:rsidR="008F74A3" w:rsidRPr="008F74A3" w:rsidRDefault="008F74A3" w:rsidP="008F74A3">
            <w:pPr>
              <w:rPr>
                <w:rFonts w:ascii="Serif" w:hAnsi="Serif"/>
                <w:sz w:val="24"/>
                <w:szCs w:val="24"/>
              </w:rPr>
            </w:pPr>
            <w:r w:rsidRPr="008F74A3">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3DA6F6E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95B4AA5" w14:textId="77777777" w:rsidR="008F74A3" w:rsidRPr="008F74A3" w:rsidRDefault="008F74A3" w:rsidP="008F74A3">
            <w:pPr>
              <w:rPr>
                <w:rFonts w:ascii="Serif" w:hAnsi="Serif"/>
                <w:sz w:val="24"/>
                <w:szCs w:val="24"/>
              </w:rPr>
            </w:pPr>
            <w:r w:rsidRPr="008F74A3">
              <w:rPr>
                <w:rFonts w:ascii="Serif" w:hAnsi="Serif"/>
                <w:sz w:val="24"/>
                <w:szCs w:val="24"/>
              </w:rPr>
              <w:t>47.429</w:t>
            </w:r>
          </w:p>
        </w:tc>
      </w:tr>
      <w:tr w:rsidR="008F74A3" w:rsidRPr="008F74A3" w14:paraId="367207A8" w14:textId="77777777" w:rsidTr="0072337A">
        <w:tc>
          <w:tcPr>
            <w:tcW w:w="0" w:type="auto"/>
            <w:shd w:val="clear" w:color="auto" w:fill="FFFFFF"/>
            <w:tcMar>
              <w:top w:w="105" w:type="dxa"/>
              <w:left w:w="75" w:type="dxa"/>
              <w:bottom w:w="105" w:type="dxa"/>
              <w:right w:w="75" w:type="dxa"/>
            </w:tcMar>
            <w:vAlign w:val="center"/>
            <w:hideMark/>
          </w:tcPr>
          <w:p w14:paraId="40C9E1A1" w14:textId="77777777" w:rsidR="008F74A3" w:rsidRPr="008F74A3" w:rsidRDefault="008F74A3" w:rsidP="008F74A3">
            <w:pPr>
              <w:rPr>
                <w:rFonts w:ascii="Serif" w:hAnsi="Serif"/>
                <w:sz w:val="24"/>
                <w:szCs w:val="24"/>
              </w:rPr>
            </w:pPr>
            <w:r w:rsidRPr="008F74A3">
              <w:rPr>
                <w:rFonts w:ascii="Serif" w:hAnsi="Serif"/>
                <w:sz w:val="24"/>
                <w:szCs w:val="24"/>
              </w:rPr>
              <w:t>Bangladesh</w:t>
            </w:r>
          </w:p>
        </w:tc>
        <w:tc>
          <w:tcPr>
            <w:tcW w:w="0" w:type="auto"/>
            <w:shd w:val="clear" w:color="auto" w:fill="FFFFFF"/>
            <w:tcMar>
              <w:top w:w="105" w:type="dxa"/>
              <w:left w:w="75" w:type="dxa"/>
              <w:bottom w:w="105" w:type="dxa"/>
              <w:right w:w="75" w:type="dxa"/>
            </w:tcMar>
            <w:vAlign w:val="center"/>
            <w:hideMark/>
          </w:tcPr>
          <w:p w14:paraId="1BE1B4B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CDE47B7" w14:textId="77777777" w:rsidR="008F74A3" w:rsidRPr="008F74A3" w:rsidRDefault="008F74A3" w:rsidP="008F74A3">
            <w:pPr>
              <w:rPr>
                <w:rFonts w:ascii="Serif" w:hAnsi="Serif"/>
                <w:sz w:val="24"/>
                <w:szCs w:val="24"/>
              </w:rPr>
            </w:pPr>
            <w:r w:rsidRPr="008F74A3">
              <w:rPr>
                <w:rFonts w:ascii="Serif" w:hAnsi="Serif"/>
                <w:sz w:val="24"/>
                <w:szCs w:val="24"/>
              </w:rPr>
              <w:t>40.143</w:t>
            </w:r>
          </w:p>
        </w:tc>
      </w:tr>
      <w:tr w:rsidR="008F74A3" w:rsidRPr="008F74A3" w14:paraId="249FEA0B" w14:textId="77777777" w:rsidTr="0072337A">
        <w:tc>
          <w:tcPr>
            <w:tcW w:w="0" w:type="auto"/>
            <w:shd w:val="clear" w:color="auto" w:fill="FFFFFF"/>
            <w:tcMar>
              <w:top w:w="105" w:type="dxa"/>
              <w:left w:w="75" w:type="dxa"/>
              <w:bottom w:w="105" w:type="dxa"/>
              <w:right w:w="75" w:type="dxa"/>
            </w:tcMar>
            <w:vAlign w:val="center"/>
            <w:hideMark/>
          </w:tcPr>
          <w:p w14:paraId="4F9C7925" w14:textId="77777777" w:rsidR="008F74A3" w:rsidRPr="008F74A3" w:rsidRDefault="008F74A3" w:rsidP="008F74A3">
            <w:pPr>
              <w:rPr>
                <w:rFonts w:ascii="Serif" w:hAnsi="Serif"/>
                <w:sz w:val="24"/>
                <w:szCs w:val="24"/>
              </w:rPr>
            </w:pPr>
            <w:r w:rsidRPr="008F74A3">
              <w:rPr>
                <w:rFonts w:ascii="Serif" w:hAnsi="Serif"/>
                <w:sz w:val="24"/>
                <w:szCs w:val="24"/>
              </w:rPr>
              <w:t>Democratic Republic of Congo</w:t>
            </w:r>
          </w:p>
        </w:tc>
        <w:tc>
          <w:tcPr>
            <w:tcW w:w="0" w:type="auto"/>
            <w:shd w:val="clear" w:color="auto" w:fill="FFFFFF"/>
            <w:tcMar>
              <w:top w:w="105" w:type="dxa"/>
              <w:left w:w="75" w:type="dxa"/>
              <w:bottom w:w="105" w:type="dxa"/>
              <w:right w:w="75" w:type="dxa"/>
            </w:tcMar>
            <w:vAlign w:val="center"/>
            <w:hideMark/>
          </w:tcPr>
          <w:p w14:paraId="40E0545D"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7911380B" w14:textId="77777777" w:rsidR="008F74A3" w:rsidRPr="008F74A3" w:rsidRDefault="008F74A3" w:rsidP="008F74A3">
            <w:pPr>
              <w:rPr>
                <w:rFonts w:ascii="Serif" w:hAnsi="Serif"/>
                <w:sz w:val="24"/>
                <w:szCs w:val="24"/>
              </w:rPr>
            </w:pPr>
            <w:r w:rsidRPr="008F74A3">
              <w:rPr>
                <w:rFonts w:ascii="Serif" w:hAnsi="Serif"/>
                <w:sz w:val="24"/>
                <w:szCs w:val="24"/>
              </w:rPr>
              <w:t>39.286</w:t>
            </w:r>
          </w:p>
        </w:tc>
      </w:tr>
      <w:tr w:rsidR="008F74A3" w:rsidRPr="008F74A3" w14:paraId="1DAFAD8F" w14:textId="77777777" w:rsidTr="0072337A">
        <w:tc>
          <w:tcPr>
            <w:tcW w:w="0" w:type="auto"/>
            <w:shd w:val="clear" w:color="auto" w:fill="FFFFFF"/>
            <w:tcMar>
              <w:top w:w="105" w:type="dxa"/>
              <w:left w:w="75" w:type="dxa"/>
              <w:bottom w:w="105" w:type="dxa"/>
              <w:right w:w="75" w:type="dxa"/>
            </w:tcMar>
            <w:vAlign w:val="center"/>
            <w:hideMark/>
          </w:tcPr>
          <w:p w14:paraId="25E27F24" w14:textId="77777777" w:rsidR="008F74A3" w:rsidRPr="008F74A3" w:rsidRDefault="008F74A3" w:rsidP="008F74A3">
            <w:pPr>
              <w:rPr>
                <w:rFonts w:ascii="Serif" w:hAnsi="Serif"/>
                <w:sz w:val="24"/>
                <w:szCs w:val="24"/>
              </w:rPr>
            </w:pPr>
            <w:r w:rsidRPr="008F74A3">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7D34451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94A97D5" w14:textId="77777777" w:rsidR="008F74A3" w:rsidRPr="008F74A3" w:rsidRDefault="008F74A3" w:rsidP="008F74A3">
            <w:pPr>
              <w:rPr>
                <w:rFonts w:ascii="Serif" w:hAnsi="Serif"/>
                <w:sz w:val="24"/>
                <w:szCs w:val="24"/>
              </w:rPr>
            </w:pPr>
            <w:r w:rsidRPr="008F74A3">
              <w:rPr>
                <w:rFonts w:ascii="Serif" w:hAnsi="Serif"/>
                <w:sz w:val="24"/>
                <w:szCs w:val="24"/>
              </w:rPr>
              <w:t>37.571</w:t>
            </w:r>
          </w:p>
        </w:tc>
      </w:tr>
      <w:tr w:rsidR="008F74A3" w:rsidRPr="008F74A3" w14:paraId="050543F9" w14:textId="77777777" w:rsidTr="0072337A">
        <w:tc>
          <w:tcPr>
            <w:tcW w:w="0" w:type="auto"/>
            <w:shd w:val="clear" w:color="auto" w:fill="FFFFFF"/>
            <w:tcMar>
              <w:top w:w="105" w:type="dxa"/>
              <w:left w:w="75" w:type="dxa"/>
              <w:bottom w:w="105" w:type="dxa"/>
              <w:right w:w="75" w:type="dxa"/>
            </w:tcMar>
            <w:vAlign w:val="center"/>
            <w:hideMark/>
          </w:tcPr>
          <w:p w14:paraId="77A1FEFE" w14:textId="77777777" w:rsidR="008F74A3" w:rsidRPr="008F74A3" w:rsidRDefault="008F74A3" w:rsidP="008F74A3">
            <w:pPr>
              <w:rPr>
                <w:rFonts w:ascii="Serif" w:hAnsi="Serif"/>
                <w:sz w:val="24"/>
                <w:szCs w:val="24"/>
              </w:rPr>
            </w:pPr>
            <w:r w:rsidRPr="008F74A3">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1CC0516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FEE0DD" w14:textId="77777777" w:rsidR="008F74A3" w:rsidRPr="008F74A3" w:rsidRDefault="008F74A3" w:rsidP="008F74A3">
            <w:pPr>
              <w:rPr>
                <w:rFonts w:ascii="Serif" w:hAnsi="Serif"/>
                <w:sz w:val="24"/>
                <w:szCs w:val="24"/>
              </w:rPr>
            </w:pPr>
            <w:r w:rsidRPr="008F74A3">
              <w:rPr>
                <w:rFonts w:ascii="Serif" w:hAnsi="Serif"/>
                <w:sz w:val="24"/>
                <w:szCs w:val="24"/>
              </w:rPr>
              <w:t>37.429</w:t>
            </w:r>
          </w:p>
        </w:tc>
      </w:tr>
      <w:tr w:rsidR="008F74A3" w:rsidRPr="008F74A3" w14:paraId="7D23D28F" w14:textId="77777777" w:rsidTr="0072337A">
        <w:tc>
          <w:tcPr>
            <w:tcW w:w="0" w:type="auto"/>
            <w:shd w:val="clear" w:color="auto" w:fill="FFFFFF"/>
            <w:tcMar>
              <w:top w:w="105" w:type="dxa"/>
              <w:left w:w="75" w:type="dxa"/>
              <w:bottom w:w="105" w:type="dxa"/>
              <w:right w:w="75" w:type="dxa"/>
            </w:tcMar>
            <w:vAlign w:val="center"/>
            <w:hideMark/>
          </w:tcPr>
          <w:p w14:paraId="360D5816" w14:textId="77777777" w:rsidR="008F74A3" w:rsidRPr="008F74A3" w:rsidRDefault="008F74A3" w:rsidP="008F74A3">
            <w:pPr>
              <w:rPr>
                <w:rFonts w:ascii="Serif" w:hAnsi="Serif"/>
                <w:sz w:val="24"/>
                <w:szCs w:val="24"/>
              </w:rPr>
            </w:pPr>
            <w:r w:rsidRPr="008F74A3">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38F9196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750ADAE" w14:textId="77777777" w:rsidR="008F74A3" w:rsidRPr="008F74A3" w:rsidRDefault="008F74A3" w:rsidP="008F74A3">
            <w:pPr>
              <w:rPr>
                <w:rFonts w:ascii="Serif" w:hAnsi="Serif"/>
                <w:sz w:val="24"/>
                <w:szCs w:val="24"/>
              </w:rPr>
            </w:pPr>
            <w:r w:rsidRPr="008F74A3">
              <w:rPr>
                <w:rFonts w:ascii="Serif" w:hAnsi="Serif"/>
                <w:sz w:val="24"/>
                <w:szCs w:val="24"/>
              </w:rPr>
              <w:t>37.000</w:t>
            </w:r>
          </w:p>
        </w:tc>
      </w:tr>
      <w:tr w:rsidR="008F74A3" w:rsidRPr="008F74A3" w14:paraId="708B22D2" w14:textId="77777777" w:rsidTr="0072337A">
        <w:tc>
          <w:tcPr>
            <w:tcW w:w="0" w:type="auto"/>
            <w:shd w:val="clear" w:color="auto" w:fill="FFFFFF"/>
            <w:tcMar>
              <w:top w:w="105" w:type="dxa"/>
              <w:left w:w="75" w:type="dxa"/>
              <w:bottom w:w="105" w:type="dxa"/>
              <w:right w:w="75" w:type="dxa"/>
            </w:tcMar>
            <w:vAlign w:val="center"/>
            <w:hideMark/>
          </w:tcPr>
          <w:p w14:paraId="6251BCCC" w14:textId="77777777" w:rsidR="008F74A3" w:rsidRPr="008F74A3" w:rsidRDefault="008F74A3" w:rsidP="008F74A3">
            <w:pPr>
              <w:rPr>
                <w:rFonts w:ascii="Serif" w:hAnsi="Serif"/>
                <w:sz w:val="24"/>
                <w:szCs w:val="24"/>
              </w:rPr>
            </w:pPr>
            <w:r w:rsidRPr="008F74A3">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4C4B9E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3A1C7396" w14:textId="77777777" w:rsidR="008F74A3" w:rsidRPr="008F74A3" w:rsidRDefault="008F74A3" w:rsidP="008F74A3">
            <w:pPr>
              <w:rPr>
                <w:rFonts w:ascii="Serif" w:hAnsi="Serif"/>
                <w:sz w:val="24"/>
                <w:szCs w:val="24"/>
              </w:rPr>
            </w:pPr>
            <w:r w:rsidRPr="008F74A3">
              <w:rPr>
                <w:rFonts w:ascii="Serif" w:hAnsi="Serif"/>
                <w:sz w:val="24"/>
                <w:szCs w:val="24"/>
              </w:rPr>
              <w:t>36.857</w:t>
            </w:r>
          </w:p>
        </w:tc>
      </w:tr>
      <w:tr w:rsidR="008F74A3" w:rsidRPr="008F74A3" w14:paraId="7A65C6C5" w14:textId="77777777" w:rsidTr="0072337A">
        <w:tc>
          <w:tcPr>
            <w:tcW w:w="0" w:type="auto"/>
            <w:shd w:val="clear" w:color="auto" w:fill="FFFFFF"/>
            <w:tcMar>
              <w:top w:w="105" w:type="dxa"/>
              <w:left w:w="75" w:type="dxa"/>
              <w:bottom w:w="105" w:type="dxa"/>
              <w:right w:w="75" w:type="dxa"/>
            </w:tcMar>
            <w:vAlign w:val="center"/>
            <w:hideMark/>
          </w:tcPr>
          <w:p w14:paraId="24C3D09F" w14:textId="77777777" w:rsidR="008F74A3" w:rsidRPr="008F74A3" w:rsidRDefault="008F74A3" w:rsidP="008F74A3">
            <w:pPr>
              <w:rPr>
                <w:rFonts w:ascii="Serif" w:hAnsi="Serif"/>
                <w:sz w:val="24"/>
                <w:szCs w:val="24"/>
              </w:rPr>
            </w:pPr>
            <w:r w:rsidRPr="008F74A3">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072720D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3234048" w14:textId="77777777" w:rsidR="008F74A3" w:rsidRPr="008F74A3" w:rsidRDefault="008F74A3" w:rsidP="008F74A3">
            <w:pPr>
              <w:rPr>
                <w:rFonts w:ascii="Serif" w:hAnsi="Serif"/>
                <w:sz w:val="24"/>
                <w:szCs w:val="24"/>
              </w:rPr>
            </w:pPr>
            <w:r w:rsidRPr="008F74A3">
              <w:rPr>
                <w:rFonts w:ascii="Serif" w:hAnsi="Serif"/>
                <w:sz w:val="24"/>
                <w:szCs w:val="24"/>
              </w:rPr>
              <w:t>36.571</w:t>
            </w:r>
          </w:p>
        </w:tc>
      </w:tr>
      <w:tr w:rsidR="008F74A3" w:rsidRPr="008F74A3" w14:paraId="074E574D" w14:textId="77777777" w:rsidTr="0072337A">
        <w:tc>
          <w:tcPr>
            <w:tcW w:w="0" w:type="auto"/>
            <w:shd w:val="clear" w:color="auto" w:fill="FFFFFF"/>
            <w:tcMar>
              <w:top w:w="105" w:type="dxa"/>
              <w:left w:w="75" w:type="dxa"/>
              <w:bottom w:w="105" w:type="dxa"/>
              <w:right w:w="75" w:type="dxa"/>
            </w:tcMar>
            <w:vAlign w:val="center"/>
            <w:hideMark/>
          </w:tcPr>
          <w:p w14:paraId="2D8771C0" w14:textId="77777777" w:rsidR="008F74A3" w:rsidRPr="008F74A3" w:rsidRDefault="008F74A3" w:rsidP="008F74A3">
            <w:pPr>
              <w:rPr>
                <w:rFonts w:ascii="Serif" w:hAnsi="Serif"/>
                <w:sz w:val="24"/>
                <w:szCs w:val="24"/>
              </w:rPr>
            </w:pPr>
            <w:r w:rsidRPr="008F74A3">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402398C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AA10AC" w14:textId="77777777" w:rsidR="008F74A3" w:rsidRPr="008F74A3" w:rsidRDefault="008F74A3" w:rsidP="008F74A3">
            <w:pPr>
              <w:rPr>
                <w:rFonts w:ascii="Serif" w:hAnsi="Serif"/>
                <w:sz w:val="24"/>
                <w:szCs w:val="24"/>
              </w:rPr>
            </w:pPr>
            <w:r w:rsidRPr="008F74A3">
              <w:rPr>
                <w:rFonts w:ascii="Serif" w:hAnsi="Serif"/>
                <w:sz w:val="24"/>
                <w:szCs w:val="24"/>
              </w:rPr>
              <w:t>36.000</w:t>
            </w:r>
          </w:p>
        </w:tc>
      </w:tr>
      <w:tr w:rsidR="008F74A3" w:rsidRPr="008F74A3" w14:paraId="7C966A36" w14:textId="77777777" w:rsidTr="0072337A">
        <w:tc>
          <w:tcPr>
            <w:tcW w:w="0" w:type="auto"/>
            <w:shd w:val="clear" w:color="auto" w:fill="FFFFFF"/>
            <w:tcMar>
              <w:top w:w="105" w:type="dxa"/>
              <w:left w:w="75" w:type="dxa"/>
              <w:bottom w:w="105" w:type="dxa"/>
              <w:right w:w="75" w:type="dxa"/>
            </w:tcMar>
            <w:vAlign w:val="center"/>
            <w:hideMark/>
          </w:tcPr>
          <w:p w14:paraId="6377DD04" w14:textId="77777777" w:rsidR="008F74A3" w:rsidRPr="008F74A3" w:rsidRDefault="008F74A3" w:rsidP="008F74A3">
            <w:pPr>
              <w:rPr>
                <w:rFonts w:ascii="Serif" w:hAnsi="Serif"/>
                <w:sz w:val="24"/>
                <w:szCs w:val="24"/>
              </w:rPr>
            </w:pPr>
            <w:r w:rsidRPr="008F74A3">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0866DD9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D4EA17F" w14:textId="77777777" w:rsidR="008F74A3" w:rsidRPr="008F74A3" w:rsidRDefault="008F74A3" w:rsidP="008F74A3">
            <w:pPr>
              <w:rPr>
                <w:rFonts w:ascii="Serif" w:hAnsi="Serif"/>
                <w:sz w:val="24"/>
                <w:szCs w:val="24"/>
              </w:rPr>
            </w:pPr>
            <w:r w:rsidRPr="008F74A3">
              <w:rPr>
                <w:rFonts w:ascii="Serif" w:hAnsi="Serif"/>
                <w:sz w:val="24"/>
                <w:szCs w:val="24"/>
              </w:rPr>
              <w:t>33.714</w:t>
            </w:r>
          </w:p>
        </w:tc>
      </w:tr>
      <w:tr w:rsidR="008F74A3" w:rsidRPr="008F74A3" w14:paraId="775F5A3D" w14:textId="77777777" w:rsidTr="0072337A">
        <w:tc>
          <w:tcPr>
            <w:tcW w:w="0" w:type="auto"/>
            <w:shd w:val="clear" w:color="auto" w:fill="FFFFFF"/>
            <w:tcMar>
              <w:top w:w="105" w:type="dxa"/>
              <w:left w:w="75" w:type="dxa"/>
              <w:bottom w:w="105" w:type="dxa"/>
              <w:right w:w="75" w:type="dxa"/>
            </w:tcMar>
            <w:vAlign w:val="center"/>
            <w:hideMark/>
          </w:tcPr>
          <w:p w14:paraId="31759B2B" w14:textId="77777777" w:rsidR="008F74A3" w:rsidRPr="008F74A3" w:rsidRDefault="008F74A3" w:rsidP="008F74A3">
            <w:pPr>
              <w:rPr>
                <w:rFonts w:ascii="Serif" w:hAnsi="Serif"/>
                <w:sz w:val="24"/>
                <w:szCs w:val="24"/>
              </w:rPr>
            </w:pPr>
            <w:r w:rsidRPr="008F74A3">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07CE9CB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5EAEA9" w14:textId="77777777" w:rsidR="008F74A3" w:rsidRPr="008F74A3" w:rsidRDefault="008F74A3" w:rsidP="008F74A3">
            <w:pPr>
              <w:rPr>
                <w:rFonts w:ascii="Serif" w:hAnsi="Serif"/>
                <w:sz w:val="24"/>
                <w:szCs w:val="24"/>
              </w:rPr>
            </w:pPr>
            <w:r w:rsidRPr="008F74A3">
              <w:rPr>
                <w:rFonts w:ascii="Serif" w:hAnsi="Serif"/>
                <w:sz w:val="24"/>
                <w:szCs w:val="24"/>
              </w:rPr>
              <w:t>33.714</w:t>
            </w:r>
          </w:p>
        </w:tc>
      </w:tr>
      <w:tr w:rsidR="008F74A3" w:rsidRPr="008F74A3" w14:paraId="5CC9562F" w14:textId="77777777" w:rsidTr="0072337A">
        <w:tc>
          <w:tcPr>
            <w:tcW w:w="0" w:type="auto"/>
            <w:shd w:val="clear" w:color="auto" w:fill="FFFFFF"/>
            <w:tcMar>
              <w:top w:w="105" w:type="dxa"/>
              <w:left w:w="75" w:type="dxa"/>
              <w:bottom w:w="105" w:type="dxa"/>
              <w:right w:w="75" w:type="dxa"/>
            </w:tcMar>
            <w:vAlign w:val="center"/>
            <w:hideMark/>
          </w:tcPr>
          <w:p w14:paraId="2015D5FD" w14:textId="77777777" w:rsidR="008F74A3" w:rsidRPr="008F74A3" w:rsidRDefault="008F74A3" w:rsidP="008F74A3">
            <w:pPr>
              <w:rPr>
                <w:rFonts w:ascii="Serif" w:hAnsi="Serif"/>
                <w:sz w:val="24"/>
                <w:szCs w:val="24"/>
              </w:rPr>
            </w:pPr>
            <w:r w:rsidRPr="008F74A3">
              <w:rPr>
                <w:rFonts w:ascii="Serif" w:hAnsi="Serif"/>
                <w:sz w:val="24"/>
                <w:szCs w:val="24"/>
              </w:rPr>
              <w:lastRenderedPageBreak/>
              <w:t>Sri Lanka</w:t>
            </w:r>
          </w:p>
        </w:tc>
        <w:tc>
          <w:tcPr>
            <w:tcW w:w="0" w:type="auto"/>
            <w:shd w:val="clear" w:color="auto" w:fill="FFFFFF"/>
            <w:tcMar>
              <w:top w:w="105" w:type="dxa"/>
              <w:left w:w="75" w:type="dxa"/>
              <w:bottom w:w="105" w:type="dxa"/>
              <w:right w:w="75" w:type="dxa"/>
            </w:tcMar>
            <w:vAlign w:val="center"/>
            <w:hideMark/>
          </w:tcPr>
          <w:p w14:paraId="00BF204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45332F" w14:textId="77777777" w:rsidR="008F74A3" w:rsidRPr="008F74A3" w:rsidRDefault="008F74A3" w:rsidP="008F74A3">
            <w:pPr>
              <w:rPr>
                <w:rFonts w:ascii="Serif" w:hAnsi="Serif"/>
                <w:sz w:val="24"/>
                <w:szCs w:val="24"/>
              </w:rPr>
            </w:pPr>
            <w:r w:rsidRPr="008F74A3">
              <w:rPr>
                <w:rFonts w:ascii="Serif" w:hAnsi="Serif"/>
                <w:sz w:val="24"/>
                <w:szCs w:val="24"/>
              </w:rPr>
              <w:t>32.571</w:t>
            </w:r>
          </w:p>
        </w:tc>
      </w:tr>
      <w:tr w:rsidR="008F74A3" w:rsidRPr="008F74A3" w14:paraId="43D884C0" w14:textId="77777777" w:rsidTr="0072337A">
        <w:tc>
          <w:tcPr>
            <w:tcW w:w="0" w:type="auto"/>
            <w:shd w:val="clear" w:color="auto" w:fill="FFFFFF"/>
            <w:tcMar>
              <w:top w:w="105" w:type="dxa"/>
              <w:left w:w="75" w:type="dxa"/>
              <w:bottom w:w="105" w:type="dxa"/>
              <w:right w:w="75" w:type="dxa"/>
            </w:tcMar>
            <w:vAlign w:val="center"/>
            <w:hideMark/>
          </w:tcPr>
          <w:p w14:paraId="32FC32A6" w14:textId="77777777" w:rsidR="008F74A3" w:rsidRPr="008F74A3" w:rsidRDefault="008F74A3" w:rsidP="008F74A3">
            <w:pPr>
              <w:rPr>
                <w:rFonts w:ascii="Serif" w:hAnsi="Serif"/>
                <w:sz w:val="24"/>
                <w:szCs w:val="24"/>
              </w:rPr>
            </w:pPr>
            <w:r w:rsidRPr="008F74A3">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102FE18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EB95A4" w14:textId="77777777" w:rsidR="008F74A3" w:rsidRPr="008F74A3" w:rsidRDefault="008F74A3" w:rsidP="008F74A3">
            <w:pPr>
              <w:rPr>
                <w:rFonts w:ascii="Serif" w:hAnsi="Serif"/>
                <w:sz w:val="24"/>
                <w:szCs w:val="24"/>
              </w:rPr>
            </w:pPr>
            <w:r w:rsidRPr="008F74A3">
              <w:rPr>
                <w:rFonts w:ascii="Serif" w:hAnsi="Serif"/>
                <w:sz w:val="24"/>
                <w:szCs w:val="24"/>
              </w:rPr>
              <w:t>31.857</w:t>
            </w:r>
          </w:p>
        </w:tc>
      </w:tr>
      <w:tr w:rsidR="008F74A3" w:rsidRPr="008F74A3" w14:paraId="59411A74" w14:textId="77777777" w:rsidTr="0072337A">
        <w:tc>
          <w:tcPr>
            <w:tcW w:w="0" w:type="auto"/>
            <w:shd w:val="clear" w:color="auto" w:fill="FFFFFF"/>
            <w:tcMar>
              <w:top w:w="105" w:type="dxa"/>
              <w:left w:w="75" w:type="dxa"/>
              <w:bottom w:w="105" w:type="dxa"/>
              <w:right w:w="75" w:type="dxa"/>
            </w:tcMar>
            <w:vAlign w:val="center"/>
            <w:hideMark/>
          </w:tcPr>
          <w:p w14:paraId="6469A139" w14:textId="77777777" w:rsidR="008F74A3" w:rsidRPr="008F74A3" w:rsidRDefault="008F74A3" w:rsidP="008F74A3">
            <w:pPr>
              <w:rPr>
                <w:rFonts w:ascii="Serif" w:hAnsi="Serif"/>
                <w:sz w:val="24"/>
                <w:szCs w:val="24"/>
              </w:rPr>
            </w:pPr>
            <w:r w:rsidRPr="008F74A3">
              <w:rPr>
                <w:rFonts w:ascii="Serif" w:hAnsi="Serif"/>
                <w:sz w:val="24"/>
                <w:szCs w:val="24"/>
              </w:rPr>
              <w:t>Bonaire Sint Eustatius and Saba</w:t>
            </w:r>
          </w:p>
        </w:tc>
        <w:tc>
          <w:tcPr>
            <w:tcW w:w="0" w:type="auto"/>
            <w:shd w:val="clear" w:color="auto" w:fill="FFFFFF"/>
            <w:tcMar>
              <w:top w:w="105" w:type="dxa"/>
              <w:left w:w="75" w:type="dxa"/>
              <w:bottom w:w="105" w:type="dxa"/>
              <w:right w:w="75" w:type="dxa"/>
            </w:tcMar>
            <w:vAlign w:val="center"/>
            <w:hideMark/>
          </w:tcPr>
          <w:p w14:paraId="435B01F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5683189" w14:textId="77777777" w:rsidR="008F74A3" w:rsidRPr="008F74A3" w:rsidRDefault="008F74A3" w:rsidP="008F74A3">
            <w:pPr>
              <w:rPr>
                <w:rFonts w:ascii="Serif" w:hAnsi="Serif"/>
                <w:sz w:val="24"/>
                <w:szCs w:val="24"/>
              </w:rPr>
            </w:pPr>
            <w:r w:rsidRPr="008F74A3">
              <w:rPr>
                <w:rFonts w:ascii="Serif" w:hAnsi="Serif"/>
                <w:sz w:val="24"/>
                <w:szCs w:val="24"/>
              </w:rPr>
              <w:t>31.429</w:t>
            </w:r>
          </w:p>
        </w:tc>
      </w:tr>
      <w:tr w:rsidR="008F74A3" w:rsidRPr="008F74A3" w14:paraId="02C9D1E0" w14:textId="77777777" w:rsidTr="0072337A">
        <w:tc>
          <w:tcPr>
            <w:tcW w:w="0" w:type="auto"/>
            <w:shd w:val="clear" w:color="auto" w:fill="FFFFFF"/>
            <w:tcMar>
              <w:top w:w="105" w:type="dxa"/>
              <w:left w:w="75" w:type="dxa"/>
              <w:bottom w:w="105" w:type="dxa"/>
              <w:right w:w="75" w:type="dxa"/>
            </w:tcMar>
            <w:vAlign w:val="center"/>
            <w:hideMark/>
          </w:tcPr>
          <w:p w14:paraId="31A0AB22" w14:textId="77777777" w:rsidR="008F74A3" w:rsidRPr="008F74A3" w:rsidRDefault="008F74A3" w:rsidP="008F74A3">
            <w:pPr>
              <w:rPr>
                <w:rFonts w:ascii="Serif" w:hAnsi="Serif"/>
                <w:sz w:val="24"/>
                <w:szCs w:val="24"/>
              </w:rPr>
            </w:pPr>
            <w:r w:rsidRPr="008F74A3">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7BD20CC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40BE1A" w14:textId="77777777" w:rsidR="008F74A3" w:rsidRPr="008F74A3" w:rsidRDefault="008F74A3" w:rsidP="008F74A3">
            <w:pPr>
              <w:rPr>
                <w:rFonts w:ascii="Serif" w:hAnsi="Serif"/>
                <w:sz w:val="24"/>
                <w:szCs w:val="24"/>
              </w:rPr>
            </w:pPr>
            <w:r w:rsidRPr="008F74A3">
              <w:rPr>
                <w:rFonts w:ascii="Serif" w:hAnsi="Serif"/>
                <w:sz w:val="24"/>
                <w:szCs w:val="24"/>
              </w:rPr>
              <w:t>31.286</w:t>
            </w:r>
          </w:p>
        </w:tc>
      </w:tr>
      <w:tr w:rsidR="008F74A3" w:rsidRPr="008F74A3" w14:paraId="180E8CA9" w14:textId="77777777" w:rsidTr="0072337A">
        <w:tc>
          <w:tcPr>
            <w:tcW w:w="0" w:type="auto"/>
            <w:shd w:val="clear" w:color="auto" w:fill="FFFFFF"/>
            <w:tcMar>
              <w:top w:w="105" w:type="dxa"/>
              <w:left w:w="75" w:type="dxa"/>
              <w:bottom w:w="105" w:type="dxa"/>
              <w:right w:w="75" w:type="dxa"/>
            </w:tcMar>
            <w:vAlign w:val="center"/>
            <w:hideMark/>
          </w:tcPr>
          <w:p w14:paraId="13853D78" w14:textId="77777777" w:rsidR="008F74A3" w:rsidRPr="008F74A3" w:rsidRDefault="008F74A3" w:rsidP="008F74A3">
            <w:pPr>
              <w:rPr>
                <w:rFonts w:ascii="Serif" w:hAnsi="Serif"/>
                <w:sz w:val="24"/>
                <w:szCs w:val="24"/>
              </w:rPr>
            </w:pPr>
            <w:r w:rsidRPr="008F74A3">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7993D5D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7ED718" w14:textId="77777777" w:rsidR="008F74A3" w:rsidRPr="008F74A3" w:rsidRDefault="008F74A3" w:rsidP="008F74A3">
            <w:pPr>
              <w:rPr>
                <w:rFonts w:ascii="Serif" w:hAnsi="Serif"/>
                <w:sz w:val="24"/>
                <w:szCs w:val="24"/>
              </w:rPr>
            </w:pPr>
            <w:r w:rsidRPr="008F74A3">
              <w:rPr>
                <w:rFonts w:ascii="Serif" w:hAnsi="Serif"/>
                <w:sz w:val="24"/>
                <w:szCs w:val="24"/>
              </w:rPr>
              <w:t>31.286</w:t>
            </w:r>
          </w:p>
        </w:tc>
      </w:tr>
      <w:tr w:rsidR="008F74A3" w:rsidRPr="008F74A3" w14:paraId="31005C85" w14:textId="77777777" w:rsidTr="0072337A">
        <w:tc>
          <w:tcPr>
            <w:tcW w:w="0" w:type="auto"/>
            <w:shd w:val="clear" w:color="auto" w:fill="FFFFFF"/>
            <w:tcMar>
              <w:top w:w="105" w:type="dxa"/>
              <w:left w:w="75" w:type="dxa"/>
              <w:bottom w:w="105" w:type="dxa"/>
              <w:right w:w="75" w:type="dxa"/>
            </w:tcMar>
            <w:vAlign w:val="center"/>
            <w:hideMark/>
          </w:tcPr>
          <w:p w14:paraId="0136FA2D" w14:textId="77777777" w:rsidR="008F74A3" w:rsidRPr="008F74A3" w:rsidRDefault="008F74A3" w:rsidP="008F74A3">
            <w:pPr>
              <w:rPr>
                <w:rFonts w:ascii="Serif" w:hAnsi="Serif"/>
                <w:sz w:val="24"/>
                <w:szCs w:val="24"/>
              </w:rPr>
            </w:pPr>
            <w:r w:rsidRPr="008F74A3">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35284E7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56F4F6" w14:textId="77777777" w:rsidR="008F74A3" w:rsidRPr="008F74A3" w:rsidRDefault="008F74A3" w:rsidP="008F74A3">
            <w:pPr>
              <w:rPr>
                <w:rFonts w:ascii="Serif" w:hAnsi="Serif"/>
                <w:sz w:val="24"/>
                <w:szCs w:val="24"/>
              </w:rPr>
            </w:pPr>
            <w:r w:rsidRPr="008F74A3">
              <w:rPr>
                <w:rFonts w:ascii="Serif" w:hAnsi="Serif"/>
                <w:sz w:val="24"/>
                <w:szCs w:val="24"/>
              </w:rPr>
              <w:t>29.857</w:t>
            </w:r>
          </w:p>
        </w:tc>
      </w:tr>
      <w:tr w:rsidR="008F74A3" w:rsidRPr="008F74A3" w14:paraId="7518D8E5" w14:textId="77777777" w:rsidTr="0072337A">
        <w:tc>
          <w:tcPr>
            <w:tcW w:w="0" w:type="auto"/>
            <w:shd w:val="clear" w:color="auto" w:fill="FFFFFF"/>
            <w:tcMar>
              <w:top w:w="105" w:type="dxa"/>
              <w:left w:w="75" w:type="dxa"/>
              <w:bottom w:w="105" w:type="dxa"/>
              <w:right w:w="75" w:type="dxa"/>
            </w:tcMar>
            <w:vAlign w:val="center"/>
            <w:hideMark/>
          </w:tcPr>
          <w:p w14:paraId="75EA1FB2" w14:textId="77777777" w:rsidR="008F74A3" w:rsidRPr="008F74A3" w:rsidRDefault="008F74A3" w:rsidP="008F74A3">
            <w:pPr>
              <w:rPr>
                <w:rFonts w:ascii="Serif" w:hAnsi="Serif"/>
                <w:sz w:val="24"/>
                <w:szCs w:val="24"/>
              </w:rPr>
            </w:pPr>
            <w:r w:rsidRPr="008F74A3">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31CEF78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BFA1C34" w14:textId="77777777" w:rsidR="008F74A3" w:rsidRPr="008F74A3" w:rsidRDefault="008F74A3" w:rsidP="008F74A3">
            <w:pPr>
              <w:rPr>
                <w:rFonts w:ascii="Serif" w:hAnsi="Serif"/>
                <w:sz w:val="24"/>
                <w:szCs w:val="24"/>
              </w:rPr>
            </w:pPr>
            <w:r w:rsidRPr="008F74A3">
              <w:rPr>
                <w:rFonts w:ascii="Serif" w:hAnsi="Serif"/>
                <w:sz w:val="24"/>
                <w:szCs w:val="24"/>
              </w:rPr>
              <w:t>29.000</w:t>
            </w:r>
          </w:p>
        </w:tc>
      </w:tr>
      <w:tr w:rsidR="008F74A3" w:rsidRPr="008F74A3" w14:paraId="733411A0" w14:textId="77777777" w:rsidTr="0072337A">
        <w:tc>
          <w:tcPr>
            <w:tcW w:w="0" w:type="auto"/>
            <w:shd w:val="clear" w:color="auto" w:fill="FFFFFF"/>
            <w:tcMar>
              <w:top w:w="105" w:type="dxa"/>
              <w:left w:w="75" w:type="dxa"/>
              <w:bottom w:w="105" w:type="dxa"/>
              <w:right w:w="75" w:type="dxa"/>
            </w:tcMar>
            <w:vAlign w:val="center"/>
            <w:hideMark/>
          </w:tcPr>
          <w:p w14:paraId="5545B982" w14:textId="77777777" w:rsidR="008F74A3" w:rsidRPr="008F74A3" w:rsidRDefault="008F74A3" w:rsidP="008F74A3">
            <w:pPr>
              <w:rPr>
                <w:rFonts w:ascii="Serif" w:hAnsi="Serif"/>
                <w:sz w:val="24"/>
                <w:szCs w:val="24"/>
              </w:rPr>
            </w:pPr>
            <w:r w:rsidRPr="008F74A3">
              <w:rPr>
                <w:rFonts w:ascii="Serif" w:hAnsi="Serif"/>
                <w:sz w:val="24"/>
                <w:szCs w:val="24"/>
              </w:rPr>
              <w:t>San Marino</w:t>
            </w:r>
          </w:p>
        </w:tc>
        <w:tc>
          <w:tcPr>
            <w:tcW w:w="0" w:type="auto"/>
            <w:shd w:val="clear" w:color="auto" w:fill="FFFFFF"/>
            <w:tcMar>
              <w:top w:w="105" w:type="dxa"/>
              <w:left w:w="75" w:type="dxa"/>
              <w:bottom w:w="105" w:type="dxa"/>
              <w:right w:w="75" w:type="dxa"/>
            </w:tcMar>
            <w:vAlign w:val="center"/>
            <w:hideMark/>
          </w:tcPr>
          <w:p w14:paraId="6EEA94D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85D6D3A" w14:textId="77777777" w:rsidR="008F74A3" w:rsidRPr="008F74A3" w:rsidRDefault="008F74A3" w:rsidP="008F74A3">
            <w:pPr>
              <w:rPr>
                <w:rFonts w:ascii="Serif" w:hAnsi="Serif"/>
                <w:sz w:val="24"/>
                <w:szCs w:val="24"/>
              </w:rPr>
            </w:pPr>
            <w:r w:rsidRPr="008F74A3">
              <w:rPr>
                <w:rFonts w:ascii="Serif" w:hAnsi="Serif"/>
                <w:sz w:val="24"/>
                <w:szCs w:val="24"/>
              </w:rPr>
              <w:t>28.857</w:t>
            </w:r>
          </w:p>
        </w:tc>
      </w:tr>
      <w:tr w:rsidR="008F74A3" w:rsidRPr="008F74A3" w14:paraId="7D37ECAA" w14:textId="77777777" w:rsidTr="0072337A">
        <w:tc>
          <w:tcPr>
            <w:tcW w:w="0" w:type="auto"/>
            <w:shd w:val="clear" w:color="auto" w:fill="FFFFFF"/>
            <w:tcMar>
              <w:top w:w="105" w:type="dxa"/>
              <w:left w:w="75" w:type="dxa"/>
              <w:bottom w:w="105" w:type="dxa"/>
              <w:right w:w="75" w:type="dxa"/>
            </w:tcMar>
            <w:vAlign w:val="center"/>
            <w:hideMark/>
          </w:tcPr>
          <w:p w14:paraId="2F9512E0" w14:textId="77777777" w:rsidR="008F74A3" w:rsidRPr="008F74A3" w:rsidRDefault="008F74A3" w:rsidP="008F74A3">
            <w:pPr>
              <w:rPr>
                <w:rFonts w:ascii="Serif" w:hAnsi="Serif"/>
                <w:sz w:val="24"/>
                <w:szCs w:val="24"/>
              </w:rPr>
            </w:pPr>
            <w:r w:rsidRPr="008F74A3">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0501D6A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94456B" w14:textId="77777777" w:rsidR="008F74A3" w:rsidRPr="008F74A3" w:rsidRDefault="008F74A3" w:rsidP="008F74A3">
            <w:pPr>
              <w:rPr>
                <w:rFonts w:ascii="Serif" w:hAnsi="Serif"/>
                <w:sz w:val="24"/>
                <w:szCs w:val="24"/>
              </w:rPr>
            </w:pPr>
            <w:r w:rsidRPr="008F74A3">
              <w:rPr>
                <w:rFonts w:ascii="Serif" w:hAnsi="Serif"/>
                <w:sz w:val="24"/>
                <w:szCs w:val="24"/>
              </w:rPr>
              <w:t>28.143</w:t>
            </w:r>
          </w:p>
        </w:tc>
      </w:tr>
      <w:tr w:rsidR="008F74A3" w:rsidRPr="008F74A3" w14:paraId="50C16B99" w14:textId="77777777" w:rsidTr="0072337A">
        <w:tc>
          <w:tcPr>
            <w:tcW w:w="0" w:type="auto"/>
            <w:shd w:val="clear" w:color="auto" w:fill="FFFFFF"/>
            <w:tcMar>
              <w:top w:w="105" w:type="dxa"/>
              <w:left w:w="75" w:type="dxa"/>
              <w:bottom w:w="105" w:type="dxa"/>
              <w:right w:w="75" w:type="dxa"/>
            </w:tcMar>
            <w:vAlign w:val="center"/>
            <w:hideMark/>
          </w:tcPr>
          <w:p w14:paraId="657F2AF2" w14:textId="77777777" w:rsidR="008F74A3" w:rsidRPr="008F74A3" w:rsidRDefault="008F74A3" w:rsidP="008F74A3">
            <w:pPr>
              <w:rPr>
                <w:rFonts w:ascii="Serif" w:hAnsi="Serif"/>
                <w:sz w:val="24"/>
                <w:szCs w:val="24"/>
              </w:rPr>
            </w:pPr>
            <w:r w:rsidRPr="008F74A3">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5A9F630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FA7BB19" w14:textId="77777777" w:rsidR="008F74A3" w:rsidRPr="008F74A3" w:rsidRDefault="008F74A3" w:rsidP="008F74A3">
            <w:pPr>
              <w:rPr>
                <w:rFonts w:ascii="Serif" w:hAnsi="Serif"/>
                <w:sz w:val="24"/>
                <w:szCs w:val="24"/>
              </w:rPr>
            </w:pPr>
            <w:r w:rsidRPr="008F74A3">
              <w:rPr>
                <w:rFonts w:ascii="Serif" w:hAnsi="Serif"/>
                <w:sz w:val="24"/>
                <w:szCs w:val="24"/>
              </w:rPr>
              <w:t>25.857</w:t>
            </w:r>
          </w:p>
        </w:tc>
      </w:tr>
      <w:tr w:rsidR="008F74A3" w:rsidRPr="008F74A3" w14:paraId="360638E4" w14:textId="77777777" w:rsidTr="0072337A">
        <w:tc>
          <w:tcPr>
            <w:tcW w:w="0" w:type="auto"/>
            <w:shd w:val="clear" w:color="auto" w:fill="FFFFFF"/>
            <w:tcMar>
              <w:top w:w="105" w:type="dxa"/>
              <w:left w:w="75" w:type="dxa"/>
              <w:bottom w:w="105" w:type="dxa"/>
              <w:right w:w="75" w:type="dxa"/>
            </w:tcMar>
            <w:vAlign w:val="center"/>
            <w:hideMark/>
          </w:tcPr>
          <w:p w14:paraId="2749AB4B" w14:textId="77777777" w:rsidR="008F74A3" w:rsidRPr="008F74A3" w:rsidRDefault="008F74A3" w:rsidP="008F74A3">
            <w:pPr>
              <w:rPr>
                <w:rFonts w:ascii="Serif" w:hAnsi="Serif"/>
                <w:sz w:val="24"/>
                <w:szCs w:val="24"/>
              </w:rPr>
            </w:pPr>
            <w:r w:rsidRPr="008F74A3">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503D268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4FAD690" w14:textId="77777777" w:rsidR="008F74A3" w:rsidRPr="008F74A3" w:rsidRDefault="008F74A3" w:rsidP="008F74A3">
            <w:pPr>
              <w:rPr>
                <w:rFonts w:ascii="Serif" w:hAnsi="Serif"/>
                <w:sz w:val="24"/>
                <w:szCs w:val="24"/>
              </w:rPr>
            </w:pPr>
            <w:r w:rsidRPr="008F74A3">
              <w:rPr>
                <w:rFonts w:ascii="Serif" w:hAnsi="Serif"/>
                <w:sz w:val="24"/>
                <w:szCs w:val="24"/>
              </w:rPr>
              <w:t>24.429</w:t>
            </w:r>
          </w:p>
        </w:tc>
      </w:tr>
      <w:tr w:rsidR="008F74A3" w:rsidRPr="008F74A3" w14:paraId="5E511044" w14:textId="77777777" w:rsidTr="0072337A">
        <w:tc>
          <w:tcPr>
            <w:tcW w:w="0" w:type="auto"/>
            <w:shd w:val="clear" w:color="auto" w:fill="FFFFFF"/>
            <w:tcMar>
              <w:top w:w="105" w:type="dxa"/>
              <w:left w:w="75" w:type="dxa"/>
              <w:bottom w:w="105" w:type="dxa"/>
              <w:right w:w="75" w:type="dxa"/>
            </w:tcMar>
            <w:vAlign w:val="center"/>
            <w:hideMark/>
          </w:tcPr>
          <w:p w14:paraId="27C14FDB" w14:textId="77777777" w:rsidR="008F74A3" w:rsidRPr="008F74A3" w:rsidRDefault="008F74A3" w:rsidP="008F74A3">
            <w:pPr>
              <w:rPr>
                <w:rFonts w:ascii="Serif" w:hAnsi="Serif"/>
                <w:sz w:val="24"/>
                <w:szCs w:val="24"/>
              </w:rPr>
            </w:pPr>
            <w:r w:rsidRPr="008F74A3">
              <w:rPr>
                <w:rFonts w:ascii="Serif" w:hAnsi="Serif"/>
                <w:sz w:val="24"/>
                <w:szCs w:val="24"/>
              </w:rPr>
              <w:t>Dominican Republic</w:t>
            </w:r>
          </w:p>
        </w:tc>
        <w:tc>
          <w:tcPr>
            <w:tcW w:w="0" w:type="auto"/>
            <w:shd w:val="clear" w:color="auto" w:fill="FFFFFF"/>
            <w:tcMar>
              <w:top w:w="105" w:type="dxa"/>
              <w:left w:w="75" w:type="dxa"/>
              <w:bottom w:w="105" w:type="dxa"/>
              <w:right w:w="75" w:type="dxa"/>
            </w:tcMar>
            <w:vAlign w:val="center"/>
            <w:hideMark/>
          </w:tcPr>
          <w:p w14:paraId="3E2153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F9CD2D6" w14:textId="77777777" w:rsidR="008F74A3" w:rsidRPr="008F74A3" w:rsidRDefault="008F74A3" w:rsidP="008F74A3">
            <w:pPr>
              <w:rPr>
                <w:rFonts w:ascii="Serif" w:hAnsi="Serif"/>
                <w:sz w:val="24"/>
                <w:szCs w:val="24"/>
              </w:rPr>
            </w:pPr>
            <w:r w:rsidRPr="008F74A3">
              <w:rPr>
                <w:rFonts w:ascii="Serif" w:hAnsi="Serif"/>
                <w:sz w:val="24"/>
                <w:szCs w:val="24"/>
              </w:rPr>
              <w:t>23.286</w:t>
            </w:r>
          </w:p>
        </w:tc>
      </w:tr>
      <w:tr w:rsidR="008F74A3" w:rsidRPr="008F74A3" w14:paraId="5D6D0A95" w14:textId="77777777" w:rsidTr="0072337A">
        <w:tc>
          <w:tcPr>
            <w:tcW w:w="0" w:type="auto"/>
            <w:shd w:val="clear" w:color="auto" w:fill="FFFFFF"/>
            <w:tcMar>
              <w:top w:w="105" w:type="dxa"/>
              <w:left w:w="75" w:type="dxa"/>
              <w:bottom w:w="105" w:type="dxa"/>
              <w:right w:w="75" w:type="dxa"/>
            </w:tcMar>
            <w:vAlign w:val="center"/>
            <w:hideMark/>
          </w:tcPr>
          <w:p w14:paraId="66E9E734" w14:textId="77777777" w:rsidR="008F74A3" w:rsidRPr="008F74A3" w:rsidRDefault="008F74A3" w:rsidP="008F74A3">
            <w:pPr>
              <w:rPr>
                <w:rFonts w:ascii="Serif" w:hAnsi="Serif"/>
                <w:sz w:val="24"/>
                <w:szCs w:val="24"/>
              </w:rPr>
            </w:pPr>
            <w:r w:rsidRPr="008F74A3">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3657A25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AFAAA88" w14:textId="77777777" w:rsidR="008F74A3" w:rsidRPr="008F74A3" w:rsidRDefault="008F74A3" w:rsidP="008F74A3">
            <w:pPr>
              <w:rPr>
                <w:rFonts w:ascii="Serif" w:hAnsi="Serif"/>
                <w:sz w:val="24"/>
                <w:szCs w:val="24"/>
              </w:rPr>
            </w:pPr>
            <w:r w:rsidRPr="008F74A3">
              <w:rPr>
                <w:rFonts w:ascii="Serif" w:hAnsi="Serif"/>
                <w:sz w:val="24"/>
                <w:szCs w:val="24"/>
              </w:rPr>
              <w:t>22.286</w:t>
            </w:r>
          </w:p>
        </w:tc>
      </w:tr>
      <w:tr w:rsidR="008F74A3" w:rsidRPr="008F74A3" w14:paraId="0B6927D1" w14:textId="77777777" w:rsidTr="0072337A">
        <w:tc>
          <w:tcPr>
            <w:tcW w:w="0" w:type="auto"/>
            <w:shd w:val="clear" w:color="auto" w:fill="FFFFFF"/>
            <w:tcMar>
              <w:top w:w="105" w:type="dxa"/>
              <w:left w:w="75" w:type="dxa"/>
              <w:bottom w:w="105" w:type="dxa"/>
              <w:right w:w="75" w:type="dxa"/>
            </w:tcMar>
            <w:vAlign w:val="center"/>
            <w:hideMark/>
          </w:tcPr>
          <w:p w14:paraId="3B3BD48A" w14:textId="77777777" w:rsidR="008F74A3" w:rsidRPr="008F74A3" w:rsidRDefault="008F74A3" w:rsidP="008F74A3">
            <w:pPr>
              <w:rPr>
                <w:rFonts w:ascii="Serif" w:hAnsi="Serif"/>
                <w:sz w:val="24"/>
                <w:szCs w:val="24"/>
              </w:rPr>
            </w:pPr>
            <w:r w:rsidRPr="008F74A3">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015586E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92429EC" w14:textId="77777777" w:rsidR="008F74A3" w:rsidRPr="008F74A3" w:rsidRDefault="008F74A3" w:rsidP="008F74A3">
            <w:pPr>
              <w:rPr>
                <w:rFonts w:ascii="Serif" w:hAnsi="Serif"/>
                <w:sz w:val="24"/>
                <w:szCs w:val="24"/>
              </w:rPr>
            </w:pPr>
            <w:r w:rsidRPr="008F74A3">
              <w:rPr>
                <w:rFonts w:ascii="Serif" w:hAnsi="Serif"/>
                <w:sz w:val="24"/>
                <w:szCs w:val="24"/>
              </w:rPr>
              <w:t>21.429</w:t>
            </w:r>
          </w:p>
        </w:tc>
      </w:tr>
      <w:tr w:rsidR="008F74A3" w:rsidRPr="008F74A3" w14:paraId="3A5DE815" w14:textId="77777777" w:rsidTr="0072337A">
        <w:tc>
          <w:tcPr>
            <w:tcW w:w="0" w:type="auto"/>
            <w:shd w:val="clear" w:color="auto" w:fill="FFFFFF"/>
            <w:tcMar>
              <w:top w:w="105" w:type="dxa"/>
              <w:left w:w="75" w:type="dxa"/>
              <w:bottom w:w="105" w:type="dxa"/>
              <w:right w:w="75" w:type="dxa"/>
            </w:tcMar>
            <w:vAlign w:val="center"/>
            <w:hideMark/>
          </w:tcPr>
          <w:p w14:paraId="5C293D23" w14:textId="77777777" w:rsidR="008F74A3" w:rsidRPr="008F74A3" w:rsidRDefault="008F74A3" w:rsidP="008F74A3">
            <w:pPr>
              <w:rPr>
                <w:rFonts w:ascii="Serif" w:hAnsi="Serif"/>
                <w:sz w:val="24"/>
                <w:szCs w:val="24"/>
              </w:rPr>
            </w:pPr>
            <w:r w:rsidRPr="008F74A3">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351B5B1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82EA28" w14:textId="77777777" w:rsidR="008F74A3" w:rsidRPr="008F74A3" w:rsidRDefault="008F74A3" w:rsidP="008F74A3">
            <w:pPr>
              <w:rPr>
                <w:rFonts w:ascii="Serif" w:hAnsi="Serif"/>
                <w:sz w:val="24"/>
                <w:szCs w:val="24"/>
              </w:rPr>
            </w:pPr>
            <w:r w:rsidRPr="008F74A3">
              <w:rPr>
                <w:rFonts w:ascii="Serif" w:hAnsi="Serif"/>
                <w:sz w:val="24"/>
                <w:szCs w:val="24"/>
              </w:rPr>
              <w:t>19.714</w:t>
            </w:r>
          </w:p>
        </w:tc>
      </w:tr>
      <w:tr w:rsidR="008F74A3" w:rsidRPr="008F74A3" w14:paraId="30C26430" w14:textId="77777777" w:rsidTr="0072337A">
        <w:tc>
          <w:tcPr>
            <w:tcW w:w="0" w:type="auto"/>
            <w:shd w:val="clear" w:color="auto" w:fill="FFFFFF"/>
            <w:tcMar>
              <w:top w:w="105" w:type="dxa"/>
              <w:left w:w="75" w:type="dxa"/>
              <w:bottom w:w="105" w:type="dxa"/>
              <w:right w:w="75" w:type="dxa"/>
            </w:tcMar>
            <w:vAlign w:val="center"/>
            <w:hideMark/>
          </w:tcPr>
          <w:p w14:paraId="3F9D48AB" w14:textId="77777777" w:rsidR="008F74A3" w:rsidRPr="008F74A3" w:rsidRDefault="008F74A3" w:rsidP="008F74A3">
            <w:pPr>
              <w:rPr>
                <w:rFonts w:ascii="Serif" w:hAnsi="Serif"/>
                <w:sz w:val="24"/>
                <w:szCs w:val="24"/>
              </w:rPr>
            </w:pPr>
            <w:r w:rsidRPr="008F74A3">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0FF9963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03E057" w14:textId="77777777" w:rsidR="008F74A3" w:rsidRPr="008F74A3" w:rsidRDefault="008F74A3" w:rsidP="008F74A3">
            <w:pPr>
              <w:rPr>
                <w:rFonts w:ascii="Serif" w:hAnsi="Serif"/>
                <w:sz w:val="24"/>
                <w:szCs w:val="24"/>
              </w:rPr>
            </w:pPr>
            <w:r w:rsidRPr="008F74A3">
              <w:rPr>
                <w:rFonts w:ascii="Serif" w:hAnsi="Serif"/>
                <w:sz w:val="24"/>
                <w:szCs w:val="24"/>
              </w:rPr>
              <w:t>16.286</w:t>
            </w:r>
          </w:p>
        </w:tc>
      </w:tr>
      <w:tr w:rsidR="008F74A3" w:rsidRPr="008F74A3" w14:paraId="3FDFE105" w14:textId="77777777" w:rsidTr="0072337A">
        <w:tc>
          <w:tcPr>
            <w:tcW w:w="0" w:type="auto"/>
            <w:shd w:val="clear" w:color="auto" w:fill="FFFFFF"/>
            <w:tcMar>
              <w:top w:w="105" w:type="dxa"/>
              <w:left w:w="75" w:type="dxa"/>
              <w:bottom w:w="105" w:type="dxa"/>
              <w:right w:w="75" w:type="dxa"/>
            </w:tcMar>
            <w:vAlign w:val="center"/>
            <w:hideMark/>
          </w:tcPr>
          <w:p w14:paraId="2C8A6592" w14:textId="77777777" w:rsidR="008F74A3" w:rsidRPr="008F74A3" w:rsidRDefault="008F74A3" w:rsidP="008F74A3">
            <w:pPr>
              <w:rPr>
                <w:rFonts w:ascii="Serif" w:hAnsi="Serif"/>
                <w:sz w:val="24"/>
                <w:szCs w:val="24"/>
              </w:rPr>
            </w:pPr>
            <w:r w:rsidRPr="008F74A3">
              <w:rPr>
                <w:rFonts w:ascii="Serif" w:hAnsi="Serif"/>
                <w:sz w:val="24"/>
                <w:szCs w:val="24"/>
              </w:rPr>
              <w:lastRenderedPageBreak/>
              <w:t>Kosovo</w:t>
            </w:r>
          </w:p>
        </w:tc>
        <w:tc>
          <w:tcPr>
            <w:tcW w:w="0" w:type="auto"/>
            <w:shd w:val="clear" w:color="auto" w:fill="FFFFFF"/>
            <w:tcMar>
              <w:top w:w="105" w:type="dxa"/>
              <w:left w:w="75" w:type="dxa"/>
              <w:bottom w:w="105" w:type="dxa"/>
              <w:right w:w="75" w:type="dxa"/>
            </w:tcMar>
            <w:vAlign w:val="center"/>
            <w:hideMark/>
          </w:tcPr>
          <w:p w14:paraId="54676D9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E48570" w14:textId="77777777" w:rsidR="008F74A3" w:rsidRPr="008F74A3" w:rsidRDefault="008F74A3" w:rsidP="008F74A3">
            <w:pPr>
              <w:rPr>
                <w:rFonts w:ascii="Serif" w:hAnsi="Serif"/>
                <w:sz w:val="24"/>
                <w:szCs w:val="24"/>
              </w:rPr>
            </w:pPr>
            <w:r w:rsidRPr="008F74A3">
              <w:rPr>
                <w:rFonts w:ascii="Serif" w:hAnsi="Serif"/>
                <w:sz w:val="24"/>
                <w:szCs w:val="24"/>
              </w:rPr>
              <w:t>16.286</w:t>
            </w:r>
          </w:p>
        </w:tc>
      </w:tr>
      <w:tr w:rsidR="008F74A3" w:rsidRPr="008F74A3" w14:paraId="5855A4C5" w14:textId="77777777" w:rsidTr="0072337A">
        <w:tc>
          <w:tcPr>
            <w:tcW w:w="0" w:type="auto"/>
            <w:shd w:val="clear" w:color="auto" w:fill="FFFFFF"/>
            <w:tcMar>
              <w:top w:w="105" w:type="dxa"/>
              <w:left w:w="75" w:type="dxa"/>
              <w:bottom w:w="105" w:type="dxa"/>
              <w:right w:w="75" w:type="dxa"/>
            </w:tcMar>
            <w:vAlign w:val="center"/>
            <w:hideMark/>
          </w:tcPr>
          <w:p w14:paraId="0AC853A9" w14:textId="77777777" w:rsidR="008F74A3" w:rsidRPr="008F74A3" w:rsidRDefault="008F74A3" w:rsidP="008F74A3">
            <w:pPr>
              <w:rPr>
                <w:rFonts w:ascii="Serif" w:hAnsi="Serif"/>
                <w:sz w:val="24"/>
                <w:szCs w:val="24"/>
              </w:rPr>
            </w:pPr>
            <w:r w:rsidRPr="008F74A3">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423E41E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9721327" w14:textId="77777777" w:rsidR="008F74A3" w:rsidRPr="008F74A3" w:rsidRDefault="008F74A3" w:rsidP="008F74A3">
            <w:pPr>
              <w:rPr>
                <w:rFonts w:ascii="Serif" w:hAnsi="Serif"/>
                <w:sz w:val="24"/>
                <w:szCs w:val="24"/>
              </w:rPr>
            </w:pPr>
            <w:r w:rsidRPr="008F74A3">
              <w:rPr>
                <w:rFonts w:ascii="Serif" w:hAnsi="Serif"/>
                <w:sz w:val="24"/>
                <w:szCs w:val="24"/>
              </w:rPr>
              <w:t>15.714</w:t>
            </w:r>
          </w:p>
        </w:tc>
      </w:tr>
      <w:tr w:rsidR="008F74A3" w:rsidRPr="008F74A3" w14:paraId="10AA1C44" w14:textId="77777777" w:rsidTr="0072337A">
        <w:tc>
          <w:tcPr>
            <w:tcW w:w="0" w:type="auto"/>
            <w:shd w:val="clear" w:color="auto" w:fill="FFFFFF"/>
            <w:tcMar>
              <w:top w:w="105" w:type="dxa"/>
              <w:left w:w="75" w:type="dxa"/>
              <w:bottom w:w="105" w:type="dxa"/>
              <w:right w:w="75" w:type="dxa"/>
            </w:tcMar>
            <w:vAlign w:val="center"/>
            <w:hideMark/>
          </w:tcPr>
          <w:p w14:paraId="689EFF18" w14:textId="77777777" w:rsidR="008F74A3" w:rsidRPr="008F74A3" w:rsidRDefault="008F74A3" w:rsidP="008F74A3">
            <w:pPr>
              <w:rPr>
                <w:rFonts w:ascii="Serif" w:hAnsi="Serif"/>
                <w:sz w:val="24"/>
                <w:szCs w:val="24"/>
              </w:rPr>
            </w:pPr>
            <w:r w:rsidRPr="008F74A3">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36AD1A4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9D5F87A" w14:textId="77777777" w:rsidR="008F74A3" w:rsidRPr="008F74A3" w:rsidRDefault="008F74A3" w:rsidP="008F74A3">
            <w:pPr>
              <w:rPr>
                <w:rFonts w:ascii="Serif" w:hAnsi="Serif"/>
                <w:sz w:val="24"/>
                <w:szCs w:val="24"/>
              </w:rPr>
            </w:pPr>
            <w:r w:rsidRPr="008F74A3">
              <w:rPr>
                <w:rFonts w:ascii="Serif" w:hAnsi="Serif"/>
                <w:sz w:val="24"/>
                <w:szCs w:val="24"/>
              </w:rPr>
              <w:t>14.571</w:t>
            </w:r>
          </w:p>
        </w:tc>
      </w:tr>
      <w:tr w:rsidR="008F74A3" w:rsidRPr="008F74A3" w14:paraId="15A49CF2" w14:textId="77777777" w:rsidTr="0072337A">
        <w:tc>
          <w:tcPr>
            <w:tcW w:w="0" w:type="auto"/>
            <w:shd w:val="clear" w:color="auto" w:fill="FFFFFF"/>
            <w:tcMar>
              <w:top w:w="105" w:type="dxa"/>
              <w:left w:w="75" w:type="dxa"/>
              <w:bottom w:w="105" w:type="dxa"/>
              <w:right w:w="75" w:type="dxa"/>
            </w:tcMar>
            <w:vAlign w:val="center"/>
            <w:hideMark/>
          </w:tcPr>
          <w:p w14:paraId="690B1C2A" w14:textId="77777777" w:rsidR="008F74A3" w:rsidRPr="008F74A3" w:rsidRDefault="008F74A3" w:rsidP="008F74A3">
            <w:pPr>
              <w:rPr>
                <w:rFonts w:ascii="Serif" w:hAnsi="Serif"/>
                <w:sz w:val="24"/>
                <w:szCs w:val="24"/>
              </w:rPr>
            </w:pPr>
            <w:r w:rsidRPr="008F74A3">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6A4471B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ECA657F" w14:textId="77777777" w:rsidR="008F74A3" w:rsidRPr="008F74A3" w:rsidRDefault="008F74A3" w:rsidP="008F74A3">
            <w:pPr>
              <w:rPr>
                <w:rFonts w:ascii="Serif" w:hAnsi="Serif"/>
                <w:sz w:val="24"/>
                <w:szCs w:val="24"/>
              </w:rPr>
            </w:pPr>
            <w:r w:rsidRPr="008F74A3">
              <w:rPr>
                <w:rFonts w:ascii="Serif" w:hAnsi="Serif"/>
                <w:sz w:val="24"/>
                <w:szCs w:val="24"/>
              </w:rPr>
              <w:t>14.429</w:t>
            </w:r>
          </w:p>
        </w:tc>
      </w:tr>
      <w:tr w:rsidR="008F74A3" w:rsidRPr="008F74A3" w14:paraId="40A2C6E0" w14:textId="77777777" w:rsidTr="0072337A">
        <w:tc>
          <w:tcPr>
            <w:tcW w:w="0" w:type="auto"/>
            <w:shd w:val="clear" w:color="auto" w:fill="FFFFFF"/>
            <w:tcMar>
              <w:top w:w="105" w:type="dxa"/>
              <w:left w:w="75" w:type="dxa"/>
              <w:bottom w:w="105" w:type="dxa"/>
              <w:right w:w="75" w:type="dxa"/>
            </w:tcMar>
            <w:vAlign w:val="center"/>
            <w:hideMark/>
          </w:tcPr>
          <w:p w14:paraId="6725A14A" w14:textId="77777777" w:rsidR="008F74A3" w:rsidRPr="008F74A3" w:rsidRDefault="008F74A3" w:rsidP="008F74A3">
            <w:pPr>
              <w:rPr>
                <w:rFonts w:ascii="Serif" w:hAnsi="Serif"/>
                <w:sz w:val="24"/>
                <w:szCs w:val="24"/>
              </w:rPr>
            </w:pPr>
            <w:r w:rsidRPr="008F74A3">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29A988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7EB1573"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6DBB86C2" w14:textId="77777777" w:rsidTr="0072337A">
        <w:tc>
          <w:tcPr>
            <w:tcW w:w="0" w:type="auto"/>
            <w:shd w:val="clear" w:color="auto" w:fill="FFFFFF"/>
            <w:tcMar>
              <w:top w:w="105" w:type="dxa"/>
              <w:left w:w="75" w:type="dxa"/>
              <w:bottom w:w="105" w:type="dxa"/>
              <w:right w:w="75" w:type="dxa"/>
            </w:tcMar>
            <w:vAlign w:val="center"/>
            <w:hideMark/>
          </w:tcPr>
          <w:p w14:paraId="3FB46102" w14:textId="77777777" w:rsidR="008F74A3" w:rsidRPr="008F74A3" w:rsidRDefault="008F74A3" w:rsidP="008F74A3">
            <w:pPr>
              <w:rPr>
                <w:rFonts w:ascii="Serif" w:hAnsi="Serif"/>
                <w:sz w:val="24"/>
                <w:szCs w:val="24"/>
              </w:rPr>
            </w:pPr>
            <w:r w:rsidRPr="008F74A3">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05FA573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FF038AF"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126821D0" w14:textId="77777777" w:rsidTr="0072337A">
        <w:tc>
          <w:tcPr>
            <w:tcW w:w="0" w:type="auto"/>
            <w:shd w:val="clear" w:color="auto" w:fill="FFFFFF"/>
            <w:tcMar>
              <w:top w:w="105" w:type="dxa"/>
              <w:left w:w="75" w:type="dxa"/>
              <w:bottom w:w="105" w:type="dxa"/>
              <w:right w:w="75" w:type="dxa"/>
            </w:tcMar>
            <w:vAlign w:val="center"/>
            <w:hideMark/>
          </w:tcPr>
          <w:p w14:paraId="4E2DC3FA" w14:textId="77777777" w:rsidR="008F74A3" w:rsidRPr="008F74A3" w:rsidRDefault="008F74A3" w:rsidP="008F74A3">
            <w:pPr>
              <w:rPr>
                <w:rFonts w:ascii="Serif" w:hAnsi="Serif"/>
                <w:sz w:val="24"/>
                <w:szCs w:val="24"/>
              </w:rPr>
            </w:pPr>
            <w:r w:rsidRPr="008F74A3">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4CC41F4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F05E8E"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78ED2699" w14:textId="77777777" w:rsidTr="0072337A">
        <w:tc>
          <w:tcPr>
            <w:tcW w:w="0" w:type="auto"/>
            <w:shd w:val="clear" w:color="auto" w:fill="FFFFFF"/>
            <w:tcMar>
              <w:top w:w="105" w:type="dxa"/>
              <w:left w:w="75" w:type="dxa"/>
              <w:bottom w:w="105" w:type="dxa"/>
              <w:right w:w="75" w:type="dxa"/>
            </w:tcMar>
            <w:vAlign w:val="center"/>
            <w:hideMark/>
          </w:tcPr>
          <w:p w14:paraId="3FE5F331" w14:textId="77777777" w:rsidR="008F74A3" w:rsidRPr="008F74A3" w:rsidRDefault="008F74A3" w:rsidP="008F74A3">
            <w:pPr>
              <w:rPr>
                <w:rFonts w:ascii="Serif" w:hAnsi="Serif"/>
                <w:sz w:val="24"/>
                <w:szCs w:val="24"/>
              </w:rPr>
            </w:pPr>
            <w:r w:rsidRPr="008F74A3">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73AF755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3582F1" w14:textId="77777777" w:rsidR="008F74A3" w:rsidRPr="008F74A3" w:rsidRDefault="008F74A3" w:rsidP="008F74A3">
            <w:pPr>
              <w:rPr>
                <w:rFonts w:ascii="Serif" w:hAnsi="Serif"/>
                <w:sz w:val="24"/>
                <w:szCs w:val="24"/>
              </w:rPr>
            </w:pPr>
            <w:r w:rsidRPr="008F74A3">
              <w:rPr>
                <w:rFonts w:ascii="Serif" w:hAnsi="Serif"/>
                <w:sz w:val="24"/>
                <w:szCs w:val="24"/>
              </w:rPr>
              <w:t>12.714</w:t>
            </w:r>
          </w:p>
        </w:tc>
      </w:tr>
      <w:tr w:rsidR="008F74A3" w:rsidRPr="008F74A3" w14:paraId="296C8BFC" w14:textId="77777777" w:rsidTr="0072337A">
        <w:tc>
          <w:tcPr>
            <w:tcW w:w="0" w:type="auto"/>
            <w:shd w:val="clear" w:color="auto" w:fill="FFFFFF"/>
            <w:tcMar>
              <w:top w:w="105" w:type="dxa"/>
              <w:left w:w="75" w:type="dxa"/>
              <w:bottom w:w="105" w:type="dxa"/>
              <w:right w:w="75" w:type="dxa"/>
            </w:tcMar>
            <w:vAlign w:val="center"/>
            <w:hideMark/>
          </w:tcPr>
          <w:p w14:paraId="3CEEADA0" w14:textId="77777777" w:rsidR="008F74A3" w:rsidRPr="008F74A3" w:rsidRDefault="008F74A3" w:rsidP="008F74A3">
            <w:pPr>
              <w:rPr>
                <w:rFonts w:ascii="Serif" w:hAnsi="Serif"/>
                <w:sz w:val="24"/>
                <w:szCs w:val="24"/>
              </w:rPr>
            </w:pPr>
            <w:r w:rsidRPr="008F74A3">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2B8798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E9F51A" w14:textId="77777777" w:rsidR="008F74A3" w:rsidRPr="008F74A3" w:rsidRDefault="008F74A3" w:rsidP="008F74A3">
            <w:pPr>
              <w:rPr>
                <w:rFonts w:ascii="Serif" w:hAnsi="Serif"/>
                <w:sz w:val="24"/>
                <w:szCs w:val="24"/>
              </w:rPr>
            </w:pPr>
            <w:r w:rsidRPr="008F74A3">
              <w:rPr>
                <w:rFonts w:ascii="Serif" w:hAnsi="Serif"/>
                <w:sz w:val="24"/>
                <w:szCs w:val="24"/>
              </w:rPr>
              <w:t>11.571</w:t>
            </w:r>
          </w:p>
        </w:tc>
      </w:tr>
      <w:tr w:rsidR="008F74A3" w:rsidRPr="008F74A3" w14:paraId="268F71BD" w14:textId="77777777" w:rsidTr="0072337A">
        <w:tc>
          <w:tcPr>
            <w:tcW w:w="0" w:type="auto"/>
            <w:shd w:val="clear" w:color="auto" w:fill="FFFFFF"/>
            <w:tcMar>
              <w:top w:w="105" w:type="dxa"/>
              <w:left w:w="75" w:type="dxa"/>
              <w:bottom w:w="105" w:type="dxa"/>
              <w:right w:w="75" w:type="dxa"/>
            </w:tcMar>
            <w:vAlign w:val="center"/>
            <w:hideMark/>
          </w:tcPr>
          <w:p w14:paraId="44431C76" w14:textId="77777777" w:rsidR="008F74A3" w:rsidRPr="008F74A3" w:rsidRDefault="008F74A3" w:rsidP="008F74A3">
            <w:pPr>
              <w:rPr>
                <w:rFonts w:ascii="Serif" w:hAnsi="Serif"/>
                <w:sz w:val="24"/>
                <w:szCs w:val="24"/>
              </w:rPr>
            </w:pPr>
            <w:r w:rsidRPr="008F74A3">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5DA7B38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59E5780" w14:textId="77777777" w:rsidR="008F74A3" w:rsidRPr="008F74A3" w:rsidRDefault="008F74A3" w:rsidP="008F74A3">
            <w:pPr>
              <w:rPr>
                <w:rFonts w:ascii="Serif" w:hAnsi="Serif"/>
                <w:sz w:val="24"/>
                <w:szCs w:val="24"/>
              </w:rPr>
            </w:pPr>
            <w:r w:rsidRPr="008F74A3">
              <w:rPr>
                <w:rFonts w:ascii="Serif" w:hAnsi="Serif"/>
                <w:sz w:val="24"/>
                <w:szCs w:val="24"/>
              </w:rPr>
              <w:t>9.714</w:t>
            </w:r>
          </w:p>
        </w:tc>
      </w:tr>
      <w:tr w:rsidR="008F74A3" w:rsidRPr="008F74A3" w14:paraId="00C3BB74" w14:textId="77777777" w:rsidTr="0072337A">
        <w:tc>
          <w:tcPr>
            <w:tcW w:w="0" w:type="auto"/>
            <w:shd w:val="clear" w:color="auto" w:fill="FFFFFF"/>
            <w:tcMar>
              <w:top w:w="105" w:type="dxa"/>
              <w:left w:w="75" w:type="dxa"/>
              <w:bottom w:w="105" w:type="dxa"/>
              <w:right w:w="75" w:type="dxa"/>
            </w:tcMar>
            <w:vAlign w:val="center"/>
            <w:hideMark/>
          </w:tcPr>
          <w:p w14:paraId="680B27E4" w14:textId="77777777" w:rsidR="008F74A3" w:rsidRPr="008F74A3" w:rsidRDefault="008F74A3" w:rsidP="008F74A3">
            <w:pPr>
              <w:rPr>
                <w:rFonts w:ascii="Serif" w:hAnsi="Serif"/>
                <w:sz w:val="24"/>
                <w:szCs w:val="24"/>
              </w:rPr>
            </w:pPr>
            <w:r w:rsidRPr="008F74A3">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0F0633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BF4FE11" w14:textId="77777777" w:rsidR="008F74A3" w:rsidRPr="008F74A3" w:rsidRDefault="008F74A3" w:rsidP="008F74A3">
            <w:pPr>
              <w:rPr>
                <w:rFonts w:ascii="Serif" w:hAnsi="Serif"/>
                <w:sz w:val="24"/>
                <w:szCs w:val="24"/>
              </w:rPr>
            </w:pPr>
            <w:r w:rsidRPr="008F74A3">
              <w:rPr>
                <w:rFonts w:ascii="Serif" w:hAnsi="Serif"/>
                <w:sz w:val="24"/>
                <w:szCs w:val="24"/>
              </w:rPr>
              <w:t>9.714</w:t>
            </w:r>
          </w:p>
        </w:tc>
      </w:tr>
      <w:tr w:rsidR="008F74A3" w:rsidRPr="008F74A3" w14:paraId="373DA444" w14:textId="77777777" w:rsidTr="0072337A">
        <w:tc>
          <w:tcPr>
            <w:tcW w:w="0" w:type="auto"/>
            <w:shd w:val="clear" w:color="auto" w:fill="FFFFFF"/>
            <w:tcMar>
              <w:top w:w="105" w:type="dxa"/>
              <w:left w:w="75" w:type="dxa"/>
              <w:bottom w:w="105" w:type="dxa"/>
              <w:right w:w="75" w:type="dxa"/>
            </w:tcMar>
            <w:vAlign w:val="center"/>
            <w:hideMark/>
          </w:tcPr>
          <w:p w14:paraId="6FFB0C8E" w14:textId="77777777" w:rsidR="008F74A3" w:rsidRPr="008F74A3" w:rsidRDefault="008F74A3" w:rsidP="008F74A3">
            <w:pPr>
              <w:rPr>
                <w:rFonts w:ascii="Serif" w:hAnsi="Serif"/>
                <w:sz w:val="24"/>
                <w:szCs w:val="24"/>
              </w:rPr>
            </w:pPr>
            <w:r w:rsidRPr="008F74A3">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0D1DA55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55DB6E1" w14:textId="77777777" w:rsidR="008F74A3" w:rsidRPr="008F74A3" w:rsidRDefault="008F74A3" w:rsidP="008F74A3">
            <w:pPr>
              <w:rPr>
                <w:rFonts w:ascii="Serif" w:hAnsi="Serif"/>
                <w:sz w:val="24"/>
                <w:szCs w:val="24"/>
              </w:rPr>
            </w:pPr>
            <w:r w:rsidRPr="008F74A3">
              <w:rPr>
                <w:rFonts w:ascii="Serif" w:hAnsi="Serif"/>
                <w:sz w:val="24"/>
                <w:szCs w:val="24"/>
              </w:rPr>
              <w:t>9.571</w:t>
            </w:r>
          </w:p>
        </w:tc>
      </w:tr>
      <w:tr w:rsidR="008F74A3" w:rsidRPr="008F74A3" w14:paraId="3EF629CF" w14:textId="77777777" w:rsidTr="0072337A">
        <w:tc>
          <w:tcPr>
            <w:tcW w:w="0" w:type="auto"/>
            <w:shd w:val="clear" w:color="auto" w:fill="FFFFFF"/>
            <w:tcMar>
              <w:top w:w="105" w:type="dxa"/>
              <w:left w:w="75" w:type="dxa"/>
              <w:bottom w:w="105" w:type="dxa"/>
              <w:right w:w="75" w:type="dxa"/>
            </w:tcMar>
            <w:vAlign w:val="center"/>
            <w:hideMark/>
          </w:tcPr>
          <w:p w14:paraId="52D385F7" w14:textId="77777777" w:rsidR="008F74A3" w:rsidRPr="008F74A3" w:rsidRDefault="008F74A3" w:rsidP="008F74A3">
            <w:pPr>
              <w:rPr>
                <w:rFonts w:ascii="Serif" w:hAnsi="Serif"/>
                <w:sz w:val="24"/>
                <w:szCs w:val="24"/>
              </w:rPr>
            </w:pPr>
            <w:r w:rsidRPr="008F74A3">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17C7369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085FADF" w14:textId="77777777" w:rsidR="008F74A3" w:rsidRPr="008F74A3" w:rsidRDefault="008F74A3" w:rsidP="008F74A3">
            <w:pPr>
              <w:rPr>
                <w:rFonts w:ascii="Serif" w:hAnsi="Serif"/>
                <w:sz w:val="24"/>
                <w:szCs w:val="24"/>
              </w:rPr>
            </w:pPr>
            <w:r w:rsidRPr="008F74A3">
              <w:rPr>
                <w:rFonts w:ascii="Serif" w:hAnsi="Serif"/>
                <w:sz w:val="24"/>
                <w:szCs w:val="24"/>
              </w:rPr>
              <w:t>9.429</w:t>
            </w:r>
          </w:p>
        </w:tc>
      </w:tr>
      <w:tr w:rsidR="008F74A3" w:rsidRPr="008F74A3" w14:paraId="4FA38508" w14:textId="77777777" w:rsidTr="0072337A">
        <w:tc>
          <w:tcPr>
            <w:tcW w:w="0" w:type="auto"/>
            <w:shd w:val="clear" w:color="auto" w:fill="FFFFFF"/>
            <w:tcMar>
              <w:top w:w="105" w:type="dxa"/>
              <w:left w:w="75" w:type="dxa"/>
              <w:bottom w:w="105" w:type="dxa"/>
              <w:right w:w="75" w:type="dxa"/>
            </w:tcMar>
            <w:vAlign w:val="center"/>
            <w:hideMark/>
          </w:tcPr>
          <w:p w14:paraId="04AEBA27" w14:textId="77777777" w:rsidR="008F74A3" w:rsidRPr="008F74A3" w:rsidRDefault="008F74A3" w:rsidP="008F74A3">
            <w:pPr>
              <w:rPr>
                <w:rFonts w:ascii="Serif" w:hAnsi="Serif"/>
                <w:sz w:val="24"/>
                <w:szCs w:val="24"/>
              </w:rPr>
            </w:pPr>
            <w:r w:rsidRPr="008F74A3">
              <w:rPr>
                <w:rFonts w:ascii="Serif" w:hAnsi="Serif"/>
                <w:sz w:val="24"/>
                <w:szCs w:val="24"/>
              </w:rPr>
              <w:t>South Sudan</w:t>
            </w:r>
          </w:p>
        </w:tc>
        <w:tc>
          <w:tcPr>
            <w:tcW w:w="0" w:type="auto"/>
            <w:shd w:val="clear" w:color="auto" w:fill="FFFFFF"/>
            <w:tcMar>
              <w:top w:w="105" w:type="dxa"/>
              <w:left w:w="75" w:type="dxa"/>
              <w:bottom w:w="105" w:type="dxa"/>
              <w:right w:w="75" w:type="dxa"/>
            </w:tcMar>
            <w:vAlign w:val="center"/>
            <w:hideMark/>
          </w:tcPr>
          <w:p w14:paraId="3E28166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2EF4129" w14:textId="77777777" w:rsidR="008F74A3" w:rsidRPr="008F74A3" w:rsidRDefault="008F74A3" w:rsidP="008F74A3">
            <w:pPr>
              <w:rPr>
                <w:rFonts w:ascii="Serif" w:hAnsi="Serif"/>
                <w:sz w:val="24"/>
                <w:szCs w:val="24"/>
              </w:rPr>
            </w:pPr>
            <w:r w:rsidRPr="008F74A3">
              <w:rPr>
                <w:rFonts w:ascii="Serif" w:hAnsi="Serif"/>
                <w:sz w:val="24"/>
                <w:szCs w:val="24"/>
              </w:rPr>
              <w:t>7.714</w:t>
            </w:r>
          </w:p>
        </w:tc>
      </w:tr>
      <w:tr w:rsidR="008F74A3" w:rsidRPr="008F74A3" w14:paraId="15B02E74" w14:textId="77777777" w:rsidTr="0072337A">
        <w:tc>
          <w:tcPr>
            <w:tcW w:w="0" w:type="auto"/>
            <w:shd w:val="clear" w:color="auto" w:fill="FFFFFF"/>
            <w:tcMar>
              <w:top w:w="105" w:type="dxa"/>
              <w:left w:w="75" w:type="dxa"/>
              <w:bottom w:w="105" w:type="dxa"/>
              <w:right w:w="75" w:type="dxa"/>
            </w:tcMar>
            <w:vAlign w:val="center"/>
            <w:hideMark/>
          </w:tcPr>
          <w:p w14:paraId="4F335427" w14:textId="77777777" w:rsidR="008F74A3" w:rsidRPr="008F74A3" w:rsidRDefault="008F74A3" w:rsidP="008F74A3">
            <w:pPr>
              <w:rPr>
                <w:rFonts w:ascii="Serif" w:hAnsi="Serif"/>
                <w:sz w:val="24"/>
                <w:szCs w:val="24"/>
              </w:rPr>
            </w:pPr>
            <w:r w:rsidRPr="008F74A3">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7F304A9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AB38D5" w14:textId="77777777" w:rsidR="008F74A3" w:rsidRPr="008F74A3" w:rsidRDefault="008F74A3" w:rsidP="008F74A3">
            <w:pPr>
              <w:rPr>
                <w:rFonts w:ascii="Serif" w:hAnsi="Serif"/>
                <w:sz w:val="24"/>
                <w:szCs w:val="24"/>
              </w:rPr>
            </w:pPr>
            <w:r w:rsidRPr="008F74A3">
              <w:rPr>
                <w:rFonts w:ascii="Serif" w:hAnsi="Serif"/>
                <w:sz w:val="24"/>
                <w:szCs w:val="24"/>
              </w:rPr>
              <w:t>7.286</w:t>
            </w:r>
          </w:p>
        </w:tc>
      </w:tr>
      <w:tr w:rsidR="008F74A3" w:rsidRPr="008F74A3" w14:paraId="2BAB807D" w14:textId="77777777" w:rsidTr="0072337A">
        <w:tc>
          <w:tcPr>
            <w:tcW w:w="0" w:type="auto"/>
            <w:shd w:val="clear" w:color="auto" w:fill="FFFFFF"/>
            <w:tcMar>
              <w:top w:w="105" w:type="dxa"/>
              <w:left w:w="75" w:type="dxa"/>
              <w:bottom w:w="105" w:type="dxa"/>
              <w:right w:w="75" w:type="dxa"/>
            </w:tcMar>
            <w:vAlign w:val="center"/>
            <w:hideMark/>
          </w:tcPr>
          <w:p w14:paraId="22F2E159" w14:textId="77777777" w:rsidR="008F74A3" w:rsidRPr="008F74A3" w:rsidRDefault="008F74A3" w:rsidP="008F74A3">
            <w:pPr>
              <w:rPr>
                <w:rFonts w:ascii="Serif" w:hAnsi="Serif"/>
                <w:sz w:val="24"/>
                <w:szCs w:val="24"/>
              </w:rPr>
            </w:pPr>
            <w:r w:rsidRPr="008F74A3">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5ABBD8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700638" w14:textId="77777777" w:rsidR="008F74A3" w:rsidRPr="008F74A3" w:rsidRDefault="008F74A3" w:rsidP="008F74A3">
            <w:pPr>
              <w:rPr>
                <w:rFonts w:ascii="Serif" w:hAnsi="Serif"/>
                <w:sz w:val="24"/>
                <w:szCs w:val="24"/>
              </w:rPr>
            </w:pPr>
            <w:r w:rsidRPr="008F74A3">
              <w:rPr>
                <w:rFonts w:ascii="Serif" w:hAnsi="Serif"/>
                <w:sz w:val="24"/>
                <w:szCs w:val="24"/>
              </w:rPr>
              <w:t>6.857</w:t>
            </w:r>
          </w:p>
        </w:tc>
      </w:tr>
      <w:tr w:rsidR="008F74A3" w:rsidRPr="008F74A3" w14:paraId="5010E737" w14:textId="77777777" w:rsidTr="0072337A">
        <w:tc>
          <w:tcPr>
            <w:tcW w:w="0" w:type="auto"/>
            <w:shd w:val="clear" w:color="auto" w:fill="FFFFFF"/>
            <w:tcMar>
              <w:top w:w="105" w:type="dxa"/>
              <w:left w:w="75" w:type="dxa"/>
              <w:bottom w:w="105" w:type="dxa"/>
              <w:right w:w="75" w:type="dxa"/>
            </w:tcMar>
            <w:vAlign w:val="center"/>
            <w:hideMark/>
          </w:tcPr>
          <w:p w14:paraId="6D6D15D9" w14:textId="77777777" w:rsidR="008F74A3" w:rsidRPr="008F74A3" w:rsidRDefault="008F74A3" w:rsidP="008F74A3">
            <w:pPr>
              <w:rPr>
                <w:rFonts w:ascii="Serif" w:hAnsi="Serif"/>
                <w:sz w:val="24"/>
                <w:szCs w:val="24"/>
              </w:rPr>
            </w:pPr>
            <w:r w:rsidRPr="008F74A3">
              <w:rPr>
                <w:rFonts w:ascii="Serif" w:hAnsi="Serif"/>
                <w:sz w:val="24"/>
                <w:szCs w:val="24"/>
              </w:rPr>
              <w:lastRenderedPageBreak/>
              <w:t>Kenya</w:t>
            </w:r>
          </w:p>
        </w:tc>
        <w:tc>
          <w:tcPr>
            <w:tcW w:w="0" w:type="auto"/>
            <w:shd w:val="clear" w:color="auto" w:fill="FFFFFF"/>
            <w:tcMar>
              <w:top w:w="105" w:type="dxa"/>
              <w:left w:w="75" w:type="dxa"/>
              <w:bottom w:w="105" w:type="dxa"/>
              <w:right w:w="75" w:type="dxa"/>
            </w:tcMar>
            <w:vAlign w:val="center"/>
            <w:hideMark/>
          </w:tcPr>
          <w:p w14:paraId="0CEC08E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61DCB66" w14:textId="77777777" w:rsidR="008F74A3" w:rsidRPr="008F74A3" w:rsidRDefault="008F74A3" w:rsidP="008F74A3">
            <w:pPr>
              <w:rPr>
                <w:rFonts w:ascii="Serif" w:hAnsi="Serif"/>
                <w:sz w:val="24"/>
                <w:szCs w:val="24"/>
              </w:rPr>
            </w:pPr>
            <w:r w:rsidRPr="008F74A3">
              <w:rPr>
                <w:rFonts w:ascii="Serif" w:hAnsi="Serif"/>
                <w:sz w:val="24"/>
                <w:szCs w:val="24"/>
              </w:rPr>
              <w:t>6.714</w:t>
            </w:r>
          </w:p>
        </w:tc>
      </w:tr>
      <w:tr w:rsidR="008F74A3" w:rsidRPr="008F74A3" w14:paraId="46BB98DA" w14:textId="77777777" w:rsidTr="0072337A">
        <w:tc>
          <w:tcPr>
            <w:tcW w:w="0" w:type="auto"/>
            <w:shd w:val="clear" w:color="auto" w:fill="FFFFFF"/>
            <w:tcMar>
              <w:top w:w="105" w:type="dxa"/>
              <w:left w:w="75" w:type="dxa"/>
              <w:bottom w:w="105" w:type="dxa"/>
              <w:right w:w="75" w:type="dxa"/>
            </w:tcMar>
            <w:vAlign w:val="center"/>
            <w:hideMark/>
          </w:tcPr>
          <w:p w14:paraId="3382F6AF" w14:textId="77777777" w:rsidR="008F74A3" w:rsidRPr="008F74A3" w:rsidRDefault="008F74A3" w:rsidP="008F74A3">
            <w:pPr>
              <w:rPr>
                <w:rFonts w:ascii="Serif" w:hAnsi="Serif"/>
                <w:sz w:val="24"/>
                <w:szCs w:val="24"/>
              </w:rPr>
            </w:pPr>
            <w:r w:rsidRPr="008F74A3">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423E58E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CE5CB77" w14:textId="77777777" w:rsidR="008F74A3" w:rsidRPr="008F74A3" w:rsidRDefault="008F74A3" w:rsidP="008F74A3">
            <w:pPr>
              <w:rPr>
                <w:rFonts w:ascii="Serif" w:hAnsi="Serif"/>
                <w:sz w:val="24"/>
                <w:szCs w:val="24"/>
              </w:rPr>
            </w:pPr>
            <w:r w:rsidRPr="008F74A3">
              <w:rPr>
                <w:rFonts w:ascii="Serif" w:hAnsi="Serif"/>
                <w:sz w:val="24"/>
                <w:szCs w:val="24"/>
              </w:rPr>
              <w:t>6.714</w:t>
            </w:r>
          </w:p>
        </w:tc>
      </w:tr>
      <w:tr w:rsidR="008F74A3" w:rsidRPr="008F74A3" w14:paraId="133B6980" w14:textId="77777777" w:rsidTr="0072337A">
        <w:tc>
          <w:tcPr>
            <w:tcW w:w="0" w:type="auto"/>
            <w:shd w:val="clear" w:color="auto" w:fill="FFFFFF"/>
            <w:tcMar>
              <w:top w:w="105" w:type="dxa"/>
              <w:left w:w="75" w:type="dxa"/>
              <w:bottom w:w="105" w:type="dxa"/>
              <w:right w:w="75" w:type="dxa"/>
            </w:tcMar>
            <w:vAlign w:val="center"/>
            <w:hideMark/>
          </w:tcPr>
          <w:p w14:paraId="25E3D085" w14:textId="77777777" w:rsidR="008F74A3" w:rsidRPr="008F74A3" w:rsidRDefault="008F74A3" w:rsidP="008F74A3">
            <w:pPr>
              <w:rPr>
                <w:rFonts w:ascii="Serif" w:hAnsi="Serif"/>
                <w:sz w:val="24"/>
                <w:szCs w:val="24"/>
              </w:rPr>
            </w:pPr>
            <w:r w:rsidRPr="008F74A3">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2FC332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6E2983" w14:textId="77777777" w:rsidR="008F74A3" w:rsidRPr="008F74A3" w:rsidRDefault="008F74A3" w:rsidP="008F74A3">
            <w:pPr>
              <w:rPr>
                <w:rFonts w:ascii="Serif" w:hAnsi="Serif"/>
                <w:sz w:val="24"/>
                <w:szCs w:val="24"/>
              </w:rPr>
            </w:pPr>
            <w:r w:rsidRPr="008F74A3">
              <w:rPr>
                <w:rFonts w:ascii="Serif" w:hAnsi="Serif"/>
                <w:sz w:val="24"/>
                <w:szCs w:val="24"/>
              </w:rPr>
              <w:t>6.571</w:t>
            </w:r>
          </w:p>
        </w:tc>
      </w:tr>
      <w:tr w:rsidR="008F74A3" w:rsidRPr="008F74A3" w14:paraId="6E601639" w14:textId="77777777" w:rsidTr="0072337A">
        <w:tc>
          <w:tcPr>
            <w:tcW w:w="0" w:type="auto"/>
            <w:shd w:val="clear" w:color="auto" w:fill="FFFFFF"/>
            <w:tcMar>
              <w:top w:w="105" w:type="dxa"/>
              <w:left w:w="75" w:type="dxa"/>
              <w:bottom w:w="105" w:type="dxa"/>
              <w:right w:w="75" w:type="dxa"/>
            </w:tcMar>
            <w:vAlign w:val="center"/>
            <w:hideMark/>
          </w:tcPr>
          <w:p w14:paraId="694AFDFB" w14:textId="77777777" w:rsidR="008F74A3" w:rsidRPr="008F74A3" w:rsidRDefault="008F74A3" w:rsidP="008F74A3">
            <w:pPr>
              <w:rPr>
                <w:rFonts w:ascii="Serif" w:hAnsi="Serif"/>
                <w:sz w:val="24"/>
                <w:szCs w:val="24"/>
              </w:rPr>
            </w:pPr>
            <w:r w:rsidRPr="008F74A3">
              <w:rPr>
                <w:rFonts w:ascii="Serif" w:hAnsi="Serif"/>
                <w:sz w:val="24"/>
                <w:szCs w:val="24"/>
              </w:rPr>
              <w:t>Bahamas</w:t>
            </w:r>
          </w:p>
        </w:tc>
        <w:tc>
          <w:tcPr>
            <w:tcW w:w="0" w:type="auto"/>
            <w:shd w:val="clear" w:color="auto" w:fill="FFFFFF"/>
            <w:tcMar>
              <w:top w:w="105" w:type="dxa"/>
              <w:left w:w="75" w:type="dxa"/>
              <w:bottom w:w="105" w:type="dxa"/>
              <w:right w:w="75" w:type="dxa"/>
            </w:tcMar>
            <w:vAlign w:val="center"/>
            <w:hideMark/>
          </w:tcPr>
          <w:p w14:paraId="7CFE860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B67F648" w14:textId="77777777" w:rsidR="008F74A3" w:rsidRPr="008F74A3" w:rsidRDefault="008F74A3" w:rsidP="008F74A3">
            <w:pPr>
              <w:rPr>
                <w:rFonts w:ascii="Serif" w:hAnsi="Serif"/>
                <w:sz w:val="24"/>
                <w:szCs w:val="24"/>
              </w:rPr>
            </w:pPr>
            <w:r w:rsidRPr="008F74A3">
              <w:rPr>
                <w:rFonts w:ascii="Serif" w:hAnsi="Serif"/>
                <w:sz w:val="24"/>
                <w:szCs w:val="24"/>
              </w:rPr>
              <w:t>6.429</w:t>
            </w:r>
          </w:p>
        </w:tc>
      </w:tr>
      <w:tr w:rsidR="008F74A3" w:rsidRPr="008F74A3" w14:paraId="02898E63" w14:textId="77777777" w:rsidTr="0072337A">
        <w:tc>
          <w:tcPr>
            <w:tcW w:w="0" w:type="auto"/>
            <w:shd w:val="clear" w:color="auto" w:fill="FFFFFF"/>
            <w:tcMar>
              <w:top w:w="105" w:type="dxa"/>
              <w:left w:w="75" w:type="dxa"/>
              <w:bottom w:w="105" w:type="dxa"/>
              <w:right w:w="75" w:type="dxa"/>
            </w:tcMar>
            <w:vAlign w:val="center"/>
            <w:hideMark/>
          </w:tcPr>
          <w:p w14:paraId="77418263" w14:textId="77777777" w:rsidR="008F74A3" w:rsidRPr="008F74A3" w:rsidRDefault="008F74A3" w:rsidP="008F74A3">
            <w:pPr>
              <w:rPr>
                <w:rFonts w:ascii="Serif" w:hAnsi="Serif"/>
                <w:sz w:val="24"/>
                <w:szCs w:val="24"/>
              </w:rPr>
            </w:pPr>
            <w:r w:rsidRPr="008F74A3">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27340F9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461468" w14:textId="77777777" w:rsidR="008F74A3" w:rsidRPr="008F74A3" w:rsidRDefault="008F74A3" w:rsidP="008F74A3">
            <w:pPr>
              <w:rPr>
                <w:rFonts w:ascii="Serif" w:hAnsi="Serif"/>
                <w:sz w:val="24"/>
                <w:szCs w:val="24"/>
              </w:rPr>
            </w:pPr>
            <w:r w:rsidRPr="008F74A3">
              <w:rPr>
                <w:rFonts w:ascii="Serif" w:hAnsi="Serif"/>
                <w:sz w:val="24"/>
                <w:szCs w:val="24"/>
              </w:rPr>
              <w:t>6.429</w:t>
            </w:r>
          </w:p>
        </w:tc>
      </w:tr>
      <w:tr w:rsidR="008F74A3" w:rsidRPr="008F74A3" w14:paraId="6A982648" w14:textId="77777777" w:rsidTr="0072337A">
        <w:tc>
          <w:tcPr>
            <w:tcW w:w="0" w:type="auto"/>
            <w:shd w:val="clear" w:color="auto" w:fill="FFFFFF"/>
            <w:tcMar>
              <w:top w:w="105" w:type="dxa"/>
              <w:left w:w="75" w:type="dxa"/>
              <w:bottom w:w="105" w:type="dxa"/>
              <w:right w:w="75" w:type="dxa"/>
            </w:tcMar>
            <w:vAlign w:val="center"/>
            <w:hideMark/>
          </w:tcPr>
          <w:p w14:paraId="72280CB5" w14:textId="77777777" w:rsidR="008F74A3" w:rsidRPr="008F74A3" w:rsidRDefault="008F74A3" w:rsidP="008F74A3">
            <w:pPr>
              <w:rPr>
                <w:rFonts w:ascii="Serif" w:hAnsi="Serif"/>
                <w:sz w:val="24"/>
                <w:szCs w:val="24"/>
              </w:rPr>
            </w:pPr>
            <w:r w:rsidRPr="008F74A3">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057C640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0175803" w14:textId="77777777" w:rsidR="008F74A3" w:rsidRPr="008F74A3" w:rsidRDefault="008F74A3" w:rsidP="008F74A3">
            <w:pPr>
              <w:rPr>
                <w:rFonts w:ascii="Serif" w:hAnsi="Serif"/>
                <w:sz w:val="24"/>
                <w:szCs w:val="24"/>
              </w:rPr>
            </w:pPr>
            <w:r w:rsidRPr="008F74A3">
              <w:rPr>
                <w:rFonts w:ascii="Serif" w:hAnsi="Serif"/>
                <w:sz w:val="24"/>
                <w:szCs w:val="24"/>
              </w:rPr>
              <w:t>6.143</w:t>
            </w:r>
          </w:p>
        </w:tc>
      </w:tr>
      <w:tr w:rsidR="008F74A3" w:rsidRPr="008F74A3" w14:paraId="38284116" w14:textId="77777777" w:rsidTr="0072337A">
        <w:tc>
          <w:tcPr>
            <w:tcW w:w="0" w:type="auto"/>
            <w:shd w:val="clear" w:color="auto" w:fill="FFFFFF"/>
            <w:tcMar>
              <w:top w:w="105" w:type="dxa"/>
              <w:left w:w="75" w:type="dxa"/>
              <w:bottom w:w="105" w:type="dxa"/>
              <w:right w:w="75" w:type="dxa"/>
            </w:tcMar>
            <w:vAlign w:val="center"/>
            <w:hideMark/>
          </w:tcPr>
          <w:p w14:paraId="6A018506" w14:textId="77777777" w:rsidR="008F74A3" w:rsidRPr="008F74A3" w:rsidRDefault="008F74A3" w:rsidP="008F74A3">
            <w:pPr>
              <w:rPr>
                <w:rFonts w:ascii="Serif" w:hAnsi="Serif"/>
                <w:sz w:val="24"/>
                <w:szCs w:val="24"/>
              </w:rPr>
            </w:pPr>
            <w:r w:rsidRPr="008F74A3">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5759347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3E6152" w14:textId="77777777" w:rsidR="008F74A3" w:rsidRPr="008F74A3" w:rsidRDefault="008F74A3" w:rsidP="008F74A3">
            <w:pPr>
              <w:rPr>
                <w:rFonts w:ascii="Serif" w:hAnsi="Serif"/>
                <w:sz w:val="24"/>
                <w:szCs w:val="24"/>
              </w:rPr>
            </w:pPr>
            <w:r w:rsidRPr="008F74A3">
              <w:rPr>
                <w:rFonts w:ascii="Serif" w:hAnsi="Serif"/>
                <w:sz w:val="24"/>
                <w:szCs w:val="24"/>
              </w:rPr>
              <w:t>5.714</w:t>
            </w:r>
          </w:p>
        </w:tc>
      </w:tr>
      <w:tr w:rsidR="008F74A3" w:rsidRPr="008F74A3" w14:paraId="4E49CACB" w14:textId="77777777" w:rsidTr="0072337A">
        <w:tc>
          <w:tcPr>
            <w:tcW w:w="0" w:type="auto"/>
            <w:shd w:val="clear" w:color="auto" w:fill="FFFFFF"/>
            <w:tcMar>
              <w:top w:w="105" w:type="dxa"/>
              <w:left w:w="75" w:type="dxa"/>
              <w:bottom w:w="105" w:type="dxa"/>
              <w:right w:w="75" w:type="dxa"/>
            </w:tcMar>
            <w:vAlign w:val="center"/>
            <w:hideMark/>
          </w:tcPr>
          <w:p w14:paraId="7B55A89A" w14:textId="77777777" w:rsidR="008F74A3" w:rsidRPr="008F74A3" w:rsidRDefault="008F74A3" w:rsidP="008F74A3">
            <w:pPr>
              <w:rPr>
                <w:rFonts w:ascii="Serif" w:hAnsi="Serif"/>
                <w:sz w:val="24"/>
                <w:szCs w:val="24"/>
              </w:rPr>
            </w:pPr>
            <w:r w:rsidRPr="008F74A3">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203224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EA80161" w14:textId="77777777" w:rsidR="008F74A3" w:rsidRPr="008F74A3" w:rsidRDefault="008F74A3" w:rsidP="008F74A3">
            <w:pPr>
              <w:rPr>
                <w:rFonts w:ascii="Serif" w:hAnsi="Serif"/>
                <w:sz w:val="24"/>
                <w:szCs w:val="24"/>
              </w:rPr>
            </w:pPr>
            <w:r w:rsidRPr="008F74A3">
              <w:rPr>
                <w:rFonts w:ascii="Serif" w:hAnsi="Serif"/>
                <w:sz w:val="24"/>
                <w:szCs w:val="24"/>
              </w:rPr>
              <w:t>5.286</w:t>
            </w:r>
          </w:p>
        </w:tc>
      </w:tr>
      <w:tr w:rsidR="008F74A3" w:rsidRPr="008F74A3" w14:paraId="572A78CB" w14:textId="77777777" w:rsidTr="0072337A">
        <w:tc>
          <w:tcPr>
            <w:tcW w:w="0" w:type="auto"/>
            <w:shd w:val="clear" w:color="auto" w:fill="FFFFFF"/>
            <w:tcMar>
              <w:top w:w="105" w:type="dxa"/>
              <w:left w:w="75" w:type="dxa"/>
              <w:bottom w:w="105" w:type="dxa"/>
              <w:right w:w="75" w:type="dxa"/>
            </w:tcMar>
            <w:vAlign w:val="center"/>
            <w:hideMark/>
          </w:tcPr>
          <w:p w14:paraId="7FF59E71" w14:textId="77777777" w:rsidR="008F74A3" w:rsidRPr="008F74A3" w:rsidRDefault="008F74A3" w:rsidP="008F74A3">
            <w:pPr>
              <w:rPr>
                <w:rFonts w:ascii="Serif" w:hAnsi="Serif"/>
                <w:sz w:val="24"/>
                <w:szCs w:val="24"/>
              </w:rPr>
            </w:pPr>
            <w:r w:rsidRPr="008F74A3">
              <w:rPr>
                <w:rFonts w:ascii="Serif" w:hAnsi="Serif"/>
                <w:sz w:val="24"/>
                <w:szCs w:val="24"/>
              </w:rPr>
              <w:t>Nigeria</w:t>
            </w:r>
          </w:p>
        </w:tc>
        <w:tc>
          <w:tcPr>
            <w:tcW w:w="0" w:type="auto"/>
            <w:shd w:val="clear" w:color="auto" w:fill="FFFFFF"/>
            <w:tcMar>
              <w:top w:w="105" w:type="dxa"/>
              <w:left w:w="75" w:type="dxa"/>
              <w:bottom w:w="105" w:type="dxa"/>
              <w:right w:w="75" w:type="dxa"/>
            </w:tcMar>
            <w:vAlign w:val="center"/>
            <w:hideMark/>
          </w:tcPr>
          <w:p w14:paraId="0CCC46F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CA68FD" w14:textId="77777777" w:rsidR="008F74A3" w:rsidRPr="008F74A3" w:rsidRDefault="008F74A3" w:rsidP="008F74A3">
            <w:pPr>
              <w:rPr>
                <w:rFonts w:ascii="Serif" w:hAnsi="Serif"/>
                <w:sz w:val="24"/>
                <w:szCs w:val="24"/>
              </w:rPr>
            </w:pPr>
            <w:r w:rsidRPr="008F74A3">
              <w:rPr>
                <w:rFonts w:ascii="Serif" w:hAnsi="Serif"/>
                <w:sz w:val="24"/>
                <w:szCs w:val="24"/>
              </w:rPr>
              <w:t>5.286</w:t>
            </w:r>
          </w:p>
        </w:tc>
      </w:tr>
      <w:tr w:rsidR="008F74A3" w:rsidRPr="008F74A3" w14:paraId="3355CE18" w14:textId="77777777" w:rsidTr="0072337A">
        <w:tc>
          <w:tcPr>
            <w:tcW w:w="0" w:type="auto"/>
            <w:shd w:val="clear" w:color="auto" w:fill="FFFFFF"/>
            <w:tcMar>
              <w:top w:w="105" w:type="dxa"/>
              <w:left w:w="75" w:type="dxa"/>
              <w:bottom w:w="105" w:type="dxa"/>
              <w:right w:w="75" w:type="dxa"/>
            </w:tcMar>
            <w:vAlign w:val="center"/>
            <w:hideMark/>
          </w:tcPr>
          <w:p w14:paraId="1368D725" w14:textId="77777777" w:rsidR="008F74A3" w:rsidRPr="008F74A3" w:rsidRDefault="008F74A3" w:rsidP="008F74A3">
            <w:pPr>
              <w:rPr>
                <w:rFonts w:ascii="Serif" w:hAnsi="Serif"/>
                <w:sz w:val="24"/>
                <w:szCs w:val="24"/>
              </w:rPr>
            </w:pPr>
            <w:r w:rsidRPr="008F74A3">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381260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404B30D" w14:textId="77777777" w:rsidR="008F74A3" w:rsidRPr="008F74A3" w:rsidRDefault="008F74A3" w:rsidP="008F74A3">
            <w:pPr>
              <w:rPr>
                <w:rFonts w:ascii="Serif" w:hAnsi="Serif"/>
                <w:sz w:val="24"/>
                <w:szCs w:val="24"/>
              </w:rPr>
            </w:pPr>
            <w:r w:rsidRPr="008F74A3">
              <w:rPr>
                <w:rFonts w:ascii="Serif" w:hAnsi="Serif"/>
                <w:sz w:val="24"/>
                <w:szCs w:val="24"/>
              </w:rPr>
              <w:t>4.571</w:t>
            </w:r>
          </w:p>
        </w:tc>
      </w:tr>
      <w:tr w:rsidR="008F74A3" w:rsidRPr="008F74A3" w14:paraId="67A78D52" w14:textId="77777777" w:rsidTr="0072337A">
        <w:tc>
          <w:tcPr>
            <w:tcW w:w="0" w:type="auto"/>
            <w:shd w:val="clear" w:color="auto" w:fill="FFFFFF"/>
            <w:tcMar>
              <w:top w:w="105" w:type="dxa"/>
              <w:left w:w="75" w:type="dxa"/>
              <w:bottom w:w="105" w:type="dxa"/>
              <w:right w:w="75" w:type="dxa"/>
            </w:tcMar>
            <w:vAlign w:val="center"/>
            <w:hideMark/>
          </w:tcPr>
          <w:p w14:paraId="7DD0366C" w14:textId="77777777" w:rsidR="008F74A3" w:rsidRPr="008F74A3" w:rsidRDefault="008F74A3" w:rsidP="008F74A3">
            <w:pPr>
              <w:rPr>
                <w:rFonts w:ascii="Serif" w:hAnsi="Serif"/>
                <w:sz w:val="24"/>
                <w:szCs w:val="24"/>
              </w:rPr>
            </w:pPr>
            <w:r w:rsidRPr="008F74A3">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37C4C6E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0FFE9D" w14:textId="77777777" w:rsidR="008F74A3" w:rsidRPr="008F74A3" w:rsidRDefault="008F74A3" w:rsidP="008F74A3">
            <w:pPr>
              <w:rPr>
                <w:rFonts w:ascii="Serif" w:hAnsi="Serif"/>
                <w:sz w:val="24"/>
                <w:szCs w:val="24"/>
              </w:rPr>
            </w:pPr>
            <w:r w:rsidRPr="008F74A3">
              <w:rPr>
                <w:rFonts w:ascii="Serif" w:hAnsi="Serif"/>
                <w:sz w:val="24"/>
                <w:szCs w:val="24"/>
              </w:rPr>
              <w:t>4.571</w:t>
            </w:r>
          </w:p>
        </w:tc>
      </w:tr>
      <w:tr w:rsidR="008F74A3" w:rsidRPr="008F74A3" w14:paraId="2C18CAD2" w14:textId="77777777" w:rsidTr="0072337A">
        <w:tc>
          <w:tcPr>
            <w:tcW w:w="0" w:type="auto"/>
            <w:shd w:val="clear" w:color="auto" w:fill="FFFFFF"/>
            <w:tcMar>
              <w:top w:w="105" w:type="dxa"/>
              <w:left w:w="75" w:type="dxa"/>
              <w:bottom w:w="105" w:type="dxa"/>
              <w:right w:w="75" w:type="dxa"/>
            </w:tcMar>
            <w:vAlign w:val="center"/>
            <w:hideMark/>
          </w:tcPr>
          <w:p w14:paraId="21E57D26" w14:textId="77777777" w:rsidR="008F74A3" w:rsidRPr="008F74A3" w:rsidRDefault="008F74A3" w:rsidP="008F74A3">
            <w:pPr>
              <w:rPr>
                <w:rFonts w:ascii="Serif" w:hAnsi="Serif"/>
                <w:sz w:val="24"/>
                <w:szCs w:val="24"/>
              </w:rPr>
            </w:pPr>
            <w:r w:rsidRPr="008F74A3">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7BFEE60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CBA8D4" w14:textId="77777777" w:rsidR="008F74A3" w:rsidRPr="008F74A3" w:rsidRDefault="008F74A3" w:rsidP="008F74A3">
            <w:pPr>
              <w:rPr>
                <w:rFonts w:ascii="Serif" w:hAnsi="Serif"/>
                <w:sz w:val="24"/>
                <w:szCs w:val="24"/>
              </w:rPr>
            </w:pPr>
            <w:r w:rsidRPr="008F74A3">
              <w:rPr>
                <w:rFonts w:ascii="Serif" w:hAnsi="Serif"/>
                <w:sz w:val="24"/>
                <w:szCs w:val="24"/>
              </w:rPr>
              <w:t>4.286</w:t>
            </w:r>
          </w:p>
        </w:tc>
      </w:tr>
      <w:tr w:rsidR="008F74A3" w:rsidRPr="008F74A3" w14:paraId="4D56C5D0" w14:textId="77777777" w:rsidTr="0072337A">
        <w:tc>
          <w:tcPr>
            <w:tcW w:w="0" w:type="auto"/>
            <w:shd w:val="clear" w:color="auto" w:fill="FFFFFF"/>
            <w:tcMar>
              <w:top w:w="105" w:type="dxa"/>
              <w:left w:w="75" w:type="dxa"/>
              <w:bottom w:w="105" w:type="dxa"/>
              <w:right w:w="75" w:type="dxa"/>
            </w:tcMar>
            <w:vAlign w:val="center"/>
            <w:hideMark/>
          </w:tcPr>
          <w:p w14:paraId="4E29B33A" w14:textId="77777777" w:rsidR="008F74A3" w:rsidRPr="008F74A3" w:rsidRDefault="008F74A3" w:rsidP="008F74A3">
            <w:pPr>
              <w:rPr>
                <w:rFonts w:ascii="Serif" w:hAnsi="Serif"/>
                <w:sz w:val="24"/>
                <w:szCs w:val="24"/>
              </w:rPr>
            </w:pPr>
            <w:r w:rsidRPr="008F74A3">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30CDA93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CE16118" w14:textId="77777777" w:rsidR="008F74A3" w:rsidRPr="008F74A3" w:rsidRDefault="008F74A3" w:rsidP="008F74A3">
            <w:pPr>
              <w:rPr>
                <w:rFonts w:ascii="Serif" w:hAnsi="Serif"/>
                <w:sz w:val="24"/>
                <w:szCs w:val="24"/>
              </w:rPr>
            </w:pPr>
            <w:r w:rsidRPr="008F74A3">
              <w:rPr>
                <w:rFonts w:ascii="Serif" w:hAnsi="Serif"/>
                <w:sz w:val="24"/>
                <w:szCs w:val="24"/>
              </w:rPr>
              <w:t>4.143</w:t>
            </w:r>
          </w:p>
        </w:tc>
      </w:tr>
      <w:tr w:rsidR="008F74A3" w:rsidRPr="008F74A3" w14:paraId="76B60808" w14:textId="77777777" w:rsidTr="0072337A">
        <w:tc>
          <w:tcPr>
            <w:tcW w:w="0" w:type="auto"/>
            <w:shd w:val="clear" w:color="auto" w:fill="FFFFFF"/>
            <w:tcMar>
              <w:top w:w="105" w:type="dxa"/>
              <w:left w:w="75" w:type="dxa"/>
              <w:bottom w:w="105" w:type="dxa"/>
              <w:right w:w="75" w:type="dxa"/>
            </w:tcMar>
            <w:vAlign w:val="center"/>
            <w:hideMark/>
          </w:tcPr>
          <w:p w14:paraId="14EF8C37" w14:textId="77777777" w:rsidR="008F74A3" w:rsidRPr="008F74A3" w:rsidRDefault="008F74A3" w:rsidP="008F74A3">
            <w:pPr>
              <w:rPr>
                <w:rFonts w:ascii="Serif" w:hAnsi="Serif"/>
                <w:sz w:val="24"/>
                <w:szCs w:val="24"/>
              </w:rPr>
            </w:pPr>
            <w:r w:rsidRPr="008F74A3">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4E2D0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C6C6D9D" w14:textId="77777777" w:rsidR="008F74A3" w:rsidRPr="008F74A3" w:rsidRDefault="008F74A3" w:rsidP="008F74A3">
            <w:pPr>
              <w:rPr>
                <w:rFonts w:ascii="Serif" w:hAnsi="Serif"/>
                <w:sz w:val="24"/>
                <w:szCs w:val="24"/>
              </w:rPr>
            </w:pPr>
            <w:r w:rsidRPr="008F74A3">
              <w:rPr>
                <w:rFonts w:ascii="Serif" w:hAnsi="Serif"/>
                <w:sz w:val="24"/>
                <w:szCs w:val="24"/>
              </w:rPr>
              <w:t>4.000</w:t>
            </w:r>
          </w:p>
        </w:tc>
      </w:tr>
      <w:tr w:rsidR="008F74A3" w:rsidRPr="008F74A3" w14:paraId="4173D934" w14:textId="77777777" w:rsidTr="0072337A">
        <w:tc>
          <w:tcPr>
            <w:tcW w:w="0" w:type="auto"/>
            <w:shd w:val="clear" w:color="auto" w:fill="FFFFFF"/>
            <w:tcMar>
              <w:top w:w="105" w:type="dxa"/>
              <w:left w:w="75" w:type="dxa"/>
              <w:bottom w:w="105" w:type="dxa"/>
              <w:right w:w="75" w:type="dxa"/>
            </w:tcMar>
            <w:vAlign w:val="center"/>
            <w:hideMark/>
          </w:tcPr>
          <w:p w14:paraId="405F1F9B" w14:textId="77777777" w:rsidR="008F74A3" w:rsidRPr="008F74A3" w:rsidRDefault="008F74A3" w:rsidP="008F74A3">
            <w:pPr>
              <w:rPr>
                <w:rFonts w:ascii="Serif" w:hAnsi="Serif"/>
                <w:sz w:val="24"/>
                <w:szCs w:val="24"/>
              </w:rPr>
            </w:pPr>
            <w:r w:rsidRPr="008F74A3">
              <w:rPr>
                <w:rFonts w:ascii="Serif" w:hAnsi="Serif"/>
                <w:sz w:val="24"/>
                <w:szCs w:val="24"/>
              </w:rPr>
              <w:t>Saint Pierre and Miquelon</w:t>
            </w:r>
          </w:p>
        </w:tc>
        <w:tc>
          <w:tcPr>
            <w:tcW w:w="0" w:type="auto"/>
            <w:shd w:val="clear" w:color="auto" w:fill="FFFFFF"/>
            <w:tcMar>
              <w:top w:w="105" w:type="dxa"/>
              <w:left w:w="75" w:type="dxa"/>
              <w:bottom w:w="105" w:type="dxa"/>
              <w:right w:w="75" w:type="dxa"/>
            </w:tcMar>
            <w:vAlign w:val="center"/>
            <w:hideMark/>
          </w:tcPr>
          <w:p w14:paraId="1C4C4B2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5EC332B" w14:textId="77777777" w:rsidR="008F74A3" w:rsidRPr="008F74A3" w:rsidRDefault="008F74A3" w:rsidP="008F74A3">
            <w:pPr>
              <w:rPr>
                <w:rFonts w:ascii="Serif" w:hAnsi="Serif"/>
                <w:sz w:val="24"/>
                <w:szCs w:val="24"/>
              </w:rPr>
            </w:pPr>
            <w:r w:rsidRPr="008F74A3">
              <w:rPr>
                <w:rFonts w:ascii="Serif" w:hAnsi="Serif"/>
                <w:sz w:val="24"/>
                <w:szCs w:val="24"/>
              </w:rPr>
              <w:t>4.000</w:t>
            </w:r>
          </w:p>
        </w:tc>
      </w:tr>
      <w:tr w:rsidR="008F74A3" w:rsidRPr="008F74A3" w14:paraId="17DC523F" w14:textId="77777777" w:rsidTr="0072337A">
        <w:tc>
          <w:tcPr>
            <w:tcW w:w="0" w:type="auto"/>
            <w:shd w:val="clear" w:color="auto" w:fill="FFFFFF"/>
            <w:tcMar>
              <w:top w:w="105" w:type="dxa"/>
              <w:left w:w="75" w:type="dxa"/>
              <w:bottom w:w="105" w:type="dxa"/>
              <w:right w:w="75" w:type="dxa"/>
            </w:tcMar>
            <w:vAlign w:val="center"/>
            <w:hideMark/>
          </w:tcPr>
          <w:p w14:paraId="14607EE7" w14:textId="77777777" w:rsidR="008F74A3" w:rsidRPr="008F74A3" w:rsidRDefault="008F74A3" w:rsidP="008F74A3">
            <w:pPr>
              <w:rPr>
                <w:rFonts w:ascii="Serif" w:hAnsi="Serif"/>
                <w:sz w:val="24"/>
                <w:szCs w:val="24"/>
              </w:rPr>
            </w:pPr>
            <w:r w:rsidRPr="008F74A3">
              <w:rPr>
                <w:rFonts w:ascii="Serif" w:hAnsi="Serif"/>
                <w:sz w:val="24"/>
                <w:szCs w:val="24"/>
              </w:rPr>
              <w:t>Cote d'Ivoire</w:t>
            </w:r>
          </w:p>
        </w:tc>
        <w:tc>
          <w:tcPr>
            <w:tcW w:w="0" w:type="auto"/>
            <w:shd w:val="clear" w:color="auto" w:fill="FFFFFF"/>
            <w:tcMar>
              <w:top w:w="105" w:type="dxa"/>
              <w:left w:w="75" w:type="dxa"/>
              <w:bottom w:w="105" w:type="dxa"/>
              <w:right w:w="75" w:type="dxa"/>
            </w:tcMar>
            <w:vAlign w:val="center"/>
            <w:hideMark/>
          </w:tcPr>
          <w:p w14:paraId="54F123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F2BA27" w14:textId="77777777" w:rsidR="008F74A3" w:rsidRPr="008F74A3" w:rsidRDefault="008F74A3" w:rsidP="008F74A3">
            <w:pPr>
              <w:rPr>
                <w:rFonts w:ascii="Serif" w:hAnsi="Serif"/>
                <w:sz w:val="24"/>
                <w:szCs w:val="24"/>
              </w:rPr>
            </w:pPr>
            <w:r w:rsidRPr="008F74A3">
              <w:rPr>
                <w:rFonts w:ascii="Serif" w:hAnsi="Serif"/>
                <w:sz w:val="24"/>
                <w:szCs w:val="24"/>
              </w:rPr>
              <w:t>3.857</w:t>
            </w:r>
          </w:p>
        </w:tc>
      </w:tr>
      <w:tr w:rsidR="008F74A3" w:rsidRPr="008F74A3" w14:paraId="57275A4F" w14:textId="77777777" w:rsidTr="0072337A">
        <w:tc>
          <w:tcPr>
            <w:tcW w:w="0" w:type="auto"/>
            <w:shd w:val="clear" w:color="auto" w:fill="FFFFFF"/>
            <w:tcMar>
              <w:top w:w="105" w:type="dxa"/>
              <w:left w:w="75" w:type="dxa"/>
              <w:bottom w:w="105" w:type="dxa"/>
              <w:right w:w="75" w:type="dxa"/>
            </w:tcMar>
            <w:vAlign w:val="center"/>
            <w:hideMark/>
          </w:tcPr>
          <w:p w14:paraId="7A4BF9D3" w14:textId="77777777" w:rsidR="008F74A3" w:rsidRPr="008F74A3" w:rsidRDefault="008F74A3" w:rsidP="008F74A3">
            <w:pPr>
              <w:rPr>
                <w:rFonts w:ascii="Serif" w:hAnsi="Serif"/>
                <w:sz w:val="24"/>
                <w:szCs w:val="24"/>
              </w:rPr>
            </w:pPr>
            <w:r w:rsidRPr="008F74A3">
              <w:rPr>
                <w:rFonts w:ascii="Serif" w:hAnsi="Serif"/>
                <w:sz w:val="24"/>
                <w:szCs w:val="24"/>
              </w:rPr>
              <w:lastRenderedPageBreak/>
              <w:t>Suriname</w:t>
            </w:r>
          </w:p>
        </w:tc>
        <w:tc>
          <w:tcPr>
            <w:tcW w:w="0" w:type="auto"/>
            <w:shd w:val="clear" w:color="auto" w:fill="FFFFFF"/>
            <w:tcMar>
              <w:top w:w="105" w:type="dxa"/>
              <w:left w:w="75" w:type="dxa"/>
              <w:bottom w:w="105" w:type="dxa"/>
              <w:right w:w="75" w:type="dxa"/>
            </w:tcMar>
            <w:vAlign w:val="center"/>
            <w:hideMark/>
          </w:tcPr>
          <w:p w14:paraId="4FBC03A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E5A63D" w14:textId="77777777" w:rsidR="008F74A3" w:rsidRPr="008F74A3" w:rsidRDefault="008F74A3" w:rsidP="008F74A3">
            <w:pPr>
              <w:rPr>
                <w:rFonts w:ascii="Serif" w:hAnsi="Serif"/>
                <w:sz w:val="24"/>
                <w:szCs w:val="24"/>
              </w:rPr>
            </w:pPr>
            <w:r w:rsidRPr="008F74A3">
              <w:rPr>
                <w:rFonts w:ascii="Serif" w:hAnsi="Serif"/>
                <w:sz w:val="24"/>
                <w:szCs w:val="24"/>
              </w:rPr>
              <w:t>3.714</w:t>
            </w:r>
          </w:p>
        </w:tc>
      </w:tr>
      <w:tr w:rsidR="008F74A3" w:rsidRPr="008F74A3" w14:paraId="0F96AA96" w14:textId="77777777" w:rsidTr="0072337A">
        <w:tc>
          <w:tcPr>
            <w:tcW w:w="0" w:type="auto"/>
            <w:shd w:val="clear" w:color="auto" w:fill="FFFFFF"/>
            <w:tcMar>
              <w:top w:w="105" w:type="dxa"/>
              <w:left w:w="75" w:type="dxa"/>
              <w:bottom w:w="105" w:type="dxa"/>
              <w:right w:w="75" w:type="dxa"/>
            </w:tcMar>
            <w:vAlign w:val="center"/>
            <w:hideMark/>
          </w:tcPr>
          <w:p w14:paraId="1BC0751F" w14:textId="77777777" w:rsidR="008F74A3" w:rsidRPr="008F74A3" w:rsidRDefault="008F74A3" w:rsidP="008F74A3">
            <w:pPr>
              <w:rPr>
                <w:rFonts w:ascii="Serif" w:hAnsi="Serif"/>
                <w:sz w:val="24"/>
                <w:szCs w:val="24"/>
              </w:rPr>
            </w:pPr>
            <w:r w:rsidRPr="008F74A3">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159F9B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3CE621C" w14:textId="77777777" w:rsidR="008F74A3" w:rsidRPr="008F74A3" w:rsidRDefault="008F74A3" w:rsidP="008F74A3">
            <w:pPr>
              <w:rPr>
                <w:rFonts w:ascii="Serif" w:hAnsi="Serif"/>
                <w:sz w:val="24"/>
                <w:szCs w:val="24"/>
              </w:rPr>
            </w:pPr>
            <w:r w:rsidRPr="008F74A3">
              <w:rPr>
                <w:rFonts w:ascii="Serif" w:hAnsi="Serif"/>
                <w:sz w:val="24"/>
                <w:szCs w:val="24"/>
              </w:rPr>
              <w:t>3.286</w:t>
            </w:r>
          </w:p>
        </w:tc>
      </w:tr>
      <w:tr w:rsidR="008F74A3" w:rsidRPr="008F74A3" w14:paraId="15505DBC" w14:textId="77777777" w:rsidTr="0072337A">
        <w:tc>
          <w:tcPr>
            <w:tcW w:w="0" w:type="auto"/>
            <w:shd w:val="clear" w:color="auto" w:fill="FFFFFF"/>
            <w:tcMar>
              <w:top w:w="105" w:type="dxa"/>
              <w:left w:w="75" w:type="dxa"/>
              <w:bottom w:w="105" w:type="dxa"/>
              <w:right w:w="75" w:type="dxa"/>
            </w:tcMar>
            <w:vAlign w:val="center"/>
            <w:hideMark/>
          </w:tcPr>
          <w:p w14:paraId="221AEAE0" w14:textId="77777777" w:rsidR="008F74A3" w:rsidRPr="008F74A3" w:rsidRDefault="008F74A3" w:rsidP="008F74A3">
            <w:pPr>
              <w:rPr>
                <w:rFonts w:ascii="Serif" w:hAnsi="Serif"/>
                <w:sz w:val="24"/>
                <w:szCs w:val="24"/>
              </w:rPr>
            </w:pPr>
            <w:r w:rsidRPr="008F74A3">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7DB1578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78EE08" w14:textId="77777777" w:rsidR="008F74A3" w:rsidRPr="008F74A3" w:rsidRDefault="008F74A3" w:rsidP="008F74A3">
            <w:pPr>
              <w:rPr>
                <w:rFonts w:ascii="Serif" w:hAnsi="Serif"/>
                <w:sz w:val="24"/>
                <w:szCs w:val="24"/>
              </w:rPr>
            </w:pPr>
            <w:r w:rsidRPr="008F74A3">
              <w:rPr>
                <w:rFonts w:ascii="Serif" w:hAnsi="Serif"/>
                <w:sz w:val="24"/>
                <w:szCs w:val="24"/>
              </w:rPr>
              <w:t>3.000</w:t>
            </w:r>
          </w:p>
        </w:tc>
      </w:tr>
      <w:tr w:rsidR="008F74A3" w:rsidRPr="008F74A3" w14:paraId="40AA4D7F" w14:textId="77777777" w:rsidTr="0072337A">
        <w:tc>
          <w:tcPr>
            <w:tcW w:w="0" w:type="auto"/>
            <w:shd w:val="clear" w:color="auto" w:fill="FFFFFF"/>
            <w:tcMar>
              <w:top w:w="105" w:type="dxa"/>
              <w:left w:w="75" w:type="dxa"/>
              <w:bottom w:w="105" w:type="dxa"/>
              <w:right w:w="75" w:type="dxa"/>
            </w:tcMar>
            <w:vAlign w:val="center"/>
            <w:hideMark/>
          </w:tcPr>
          <w:p w14:paraId="4728AAF2" w14:textId="77777777" w:rsidR="008F74A3" w:rsidRPr="008F74A3" w:rsidRDefault="008F74A3" w:rsidP="008F74A3">
            <w:pPr>
              <w:rPr>
                <w:rFonts w:ascii="Serif" w:hAnsi="Serif"/>
                <w:sz w:val="24"/>
                <w:szCs w:val="24"/>
              </w:rPr>
            </w:pPr>
            <w:r w:rsidRPr="008F74A3">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7E32E1D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10F3D2B" w14:textId="77777777" w:rsidR="008F74A3" w:rsidRPr="008F74A3" w:rsidRDefault="008F74A3" w:rsidP="008F74A3">
            <w:pPr>
              <w:rPr>
                <w:rFonts w:ascii="Serif" w:hAnsi="Serif"/>
                <w:sz w:val="24"/>
                <w:szCs w:val="24"/>
              </w:rPr>
            </w:pPr>
            <w:r w:rsidRPr="008F74A3">
              <w:rPr>
                <w:rFonts w:ascii="Serif" w:hAnsi="Serif"/>
                <w:sz w:val="24"/>
                <w:szCs w:val="24"/>
              </w:rPr>
              <w:t>2.857</w:t>
            </w:r>
          </w:p>
        </w:tc>
      </w:tr>
      <w:tr w:rsidR="008F74A3" w:rsidRPr="008F74A3" w14:paraId="4B78AE6D" w14:textId="77777777" w:rsidTr="0072337A">
        <w:tc>
          <w:tcPr>
            <w:tcW w:w="0" w:type="auto"/>
            <w:shd w:val="clear" w:color="auto" w:fill="FFFFFF"/>
            <w:tcMar>
              <w:top w:w="105" w:type="dxa"/>
              <w:left w:w="75" w:type="dxa"/>
              <w:bottom w:w="105" w:type="dxa"/>
              <w:right w:w="75" w:type="dxa"/>
            </w:tcMar>
            <w:vAlign w:val="center"/>
            <w:hideMark/>
          </w:tcPr>
          <w:p w14:paraId="606BE7CA" w14:textId="77777777" w:rsidR="008F74A3" w:rsidRPr="008F74A3" w:rsidRDefault="008F74A3" w:rsidP="008F74A3">
            <w:pPr>
              <w:rPr>
                <w:rFonts w:ascii="Serif" w:hAnsi="Serif"/>
                <w:sz w:val="24"/>
                <w:szCs w:val="24"/>
              </w:rPr>
            </w:pPr>
            <w:r w:rsidRPr="008F74A3">
              <w:rPr>
                <w:rFonts w:ascii="Serif" w:hAnsi="Serif"/>
                <w:sz w:val="24"/>
                <w:szCs w:val="24"/>
              </w:rPr>
              <w:t>Cape Verde</w:t>
            </w:r>
          </w:p>
        </w:tc>
        <w:tc>
          <w:tcPr>
            <w:tcW w:w="0" w:type="auto"/>
            <w:shd w:val="clear" w:color="auto" w:fill="FFFFFF"/>
            <w:tcMar>
              <w:top w:w="105" w:type="dxa"/>
              <w:left w:w="75" w:type="dxa"/>
              <w:bottom w:w="105" w:type="dxa"/>
              <w:right w:w="75" w:type="dxa"/>
            </w:tcMar>
            <w:vAlign w:val="center"/>
            <w:hideMark/>
          </w:tcPr>
          <w:p w14:paraId="26A80FD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7494AF" w14:textId="77777777" w:rsidR="008F74A3" w:rsidRPr="008F74A3" w:rsidRDefault="008F74A3" w:rsidP="008F74A3">
            <w:pPr>
              <w:rPr>
                <w:rFonts w:ascii="Serif" w:hAnsi="Serif"/>
                <w:sz w:val="24"/>
                <w:szCs w:val="24"/>
              </w:rPr>
            </w:pPr>
            <w:r w:rsidRPr="008F74A3">
              <w:rPr>
                <w:rFonts w:ascii="Serif" w:hAnsi="Serif"/>
                <w:sz w:val="24"/>
                <w:szCs w:val="24"/>
              </w:rPr>
              <w:t>2.714</w:t>
            </w:r>
          </w:p>
        </w:tc>
      </w:tr>
      <w:tr w:rsidR="008F74A3" w:rsidRPr="008F74A3" w14:paraId="45416336" w14:textId="77777777" w:rsidTr="0072337A">
        <w:tc>
          <w:tcPr>
            <w:tcW w:w="0" w:type="auto"/>
            <w:shd w:val="clear" w:color="auto" w:fill="FFFFFF"/>
            <w:tcMar>
              <w:top w:w="105" w:type="dxa"/>
              <w:left w:w="75" w:type="dxa"/>
              <w:bottom w:w="105" w:type="dxa"/>
              <w:right w:w="75" w:type="dxa"/>
            </w:tcMar>
            <w:vAlign w:val="center"/>
            <w:hideMark/>
          </w:tcPr>
          <w:p w14:paraId="6FC875EB" w14:textId="77777777" w:rsidR="008F74A3" w:rsidRPr="008F74A3" w:rsidRDefault="008F74A3" w:rsidP="008F74A3">
            <w:pPr>
              <w:rPr>
                <w:rFonts w:ascii="Serif" w:hAnsi="Serif"/>
                <w:sz w:val="24"/>
                <w:szCs w:val="24"/>
              </w:rPr>
            </w:pPr>
            <w:r w:rsidRPr="008F74A3">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7860AE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22E1E9" w14:textId="77777777" w:rsidR="008F74A3" w:rsidRPr="008F74A3" w:rsidRDefault="008F74A3" w:rsidP="008F74A3">
            <w:pPr>
              <w:rPr>
                <w:rFonts w:ascii="Serif" w:hAnsi="Serif"/>
                <w:sz w:val="24"/>
                <w:szCs w:val="24"/>
              </w:rPr>
            </w:pPr>
            <w:r w:rsidRPr="008F74A3">
              <w:rPr>
                <w:rFonts w:ascii="Serif" w:hAnsi="Serif"/>
                <w:sz w:val="24"/>
                <w:szCs w:val="24"/>
              </w:rPr>
              <w:t>2.571</w:t>
            </w:r>
          </w:p>
        </w:tc>
      </w:tr>
      <w:tr w:rsidR="008F74A3" w:rsidRPr="008F74A3" w14:paraId="1D96E7BB" w14:textId="77777777" w:rsidTr="0072337A">
        <w:tc>
          <w:tcPr>
            <w:tcW w:w="0" w:type="auto"/>
            <w:shd w:val="clear" w:color="auto" w:fill="FFFFFF"/>
            <w:tcMar>
              <w:top w:w="105" w:type="dxa"/>
              <w:left w:w="75" w:type="dxa"/>
              <w:bottom w:w="105" w:type="dxa"/>
              <w:right w:w="75" w:type="dxa"/>
            </w:tcMar>
            <w:vAlign w:val="center"/>
            <w:hideMark/>
          </w:tcPr>
          <w:p w14:paraId="7887F7F7" w14:textId="77777777" w:rsidR="008F74A3" w:rsidRPr="008F74A3" w:rsidRDefault="008F74A3" w:rsidP="008F74A3">
            <w:pPr>
              <w:rPr>
                <w:rFonts w:ascii="Serif" w:hAnsi="Serif"/>
                <w:sz w:val="24"/>
                <w:szCs w:val="24"/>
              </w:rPr>
            </w:pPr>
            <w:r w:rsidRPr="008F74A3">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1340A76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63112E" w14:textId="77777777" w:rsidR="008F74A3" w:rsidRPr="008F74A3" w:rsidRDefault="008F74A3" w:rsidP="008F74A3">
            <w:pPr>
              <w:rPr>
                <w:rFonts w:ascii="Serif" w:hAnsi="Serif"/>
                <w:sz w:val="24"/>
                <w:szCs w:val="24"/>
              </w:rPr>
            </w:pPr>
            <w:r w:rsidRPr="008F74A3">
              <w:rPr>
                <w:rFonts w:ascii="Serif" w:hAnsi="Serif"/>
                <w:sz w:val="24"/>
                <w:szCs w:val="24"/>
              </w:rPr>
              <w:t>2.286</w:t>
            </w:r>
          </w:p>
        </w:tc>
      </w:tr>
      <w:tr w:rsidR="008F74A3" w:rsidRPr="008F74A3" w14:paraId="1F656FFF" w14:textId="77777777" w:rsidTr="0072337A">
        <w:tc>
          <w:tcPr>
            <w:tcW w:w="0" w:type="auto"/>
            <w:shd w:val="clear" w:color="auto" w:fill="FFFFFF"/>
            <w:tcMar>
              <w:top w:w="105" w:type="dxa"/>
              <w:left w:w="75" w:type="dxa"/>
              <w:bottom w:w="105" w:type="dxa"/>
              <w:right w:w="75" w:type="dxa"/>
            </w:tcMar>
            <w:vAlign w:val="center"/>
            <w:hideMark/>
          </w:tcPr>
          <w:p w14:paraId="4144B87E" w14:textId="77777777" w:rsidR="008F74A3" w:rsidRPr="008F74A3" w:rsidRDefault="008F74A3" w:rsidP="008F74A3">
            <w:pPr>
              <w:rPr>
                <w:rFonts w:ascii="Serif" w:hAnsi="Serif"/>
                <w:sz w:val="24"/>
                <w:szCs w:val="24"/>
              </w:rPr>
            </w:pPr>
            <w:r w:rsidRPr="008F74A3">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04667F2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B290303" w14:textId="77777777" w:rsidR="008F74A3" w:rsidRPr="008F74A3" w:rsidRDefault="008F74A3" w:rsidP="008F74A3">
            <w:pPr>
              <w:rPr>
                <w:rFonts w:ascii="Serif" w:hAnsi="Serif"/>
                <w:sz w:val="24"/>
                <w:szCs w:val="24"/>
              </w:rPr>
            </w:pPr>
            <w:r w:rsidRPr="008F74A3">
              <w:rPr>
                <w:rFonts w:ascii="Serif" w:hAnsi="Serif"/>
                <w:sz w:val="24"/>
                <w:szCs w:val="24"/>
              </w:rPr>
              <w:t>2.286</w:t>
            </w:r>
          </w:p>
        </w:tc>
      </w:tr>
      <w:tr w:rsidR="008F74A3" w:rsidRPr="008F74A3" w14:paraId="7D371868" w14:textId="77777777" w:rsidTr="0072337A">
        <w:tc>
          <w:tcPr>
            <w:tcW w:w="0" w:type="auto"/>
            <w:shd w:val="clear" w:color="auto" w:fill="FFFFFF"/>
            <w:tcMar>
              <w:top w:w="105" w:type="dxa"/>
              <w:left w:w="75" w:type="dxa"/>
              <w:bottom w:w="105" w:type="dxa"/>
              <w:right w:w="75" w:type="dxa"/>
            </w:tcMar>
            <w:vAlign w:val="center"/>
            <w:hideMark/>
          </w:tcPr>
          <w:p w14:paraId="11863E51" w14:textId="77777777" w:rsidR="008F74A3" w:rsidRPr="008F74A3" w:rsidRDefault="008F74A3" w:rsidP="008F74A3">
            <w:pPr>
              <w:rPr>
                <w:rFonts w:ascii="Serif" w:hAnsi="Serif"/>
                <w:sz w:val="24"/>
                <w:szCs w:val="24"/>
              </w:rPr>
            </w:pPr>
            <w:r w:rsidRPr="008F74A3">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6611512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628FE5" w14:textId="77777777" w:rsidR="008F74A3" w:rsidRPr="008F74A3" w:rsidRDefault="008F74A3" w:rsidP="008F74A3">
            <w:pPr>
              <w:rPr>
                <w:rFonts w:ascii="Serif" w:hAnsi="Serif"/>
                <w:sz w:val="24"/>
                <w:szCs w:val="24"/>
              </w:rPr>
            </w:pPr>
            <w:r w:rsidRPr="008F74A3">
              <w:rPr>
                <w:rFonts w:ascii="Serif" w:hAnsi="Serif"/>
                <w:sz w:val="24"/>
                <w:szCs w:val="24"/>
              </w:rPr>
              <w:t>2.000</w:t>
            </w:r>
          </w:p>
        </w:tc>
      </w:tr>
      <w:tr w:rsidR="008F74A3" w:rsidRPr="008F74A3" w14:paraId="09905C73" w14:textId="77777777" w:rsidTr="0072337A">
        <w:tc>
          <w:tcPr>
            <w:tcW w:w="0" w:type="auto"/>
            <w:shd w:val="clear" w:color="auto" w:fill="FFFFFF"/>
            <w:tcMar>
              <w:top w:w="105" w:type="dxa"/>
              <w:left w:w="75" w:type="dxa"/>
              <w:bottom w:w="105" w:type="dxa"/>
              <w:right w:w="75" w:type="dxa"/>
            </w:tcMar>
            <w:vAlign w:val="center"/>
            <w:hideMark/>
          </w:tcPr>
          <w:p w14:paraId="45B05447" w14:textId="77777777" w:rsidR="008F74A3" w:rsidRPr="008F74A3" w:rsidRDefault="008F74A3" w:rsidP="008F74A3">
            <w:pPr>
              <w:rPr>
                <w:rFonts w:ascii="Serif" w:hAnsi="Serif"/>
                <w:sz w:val="24"/>
                <w:szCs w:val="24"/>
              </w:rPr>
            </w:pPr>
            <w:r w:rsidRPr="008F74A3">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189E036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F6726C" w14:textId="77777777" w:rsidR="008F74A3" w:rsidRPr="008F74A3" w:rsidRDefault="008F74A3" w:rsidP="008F74A3">
            <w:pPr>
              <w:rPr>
                <w:rFonts w:ascii="Serif" w:hAnsi="Serif"/>
                <w:sz w:val="24"/>
                <w:szCs w:val="24"/>
              </w:rPr>
            </w:pPr>
            <w:r w:rsidRPr="008F74A3">
              <w:rPr>
                <w:rFonts w:ascii="Serif" w:hAnsi="Serif"/>
                <w:sz w:val="24"/>
                <w:szCs w:val="24"/>
              </w:rPr>
              <w:t>2.000</w:t>
            </w:r>
          </w:p>
        </w:tc>
      </w:tr>
      <w:tr w:rsidR="008F74A3" w:rsidRPr="008F74A3" w14:paraId="0EE969FF" w14:textId="77777777" w:rsidTr="0072337A">
        <w:tc>
          <w:tcPr>
            <w:tcW w:w="0" w:type="auto"/>
            <w:shd w:val="clear" w:color="auto" w:fill="FFFFFF"/>
            <w:tcMar>
              <w:top w:w="105" w:type="dxa"/>
              <w:left w:w="75" w:type="dxa"/>
              <w:bottom w:w="105" w:type="dxa"/>
              <w:right w:w="75" w:type="dxa"/>
            </w:tcMar>
            <w:vAlign w:val="center"/>
            <w:hideMark/>
          </w:tcPr>
          <w:p w14:paraId="023758A3" w14:textId="77777777" w:rsidR="008F74A3" w:rsidRPr="008F74A3" w:rsidRDefault="008F74A3" w:rsidP="008F74A3">
            <w:pPr>
              <w:rPr>
                <w:rFonts w:ascii="Serif" w:hAnsi="Serif"/>
                <w:sz w:val="24"/>
                <w:szCs w:val="24"/>
              </w:rPr>
            </w:pPr>
            <w:r w:rsidRPr="008F74A3">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20500E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A41F1E3" w14:textId="77777777" w:rsidR="008F74A3" w:rsidRPr="008F74A3" w:rsidRDefault="008F74A3" w:rsidP="008F74A3">
            <w:pPr>
              <w:rPr>
                <w:rFonts w:ascii="Serif" w:hAnsi="Serif"/>
                <w:sz w:val="24"/>
                <w:szCs w:val="24"/>
              </w:rPr>
            </w:pPr>
            <w:r w:rsidRPr="008F74A3">
              <w:rPr>
                <w:rFonts w:ascii="Serif" w:hAnsi="Serif"/>
                <w:sz w:val="24"/>
                <w:szCs w:val="24"/>
              </w:rPr>
              <w:t>1.857</w:t>
            </w:r>
          </w:p>
        </w:tc>
      </w:tr>
      <w:tr w:rsidR="008F74A3" w:rsidRPr="008F74A3" w14:paraId="622C6A51" w14:textId="77777777" w:rsidTr="0072337A">
        <w:tc>
          <w:tcPr>
            <w:tcW w:w="0" w:type="auto"/>
            <w:shd w:val="clear" w:color="auto" w:fill="FFFFFF"/>
            <w:tcMar>
              <w:top w:w="105" w:type="dxa"/>
              <w:left w:w="75" w:type="dxa"/>
              <w:bottom w:w="105" w:type="dxa"/>
              <w:right w:w="75" w:type="dxa"/>
            </w:tcMar>
            <w:vAlign w:val="center"/>
            <w:hideMark/>
          </w:tcPr>
          <w:p w14:paraId="2B94133C" w14:textId="77777777" w:rsidR="008F74A3" w:rsidRPr="008F74A3" w:rsidRDefault="008F74A3" w:rsidP="008F74A3">
            <w:pPr>
              <w:rPr>
                <w:rFonts w:ascii="Serif" w:hAnsi="Serif"/>
                <w:sz w:val="24"/>
                <w:szCs w:val="24"/>
              </w:rPr>
            </w:pPr>
            <w:r w:rsidRPr="008F74A3">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6AB2B61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50093A1" w14:textId="77777777" w:rsidR="008F74A3" w:rsidRPr="008F74A3" w:rsidRDefault="008F74A3" w:rsidP="008F74A3">
            <w:pPr>
              <w:rPr>
                <w:rFonts w:ascii="Serif" w:hAnsi="Serif"/>
                <w:sz w:val="24"/>
                <w:szCs w:val="24"/>
              </w:rPr>
            </w:pPr>
            <w:r w:rsidRPr="008F74A3">
              <w:rPr>
                <w:rFonts w:ascii="Serif" w:hAnsi="Serif"/>
                <w:sz w:val="24"/>
                <w:szCs w:val="24"/>
              </w:rPr>
              <w:t>1.857</w:t>
            </w:r>
          </w:p>
        </w:tc>
      </w:tr>
      <w:tr w:rsidR="008F74A3" w:rsidRPr="008F74A3" w14:paraId="719D848D" w14:textId="77777777" w:rsidTr="0072337A">
        <w:tc>
          <w:tcPr>
            <w:tcW w:w="0" w:type="auto"/>
            <w:shd w:val="clear" w:color="auto" w:fill="FFFFFF"/>
            <w:tcMar>
              <w:top w:w="105" w:type="dxa"/>
              <w:left w:w="75" w:type="dxa"/>
              <w:bottom w:w="105" w:type="dxa"/>
              <w:right w:w="75" w:type="dxa"/>
            </w:tcMar>
            <w:vAlign w:val="center"/>
            <w:hideMark/>
          </w:tcPr>
          <w:p w14:paraId="5CF795AB" w14:textId="77777777" w:rsidR="008F74A3" w:rsidRPr="008F74A3" w:rsidRDefault="008F74A3" w:rsidP="008F74A3">
            <w:pPr>
              <w:rPr>
                <w:rFonts w:ascii="Serif" w:hAnsi="Serif"/>
                <w:sz w:val="24"/>
                <w:szCs w:val="24"/>
              </w:rPr>
            </w:pPr>
            <w:r w:rsidRPr="008F74A3">
              <w:rPr>
                <w:rFonts w:ascii="Serif" w:hAnsi="Serif"/>
                <w:sz w:val="24"/>
                <w:szCs w:val="24"/>
              </w:rPr>
              <w:t>Kyrgyzstan</w:t>
            </w:r>
          </w:p>
        </w:tc>
        <w:tc>
          <w:tcPr>
            <w:tcW w:w="0" w:type="auto"/>
            <w:shd w:val="clear" w:color="auto" w:fill="FFFFFF"/>
            <w:tcMar>
              <w:top w:w="105" w:type="dxa"/>
              <w:left w:w="75" w:type="dxa"/>
              <w:bottom w:w="105" w:type="dxa"/>
              <w:right w:w="75" w:type="dxa"/>
            </w:tcMar>
            <w:vAlign w:val="center"/>
            <w:hideMark/>
          </w:tcPr>
          <w:p w14:paraId="21359EB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1165A93"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685F65C5" w14:textId="77777777" w:rsidTr="0072337A">
        <w:tc>
          <w:tcPr>
            <w:tcW w:w="0" w:type="auto"/>
            <w:shd w:val="clear" w:color="auto" w:fill="FFFFFF"/>
            <w:tcMar>
              <w:top w:w="105" w:type="dxa"/>
              <w:left w:w="75" w:type="dxa"/>
              <w:bottom w:w="105" w:type="dxa"/>
              <w:right w:w="75" w:type="dxa"/>
            </w:tcMar>
            <w:vAlign w:val="center"/>
            <w:hideMark/>
          </w:tcPr>
          <w:p w14:paraId="42F31C8B" w14:textId="77777777" w:rsidR="008F74A3" w:rsidRPr="008F74A3" w:rsidRDefault="008F74A3" w:rsidP="008F74A3">
            <w:pPr>
              <w:rPr>
                <w:rFonts w:ascii="Serif" w:hAnsi="Serif"/>
                <w:sz w:val="24"/>
                <w:szCs w:val="24"/>
              </w:rPr>
            </w:pPr>
            <w:r w:rsidRPr="008F74A3">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039ADC2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FBE3CF"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57F83E5A" w14:textId="77777777" w:rsidTr="0072337A">
        <w:tc>
          <w:tcPr>
            <w:tcW w:w="0" w:type="auto"/>
            <w:shd w:val="clear" w:color="auto" w:fill="FFFFFF"/>
            <w:tcMar>
              <w:top w:w="105" w:type="dxa"/>
              <w:left w:w="75" w:type="dxa"/>
              <w:bottom w:w="105" w:type="dxa"/>
              <w:right w:w="75" w:type="dxa"/>
            </w:tcMar>
            <w:vAlign w:val="center"/>
            <w:hideMark/>
          </w:tcPr>
          <w:p w14:paraId="2ED03426" w14:textId="77777777" w:rsidR="008F74A3" w:rsidRPr="008F74A3" w:rsidRDefault="008F74A3" w:rsidP="008F74A3">
            <w:pPr>
              <w:rPr>
                <w:rFonts w:ascii="Serif" w:hAnsi="Serif"/>
                <w:sz w:val="24"/>
                <w:szCs w:val="24"/>
              </w:rPr>
            </w:pPr>
            <w:r w:rsidRPr="008F74A3">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046D59C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2198460"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2193228A" w14:textId="77777777" w:rsidTr="0072337A">
        <w:tc>
          <w:tcPr>
            <w:tcW w:w="0" w:type="auto"/>
            <w:shd w:val="clear" w:color="auto" w:fill="FFFFFF"/>
            <w:tcMar>
              <w:top w:w="105" w:type="dxa"/>
              <w:left w:w="75" w:type="dxa"/>
              <w:bottom w:w="105" w:type="dxa"/>
              <w:right w:w="75" w:type="dxa"/>
            </w:tcMar>
            <w:vAlign w:val="center"/>
            <w:hideMark/>
          </w:tcPr>
          <w:p w14:paraId="697CD6B0" w14:textId="77777777" w:rsidR="008F74A3" w:rsidRPr="008F74A3" w:rsidRDefault="008F74A3" w:rsidP="008F74A3">
            <w:pPr>
              <w:rPr>
                <w:rFonts w:ascii="Serif" w:hAnsi="Serif"/>
                <w:sz w:val="24"/>
                <w:szCs w:val="24"/>
              </w:rPr>
            </w:pPr>
            <w:r w:rsidRPr="008F74A3">
              <w:rPr>
                <w:rFonts w:ascii="Serif" w:hAnsi="Serif"/>
                <w:sz w:val="24"/>
                <w:szCs w:val="24"/>
              </w:rPr>
              <w:t>Timor</w:t>
            </w:r>
          </w:p>
        </w:tc>
        <w:tc>
          <w:tcPr>
            <w:tcW w:w="0" w:type="auto"/>
            <w:shd w:val="clear" w:color="auto" w:fill="FFFFFF"/>
            <w:tcMar>
              <w:top w:w="105" w:type="dxa"/>
              <w:left w:w="75" w:type="dxa"/>
              <w:bottom w:w="105" w:type="dxa"/>
              <w:right w:w="75" w:type="dxa"/>
            </w:tcMar>
            <w:vAlign w:val="center"/>
            <w:hideMark/>
          </w:tcPr>
          <w:p w14:paraId="75450F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7195F7" w14:textId="77777777" w:rsidR="008F74A3" w:rsidRPr="008F74A3" w:rsidRDefault="008F74A3" w:rsidP="008F74A3">
            <w:pPr>
              <w:rPr>
                <w:rFonts w:ascii="Serif" w:hAnsi="Serif"/>
                <w:sz w:val="24"/>
                <w:szCs w:val="24"/>
              </w:rPr>
            </w:pPr>
            <w:r w:rsidRPr="008F74A3">
              <w:rPr>
                <w:rFonts w:ascii="Serif" w:hAnsi="Serif"/>
                <w:sz w:val="24"/>
                <w:szCs w:val="24"/>
              </w:rPr>
              <w:t>1.286</w:t>
            </w:r>
          </w:p>
        </w:tc>
      </w:tr>
      <w:tr w:rsidR="008F74A3" w:rsidRPr="008F74A3" w14:paraId="69E30336" w14:textId="77777777" w:rsidTr="0072337A">
        <w:tc>
          <w:tcPr>
            <w:tcW w:w="0" w:type="auto"/>
            <w:shd w:val="clear" w:color="auto" w:fill="FFFFFF"/>
            <w:tcMar>
              <w:top w:w="105" w:type="dxa"/>
              <w:left w:w="75" w:type="dxa"/>
              <w:bottom w:w="105" w:type="dxa"/>
              <w:right w:w="75" w:type="dxa"/>
            </w:tcMar>
            <w:vAlign w:val="center"/>
            <w:hideMark/>
          </w:tcPr>
          <w:p w14:paraId="24A0BAB6" w14:textId="77777777" w:rsidR="008F74A3" w:rsidRPr="008F74A3" w:rsidRDefault="008F74A3" w:rsidP="008F74A3">
            <w:pPr>
              <w:rPr>
                <w:rFonts w:ascii="Serif" w:hAnsi="Serif"/>
                <w:sz w:val="24"/>
                <w:szCs w:val="24"/>
              </w:rPr>
            </w:pPr>
            <w:r w:rsidRPr="008F74A3">
              <w:rPr>
                <w:rFonts w:ascii="Serif" w:hAnsi="Serif"/>
                <w:sz w:val="24"/>
                <w:szCs w:val="24"/>
              </w:rPr>
              <w:lastRenderedPageBreak/>
              <w:t>Marshall Islands</w:t>
            </w:r>
          </w:p>
        </w:tc>
        <w:tc>
          <w:tcPr>
            <w:tcW w:w="0" w:type="auto"/>
            <w:shd w:val="clear" w:color="auto" w:fill="FFFFFF"/>
            <w:tcMar>
              <w:top w:w="105" w:type="dxa"/>
              <w:left w:w="75" w:type="dxa"/>
              <w:bottom w:w="105" w:type="dxa"/>
              <w:right w:w="75" w:type="dxa"/>
            </w:tcMar>
            <w:vAlign w:val="center"/>
            <w:hideMark/>
          </w:tcPr>
          <w:p w14:paraId="4527A2E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A10FAC" w14:textId="77777777" w:rsidR="008F74A3" w:rsidRPr="008F74A3" w:rsidRDefault="008F74A3" w:rsidP="008F74A3">
            <w:pPr>
              <w:rPr>
                <w:rFonts w:ascii="Serif" w:hAnsi="Serif"/>
                <w:sz w:val="24"/>
                <w:szCs w:val="24"/>
              </w:rPr>
            </w:pPr>
            <w:r w:rsidRPr="008F74A3">
              <w:rPr>
                <w:rFonts w:ascii="Serif" w:hAnsi="Serif"/>
                <w:sz w:val="24"/>
                <w:szCs w:val="24"/>
              </w:rPr>
              <w:t>1.143</w:t>
            </w:r>
          </w:p>
        </w:tc>
      </w:tr>
      <w:tr w:rsidR="008F74A3" w:rsidRPr="008F74A3" w14:paraId="3A489A20" w14:textId="77777777" w:rsidTr="0072337A">
        <w:tc>
          <w:tcPr>
            <w:tcW w:w="0" w:type="auto"/>
            <w:shd w:val="clear" w:color="auto" w:fill="FFFFFF"/>
            <w:tcMar>
              <w:top w:w="105" w:type="dxa"/>
              <w:left w:w="75" w:type="dxa"/>
              <w:bottom w:w="105" w:type="dxa"/>
              <w:right w:w="75" w:type="dxa"/>
            </w:tcMar>
            <w:vAlign w:val="center"/>
            <w:hideMark/>
          </w:tcPr>
          <w:p w14:paraId="44FF24A1" w14:textId="77777777" w:rsidR="008F74A3" w:rsidRPr="008F74A3" w:rsidRDefault="008F74A3" w:rsidP="008F74A3">
            <w:pPr>
              <w:rPr>
                <w:rFonts w:ascii="Serif" w:hAnsi="Serif"/>
                <w:sz w:val="24"/>
                <w:szCs w:val="24"/>
              </w:rPr>
            </w:pPr>
            <w:r w:rsidRPr="008F74A3">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0B2D118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B0718A0" w14:textId="77777777" w:rsidR="008F74A3" w:rsidRPr="008F74A3" w:rsidRDefault="008F74A3" w:rsidP="008F74A3">
            <w:pPr>
              <w:rPr>
                <w:rFonts w:ascii="Serif" w:hAnsi="Serif"/>
                <w:sz w:val="24"/>
                <w:szCs w:val="24"/>
              </w:rPr>
            </w:pPr>
            <w:r w:rsidRPr="008F74A3">
              <w:rPr>
                <w:rFonts w:ascii="Serif" w:hAnsi="Serif"/>
                <w:sz w:val="24"/>
                <w:szCs w:val="24"/>
              </w:rPr>
              <w:t>1.143</w:t>
            </w:r>
          </w:p>
        </w:tc>
      </w:tr>
      <w:tr w:rsidR="008F74A3" w:rsidRPr="008F74A3" w14:paraId="6CFDF517" w14:textId="77777777" w:rsidTr="0072337A">
        <w:tc>
          <w:tcPr>
            <w:tcW w:w="0" w:type="auto"/>
            <w:shd w:val="clear" w:color="auto" w:fill="FFFFFF"/>
            <w:tcMar>
              <w:top w:w="105" w:type="dxa"/>
              <w:left w:w="75" w:type="dxa"/>
              <w:bottom w:w="105" w:type="dxa"/>
              <w:right w:w="75" w:type="dxa"/>
            </w:tcMar>
            <w:vAlign w:val="center"/>
            <w:hideMark/>
          </w:tcPr>
          <w:p w14:paraId="0E4D9BF7" w14:textId="77777777" w:rsidR="008F74A3" w:rsidRPr="008F74A3" w:rsidRDefault="008F74A3" w:rsidP="008F74A3">
            <w:pPr>
              <w:rPr>
                <w:rFonts w:ascii="Serif" w:hAnsi="Serif"/>
                <w:sz w:val="24"/>
                <w:szCs w:val="24"/>
              </w:rPr>
            </w:pPr>
            <w:r w:rsidRPr="008F74A3">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5264FA2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6DD25C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487E4472" w14:textId="77777777" w:rsidTr="0072337A">
        <w:tc>
          <w:tcPr>
            <w:tcW w:w="0" w:type="auto"/>
            <w:shd w:val="clear" w:color="auto" w:fill="FFFFFF"/>
            <w:tcMar>
              <w:top w:w="105" w:type="dxa"/>
              <w:left w:w="75" w:type="dxa"/>
              <w:bottom w:w="105" w:type="dxa"/>
              <w:right w:w="75" w:type="dxa"/>
            </w:tcMar>
            <w:vAlign w:val="center"/>
            <w:hideMark/>
          </w:tcPr>
          <w:p w14:paraId="65B051FD" w14:textId="77777777" w:rsidR="008F74A3" w:rsidRPr="008F74A3" w:rsidRDefault="008F74A3" w:rsidP="008F74A3">
            <w:pPr>
              <w:rPr>
                <w:rFonts w:ascii="Serif" w:hAnsi="Serif"/>
                <w:sz w:val="24"/>
                <w:szCs w:val="24"/>
              </w:rPr>
            </w:pPr>
            <w:r w:rsidRPr="008F74A3">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384640A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2A6C0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76853BF1" w14:textId="77777777" w:rsidTr="0072337A">
        <w:tc>
          <w:tcPr>
            <w:tcW w:w="0" w:type="auto"/>
            <w:shd w:val="clear" w:color="auto" w:fill="FFFFFF"/>
            <w:tcMar>
              <w:top w:w="105" w:type="dxa"/>
              <w:left w:w="75" w:type="dxa"/>
              <w:bottom w:w="105" w:type="dxa"/>
              <w:right w:w="75" w:type="dxa"/>
            </w:tcMar>
            <w:vAlign w:val="center"/>
            <w:hideMark/>
          </w:tcPr>
          <w:p w14:paraId="2F149A6A" w14:textId="77777777" w:rsidR="008F74A3" w:rsidRPr="008F74A3" w:rsidRDefault="008F74A3" w:rsidP="008F74A3">
            <w:pPr>
              <w:rPr>
                <w:rFonts w:ascii="Serif" w:hAnsi="Serif"/>
                <w:sz w:val="24"/>
                <w:szCs w:val="24"/>
              </w:rPr>
            </w:pPr>
            <w:r w:rsidRPr="008F74A3">
              <w:rPr>
                <w:rFonts w:ascii="Serif" w:hAnsi="Serif"/>
                <w:sz w:val="24"/>
                <w:szCs w:val="24"/>
              </w:rPr>
              <w:t>Kiribati</w:t>
            </w:r>
          </w:p>
        </w:tc>
        <w:tc>
          <w:tcPr>
            <w:tcW w:w="0" w:type="auto"/>
            <w:shd w:val="clear" w:color="auto" w:fill="FFFFFF"/>
            <w:tcMar>
              <w:top w:w="105" w:type="dxa"/>
              <w:left w:w="75" w:type="dxa"/>
              <w:bottom w:w="105" w:type="dxa"/>
              <w:right w:w="75" w:type="dxa"/>
            </w:tcMar>
            <w:vAlign w:val="center"/>
            <w:hideMark/>
          </w:tcPr>
          <w:p w14:paraId="4474958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799E8D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73923592" w14:textId="77777777" w:rsidTr="0072337A">
        <w:tc>
          <w:tcPr>
            <w:tcW w:w="0" w:type="auto"/>
            <w:shd w:val="clear" w:color="auto" w:fill="FFFFFF"/>
            <w:tcMar>
              <w:top w:w="105" w:type="dxa"/>
              <w:left w:w="75" w:type="dxa"/>
              <w:bottom w:w="105" w:type="dxa"/>
              <w:right w:w="75" w:type="dxa"/>
            </w:tcMar>
            <w:vAlign w:val="center"/>
            <w:hideMark/>
          </w:tcPr>
          <w:p w14:paraId="70597838" w14:textId="77777777" w:rsidR="008F74A3" w:rsidRPr="008F74A3" w:rsidRDefault="008F74A3" w:rsidP="008F74A3">
            <w:pPr>
              <w:rPr>
                <w:rFonts w:ascii="Serif" w:hAnsi="Serif"/>
                <w:sz w:val="24"/>
                <w:szCs w:val="24"/>
              </w:rPr>
            </w:pPr>
            <w:r w:rsidRPr="008F74A3">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3365FD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B3175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5832A042" w14:textId="77777777" w:rsidTr="0072337A">
        <w:tc>
          <w:tcPr>
            <w:tcW w:w="0" w:type="auto"/>
            <w:shd w:val="clear" w:color="auto" w:fill="FFFFFF"/>
            <w:tcMar>
              <w:top w:w="105" w:type="dxa"/>
              <w:left w:w="75" w:type="dxa"/>
              <w:bottom w:w="105" w:type="dxa"/>
              <w:right w:w="75" w:type="dxa"/>
            </w:tcMar>
            <w:vAlign w:val="center"/>
            <w:hideMark/>
          </w:tcPr>
          <w:p w14:paraId="4B1E1641" w14:textId="77777777" w:rsidR="008F74A3" w:rsidRPr="008F74A3" w:rsidRDefault="008F74A3" w:rsidP="008F74A3">
            <w:pPr>
              <w:rPr>
                <w:rFonts w:ascii="Serif" w:hAnsi="Serif"/>
                <w:sz w:val="24"/>
                <w:szCs w:val="24"/>
              </w:rPr>
            </w:pPr>
            <w:r w:rsidRPr="008F74A3">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5C488AF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07E6EB" w14:textId="77777777" w:rsidR="008F74A3" w:rsidRPr="008F74A3" w:rsidRDefault="008F74A3" w:rsidP="008F74A3">
            <w:pPr>
              <w:rPr>
                <w:rFonts w:ascii="Serif" w:hAnsi="Serif"/>
                <w:sz w:val="24"/>
                <w:szCs w:val="24"/>
              </w:rPr>
            </w:pPr>
            <w:r w:rsidRPr="008F74A3">
              <w:rPr>
                <w:rFonts w:ascii="Serif" w:hAnsi="Serif"/>
                <w:sz w:val="24"/>
                <w:szCs w:val="24"/>
              </w:rPr>
              <w:t>0.857</w:t>
            </w:r>
          </w:p>
        </w:tc>
      </w:tr>
      <w:tr w:rsidR="008F74A3" w:rsidRPr="008F74A3" w14:paraId="6E42CAF2" w14:textId="77777777" w:rsidTr="0072337A">
        <w:tc>
          <w:tcPr>
            <w:tcW w:w="0" w:type="auto"/>
            <w:shd w:val="clear" w:color="auto" w:fill="FFFFFF"/>
            <w:tcMar>
              <w:top w:w="105" w:type="dxa"/>
              <w:left w:w="75" w:type="dxa"/>
              <w:bottom w:w="105" w:type="dxa"/>
              <w:right w:w="75" w:type="dxa"/>
            </w:tcMar>
            <w:vAlign w:val="center"/>
            <w:hideMark/>
          </w:tcPr>
          <w:p w14:paraId="293AEA7B" w14:textId="77777777" w:rsidR="008F74A3" w:rsidRPr="008F74A3" w:rsidRDefault="008F74A3" w:rsidP="008F74A3">
            <w:pPr>
              <w:rPr>
                <w:rFonts w:ascii="Serif" w:hAnsi="Serif"/>
                <w:sz w:val="24"/>
                <w:szCs w:val="24"/>
              </w:rPr>
            </w:pPr>
            <w:r w:rsidRPr="008F74A3">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544236B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3AEA7F" w14:textId="77777777" w:rsidR="008F74A3" w:rsidRPr="008F74A3" w:rsidRDefault="008F74A3" w:rsidP="008F74A3">
            <w:pPr>
              <w:rPr>
                <w:rFonts w:ascii="Serif" w:hAnsi="Serif"/>
                <w:sz w:val="24"/>
                <w:szCs w:val="24"/>
              </w:rPr>
            </w:pPr>
            <w:r w:rsidRPr="008F74A3">
              <w:rPr>
                <w:rFonts w:ascii="Serif" w:hAnsi="Serif"/>
                <w:sz w:val="24"/>
                <w:szCs w:val="24"/>
              </w:rPr>
              <w:t>0.714</w:t>
            </w:r>
          </w:p>
        </w:tc>
      </w:tr>
      <w:tr w:rsidR="008F74A3" w:rsidRPr="008F74A3" w14:paraId="5511068E" w14:textId="77777777" w:rsidTr="0072337A">
        <w:tc>
          <w:tcPr>
            <w:tcW w:w="0" w:type="auto"/>
            <w:shd w:val="clear" w:color="auto" w:fill="FFFFFF"/>
            <w:tcMar>
              <w:top w:w="105" w:type="dxa"/>
              <w:left w:w="75" w:type="dxa"/>
              <w:bottom w:w="105" w:type="dxa"/>
              <w:right w:w="75" w:type="dxa"/>
            </w:tcMar>
            <w:vAlign w:val="center"/>
            <w:hideMark/>
          </w:tcPr>
          <w:p w14:paraId="1370AAB1" w14:textId="77777777" w:rsidR="008F74A3" w:rsidRPr="008F74A3" w:rsidRDefault="008F74A3" w:rsidP="008F74A3">
            <w:pPr>
              <w:rPr>
                <w:rFonts w:ascii="Serif" w:hAnsi="Serif"/>
                <w:sz w:val="24"/>
                <w:szCs w:val="24"/>
              </w:rPr>
            </w:pPr>
            <w:r w:rsidRPr="008F74A3">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6450F6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1145BC3"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752D442C" w14:textId="77777777" w:rsidTr="0072337A">
        <w:tc>
          <w:tcPr>
            <w:tcW w:w="0" w:type="auto"/>
            <w:shd w:val="clear" w:color="auto" w:fill="FFFFFF"/>
            <w:tcMar>
              <w:top w:w="105" w:type="dxa"/>
              <w:left w:w="75" w:type="dxa"/>
              <w:bottom w:w="105" w:type="dxa"/>
              <w:right w:w="75" w:type="dxa"/>
            </w:tcMar>
            <w:vAlign w:val="center"/>
            <w:hideMark/>
          </w:tcPr>
          <w:p w14:paraId="093550B4" w14:textId="77777777" w:rsidR="008F74A3" w:rsidRPr="008F74A3" w:rsidRDefault="008F74A3" w:rsidP="008F74A3">
            <w:pPr>
              <w:rPr>
                <w:rFonts w:ascii="Serif" w:hAnsi="Serif"/>
                <w:sz w:val="24"/>
                <w:szCs w:val="24"/>
              </w:rPr>
            </w:pPr>
            <w:r w:rsidRPr="008F74A3">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5D65B81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2536A99"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365CD00B" w14:textId="77777777" w:rsidTr="0072337A">
        <w:tc>
          <w:tcPr>
            <w:tcW w:w="0" w:type="auto"/>
            <w:shd w:val="clear" w:color="auto" w:fill="FFFFFF"/>
            <w:tcMar>
              <w:top w:w="105" w:type="dxa"/>
              <w:left w:w="75" w:type="dxa"/>
              <w:bottom w:w="105" w:type="dxa"/>
              <w:right w:w="75" w:type="dxa"/>
            </w:tcMar>
            <w:vAlign w:val="center"/>
            <w:hideMark/>
          </w:tcPr>
          <w:p w14:paraId="649D4EF5" w14:textId="77777777" w:rsidR="008F74A3" w:rsidRPr="008F74A3" w:rsidRDefault="008F74A3" w:rsidP="008F74A3">
            <w:pPr>
              <w:rPr>
                <w:rFonts w:ascii="Serif" w:hAnsi="Serif"/>
                <w:sz w:val="24"/>
                <w:szCs w:val="24"/>
              </w:rPr>
            </w:pPr>
            <w:r w:rsidRPr="008F74A3">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01EAFA5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E921C84"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3B2269D3" w14:textId="77777777" w:rsidTr="0072337A">
        <w:tc>
          <w:tcPr>
            <w:tcW w:w="0" w:type="auto"/>
            <w:shd w:val="clear" w:color="auto" w:fill="FFFFFF"/>
            <w:tcMar>
              <w:top w:w="105" w:type="dxa"/>
              <w:left w:w="75" w:type="dxa"/>
              <w:bottom w:w="105" w:type="dxa"/>
              <w:right w:w="75" w:type="dxa"/>
            </w:tcMar>
            <w:vAlign w:val="center"/>
            <w:hideMark/>
          </w:tcPr>
          <w:p w14:paraId="21A6098B" w14:textId="77777777" w:rsidR="008F74A3" w:rsidRPr="008F74A3" w:rsidRDefault="008F74A3" w:rsidP="008F74A3">
            <w:pPr>
              <w:rPr>
                <w:rFonts w:ascii="Serif" w:hAnsi="Serif"/>
                <w:sz w:val="24"/>
                <w:szCs w:val="24"/>
              </w:rPr>
            </w:pPr>
            <w:r w:rsidRPr="008F74A3">
              <w:rPr>
                <w:rFonts w:ascii="Serif" w:hAnsi="Serif"/>
                <w:sz w:val="24"/>
                <w:szCs w:val="24"/>
              </w:rPr>
              <w:t>Yemen</w:t>
            </w:r>
          </w:p>
        </w:tc>
        <w:tc>
          <w:tcPr>
            <w:tcW w:w="0" w:type="auto"/>
            <w:shd w:val="clear" w:color="auto" w:fill="FFFFFF"/>
            <w:tcMar>
              <w:top w:w="105" w:type="dxa"/>
              <w:left w:w="75" w:type="dxa"/>
              <w:bottom w:w="105" w:type="dxa"/>
              <w:right w:w="75" w:type="dxa"/>
            </w:tcMar>
            <w:vAlign w:val="center"/>
            <w:hideMark/>
          </w:tcPr>
          <w:p w14:paraId="79C8E14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A773B15"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71EE9DC9" w14:textId="77777777" w:rsidTr="0072337A">
        <w:tc>
          <w:tcPr>
            <w:tcW w:w="0" w:type="auto"/>
            <w:shd w:val="clear" w:color="auto" w:fill="FFFFFF"/>
            <w:tcMar>
              <w:top w:w="105" w:type="dxa"/>
              <w:left w:w="75" w:type="dxa"/>
              <w:bottom w:w="105" w:type="dxa"/>
              <w:right w:w="75" w:type="dxa"/>
            </w:tcMar>
            <w:vAlign w:val="center"/>
            <w:hideMark/>
          </w:tcPr>
          <w:p w14:paraId="32428B49" w14:textId="77777777" w:rsidR="008F74A3" w:rsidRPr="008F74A3" w:rsidRDefault="008F74A3" w:rsidP="008F74A3">
            <w:pPr>
              <w:rPr>
                <w:rFonts w:ascii="Serif" w:hAnsi="Serif"/>
                <w:sz w:val="24"/>
                <w:szCs w:val="24"/>
              </w:rPr>
            </w:pPr>
            <w:r w:rsidRPr="008F74A3">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3DE63BD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93B75F"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351FD66E" w14:textId="77777777" w:rsidTr="0072337A">
        <w:tc>
          <w:tcPr>
            <w:tcW w:w="0" w:type="auto"/>
            <w:shd w:val="clear" w:color="auto" w:fill="FFFFFF"/>
            <w:tcMar>
              <w:top w:w="105" w:type="dxa"/>
              <w:left w:w="75" w:type="dxa"/>
              <w:bottom w:w="105" w:type="dxa"/>
              <w:right w:w="75" w:type="dxa"/>
            </w:tcMar>
            <w:vAlign w:val="center"/>
            <w:hideMark/>
          </w:tcPr>
          <w:p w14:paraId="6A2825E6" w14:textId="77777777" w:rsidR="008F74A3" w:rsidRPr="008F74A3" w:rsidRDefault="008F74A3" w:rsidP="008F74A3">
            <w:pPr>
              <w:rPr>
                <w:rFonts w:ascii="Serif" w:hAnsi="Serif"/>
                <w:sz w:val="24"/>
                <w:szCs w:val="24"/>
              </w:rPr>
            </w:pPr>
            <w:r w:rsidRPr="008F74A3">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2142C86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0E6405"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1A3F2078" w14:textId="77777777" w:rsidTr="0072337A">
        <w:tc>
          <w:tcPr>
            <w:tcW w:w="0" w:type="auto"/>
            <w:shd w:val="clear" w:color="auto" w:fill="FFFFFF"/>
            <w:tcMar>
              <w:top w:w="105" w:type="dxa"/>
              <w:left w:w="75" w:type="dxa"/>
              <w:bottom w:w="105" w:type="dxa"/>
              <w:right w:w="75" w:type="dxa"/>
            </w:tcMar>
            <w:vAlign w:val="center"/>
            <w:hideMark/>
          </w:tcPr>
          <w:p w14:paraId="2171FFCC" w14:textId="77777777" w:rsidR="008F74A3" w:rsidRPr="008F74A3" w:rsidRDefault="008F74A3" w:rsidP="008F74A3">
            <w:pPr>
              <w:rPr>
                <w:rFonts w:ascii="Serif" w:hAnsi="Serif"/>
                <w:sz w:val="24"/>
                <w:szCs w:val="24"/>
              </w:rPr>
            </w:pPr>
            <w:r w:rsidRPr="008F74A3">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2D6EF3A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870107"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3E8ECCC2" w14:textId="77777777" w:rsidTr="0072337A">
        <w:tc>
          <w:tcPr>
            <w:tcW w:w="0" w:type="auto"/>
            <w:shd w:val="clear" w:color="auto" w:fill="FFFFFF"/>
            <w:tcMar>
              <w:top w:w="105" w:type="dxa"/>
              <w:left w:w="75" w:type="dxa"/>
              <w:bottom w:w="105" w:type="dxa"/>
              <w:right w:w="75" w:type="dxa"/>
            </w:tcMar>
            <w:vAlign w:val="center"/>
            <w:hideMark/>
          </w:tcPr>
          <w:p w14:paraId="02CD548B" w14:textId="77777777" w:rsidR="008F74A3" w:rsidRPr="008F74A3" w:rsidRDefault="008F74A3" w:rsidP="008F74A3">
            <w:pPr>
              <w:rPr>
                <w:rFonts w:ascii="Serif" w:hAnsi="Serif"/>
                <w:sz w:val="24"/>
                <w:szCs w:val="24"/>
              </w:rPr>
            </w:pPr>
            <w:r w:rsidRPr="008F74A3">
              <w:rPr>
                <w:rFonts w:ascii="Serif" w:hAnsi="Serif"/>
                <w:sz w:val="24"/>
                <w:szCs w:val="24"/>
              </w:rPr>
              <w:t>Eritrea</w:t>
            </w:r>
          </w:p>
        </w:tc>
        <w:tc>
          <w:tcPr>
            <w:tcW w:w="0" w:type="auto"/>
            <w:shd w:val="clear" w:color="auto" w:fill="FFFFFF"/>
            <w:tcMar>
              <w:top w:w="105" w:type="dxa"/>
              <w:left w:w="75" w:type="dxa"/>
              <w:bottom w:w="105" w:type="dxa"/>
              <w:right w:w="75" w:type="dxa"/>
            </w:tcMar>
            <w:vAlign w:val="center"/>
            <w:hideMark/>
          </w:tcPr>
          <w:p w14:paraId="1A310DC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EA1E06" w14:textId="77777777" w:rsidR="008F74A3" w:rsidRPr="008F74A3" w:rsidRDefault="008F74A3" w:rsidP="008F74A3">
            <w:pPr>
              <w:rPr>
                <w:rFonts w:ascii="Serif" w:hAnsi="Serif"/>
                <w:sz w:val="24"/>
                <w:szCs w:val="24"/>
              </w:rPr>
            </w:pPr>
            <w:r w:rsidRPr="008F74A3">
              <w:rPr>
                <w:rFonts w:ascii="Serif" w:hAnsi="Serif"/>
                <w:sz w:val="24"/>
                <w:szCs w:val="24"/>
              </w:rPr>
              <w:t>0.143</w:t>
            </w:r>
          </w:p>
        </w:tc>
      </w:tr>
      <w:tr w:rsidR="008F74A3" w:rsidRPr="008F74A3" w14:paraId="3588CDA0" w14:textId="77777777" w:rsidTr="0072337A">
        <w:tc>
          <w:tcPr>
            <w:tcW w:w="0" w:type="auto"/>
            <w:shd w:val="clear" w:color="auto" w:fill="FFFFFF"/>
            <w:tcMar>
              <w:top w:w="105" w:type="dxa"/>
              <w:left w:w="75" w:type="dxa"/>
              <w:bottom w:w="105" w:type="dxa"/>
              <w:right w:w="75" w:type="dxa"/>
            </w:tcMar>
            <w:vAlign w:val="center"/>
            <w:hideMark/>
          </w:tcPr>
          <w:p w14:paraId="0751FCA1" w14:textId="77777777" w:rsidR="008F74A3" w:rsidRPr="008F74A3" w:rsidRDefault="008F74A3" w:rsidP="008F74A3">
            <w:pPr>
              <w:rPr>
                <w:rFonts w:ascii="Serif" w:hAnsi="Serif"/>
                <w:sz w:val="24"/>
                <w:szCs w:val="24"/>
              </w:rPr>
            </w:pPr>
            <w:r w:rsidRPr="008F74A3">
              <w:rPr>
                <w:rFonts w:ascii="Serif" w:hAnsi="Serif"/>
                <w:sz w:val="24"/>
                <w:szCs w:val="24"/>
              </w:rPr>
              <w:lastRenderedPageBreak/>
              <w:t>Montserrat</w:t>
            </w:r>
          </w:p>
        </w:tc>
        <w:tc>
          <w:tcPr>
            <w:tcW w:w="0" w:type="auto"/>
            <w:shd w:val="clear" w:color="auto" w:fill="FFFFFF"/>
            <w:tcMar>
              <w:top w:w="105" w:type="dxa"/>
              <w:left w:w="75" w:type="dxa"/>
              <w:bottom w:w="105" w:type="dxa"/>
              <w:right w:w="75" w:type="dxa"/>
            </w:tcMar>
            <w:vAlign w:val="center"/>
            <w:hideMark/>
          </w:tcPr>
          <w:p w14:paraId="6F55714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BE75A87" w14:textId="77777777" w:rsidR="008F74A3" w:rsidRPr="008F74A3" w:rsidRDefault="008F74A3" w:rsidP="008F74A3">
            <w:pPr>
              <w:rPr>
                <w:rFonts w:ascii="Serif" w:hAnsi="Serif"/>
                <w:sz w:val="24"/>
                <w:szCs w:val="24"/>
              </w:rPr>
            </w:pPr>
            <w:r w:rsidRPr="008F74A3">
              <w:rPr>
                <w:rFonts w:ascii="Serif" w:hAnsi="Serif"/>
                <w:sz w:val="24"/>
                <w:szCs w:val="24"/>
              </w:rPr>
              <w:t>0.143</w:t>
            </w:r>
          </w:p>
        </w:tc>
      </w:tr>
      <w:tr w:rsidR="008F74A3" w:rsidRPr="008F74A3" w14:paraId="2ECF526B" w14:textId="77777777" w:rsidTr="0072337A">
        <w:tc>
          <w:tcPr>
            <w:tcW w:w="0" w:type="auto"/>
            <w:shd w:val="clear" w:color="auto" w:fill="FFFFFF"/>
            <w:tcMar>
              <w:top w:w="105" w:type="dxa"/>
              <w:left w:w="75" w:type="dxa"/>
              <w:bottom w:w="105" w:type="dxa"/>
              <w:right w:w="75" w:type="dxa"/>
            </w:tcMar>
            <w:vAlign w:val="center"/>
            <w:hideMark/>
          </w:tcPr>
          <w:p w14:paraId="5C455222" w14:textId="77777777" w:rsidR="008F74A3" w:rsidRPr="008F74A3" w:rsidRDefault="008F74A3" w:rsidP="008F74A3">
            <w:pPr>
              <w:rPr>
                <w:rFonts w:ascii="Serif" w:hAnsi="Serif"/>
                <w:sz w:val="24"/>
                <w:szCs w:val="24"/>
              </w:rPr>
            </w:pPr>
            <w:r w:rsidRPr="008F74A3">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6A6CC87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53E043"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419525D" w14:textId="77777777" w:rsidTr="0072337A">
        <w:tc>
          <w:tcPr>
            <w:tcW w:w="0" w:type="auto"/>
            <w:shd w:val="clear" w:color="auto" w:fill="FFFFFF"/>
            <w:tcMar>
              <w:top w:w="105" w:type="dxa"/>
              <w:left w:w="75" w:type="dxa"/>
              <w:bottom w:w="105" w:type="dxa"/>
              <w:right w:w="75" w:type="dxa"/>
            </w:tcMar>
            <w:vAlign w:val="center"/>
            <w:hideMark/>
          </w:tcPr>
          <w:p w14:paraId="629991CF" w14:textId="77777777" w:rsidR="008F74A3" w:rsidRPr="008F74A3" w:rsidRDefault="008F74A3" w:rsidP="008F74A3">
            <w:pPr>
              <w:rPr>
                <w:rFonts w:ascii="Serif" w:hAnsi="Serif"/>
                <w:sz w:val="24"/>
                <w:szCs w:val="24"/>
              </w:rPr>
            </w:pPr>
            <w:r w:rsidRPr="008F74A3">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387BA23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0B0705"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E285326" w14:textId="77777777" w:rsidTr="0072337A">
        <w:tc>
          <w:tcPr>
            <w:tcW w:w="0" w:type="auto"/>
            <w:shd w:val="clear" w:color="auto" w:fill="FFFFFF"/>
            <w:tcMar>
              <w:top w:w="105" w:type="dxa"/>
              <w:left w:w="75" w:type="dxa"/>
              <w:bottom w:w="105" w:type="dxa"/>
              <w:right w:w="75" w:type="dxa"/>
            </w:tcMar>
            <w:vAlign w:val="center"/>
            <w:hideMark/>
          </w:tcPr>
          <w:p w14:paraId="2A7983E4" w14:textId="77777777" w:rsidR="008F74A3" w:rsidRPr="008F74A3" w:rsidRDefault="008F74A3" w:rsidP="008F74A3">
            <w:pPr>
              <w:rPr>
                <w:rFonts w:ascii="Serif" w:hAnsi="Serif"/>
                <w:sz w:val="24"/>
                <w:szCs w:val="24"/>
              </w:rPr>
            </w:pPr>
            <w:r w:rsidRPr="008F74A3">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12C58DF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E3B876"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79BCFAE" w14:textId="77777777" w:rsidTr="0072337A">
        <w:tc>
          <w:tcPr>
            <w:tcW w:w="0" w:type="auto"/>
            <w:shd w:val="clear" w:color="auto" w:fill="FFFFFF"/>
            <w:tcMar>
              <w:top w:w="105" w:type="dxa"/>
              <w:left w:w="75" w:type="dxa"/>
              <w:bottom w:w="105" w:type="dxa"/>
              <w:right w:w="75" w:type="dxa"/>
            </w:tcMar>
            <w:vAlign w:val="center"/>
            <w:hideMark/>
          </w:tcPr>
          <w:p w14:paraId="0C0A88D6" w14:textId="77777777" w:rsidR="008F74A3" w:rsidRPr="008F74A3" w:rsidRDefault="008F74A3" w:rsidP="008F74A3">
            <w:pPr>
              <w:rPr>
                <w:rFonts w:ascii="Serif" w:hAnsi="Serif"/>
                <w:sz w:val="24"/>
                <w:szCs w:val="24"/>
              </w:rPr>
            </w:pPr>
            <w:r w:rsidRPr="008F74A3">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0B303DC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4BED26F"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746D4D9" w14:textId="77777777" w:rsidTr="0072337A">
        <w:tc>
          <w:tcPr>
            <w:tcW w:w="0" w:type="auto"/>
            <w:shd w:val="clear" w:color="auto" w:fill="FFFFFF"/>
            <w:tcMar>
              <w:top w:w="105" w:type="dxa"/>
              <w:left w:w="75" w:type="dxa"/>
              <w:bottom w:w="105" w:type="dxa"/>
              <w:right w:w="75" w:type="dxa"/>
            </w:tcMar>
            <w:vAlign w:val="center"/>
            <w:hideMark/>
          </w:tcPr>
          <w:p w14:paraId="6F7B1A81" w14:textId="77777777" w:rsidR="008F74A3" w:rsidRPr="008F74A3" w:rsidRDefault="008F74A3" w:rsidP="008F74A3">
            <w:pPr>
              <w:rPr>
                <w:rFonts w:ascii="Serif" w:hAnsi="Serif"/>
                <w:sz w:val="24"/>
                <w:szCs w:val="24"/>
              </w:rPr>
            </w:pPr>
            <w:r w:rsidRPr="008F74A3">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60B4ADF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E82B42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6E5D529" w14:textId="77777777" w:rsidTr="0072337A">
        <w:tc>
          <w:tcPr>
            <w:tcW w:w="0" w:type="auto"/>
            <w:shd w:val="clear" w:color="auto" w:fill="FFFFFF"/>
            <w:tcMar>
              <w:top w:w="105" w:type="dxa"/>
              <w:left w:w="75" w:type="dxa"/>
              <w:bottom w:w="105" w:type="dxa"/>
              <w:right w:w="75" w:type="dxa"/>
            </w:tcMar>
            <w:vAlign w:val="center"/>
            <w:hideMark/>
          </w:tcPr>
          <w:p w14:paraId="03607302" w14:textId="77777777" w:rsidR="008F74A3" w:rsidRPr="008F74A3" w:rsidRDefault="008F74A3" w:rsidP="008F74A3">
            <w:pPr>
              <w:rPr>
                <w:rFonts w:ascii="Serif" w:hAnsi="Serif"/>
                <w:sz w:val="24"/>
                <w:szCs w:val="24"/>
              </w:rPr>
            </w:pPr>
            <w:r w:rsidRPr="008F74A3">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2628D5F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7A52E17"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2CA49AC1" w14:textId="77777777" w:rsidTr="0072337A">
        <w:tc>
          <w:tcPr>
            <w:tcW w:w="0" w:type="auto"/>
            <w:shd w:val="clear" w:color="auto" w:fill="FFFFFF"/>
            <w:tcMar>
              <w:top w:w="105" w:type="dxa"/>
              <w:left w:w="75" w:type="dxa"/>
              <w:bottom w:w="105" w:type="dxa"/>
              <w:right w:w="75" w:type="dxa"/>
            </w:tcMar>
            <w:vAlign w:val="center"/>
            <w:hideMark/>
          </w:tcPr>
          <w:p w14:paraId="1A2F7790" w14:textId="77777777" w:rsidR="008F74A3" w:rsidRPr="008F74A3" w:rsidRDefault="008F74A3" w:rsidP="008F74A3">
            <w:pPr>
              <w:rPr>
                <w:rFonts w:ascii="Serif" w:hAnsi="Serif"/>
                <w:sz w:val="24"/>
                <w:szCs w:val="24"/>
              </w:rPr>
            </w:pPr>
            <w:r w:rsidRPr="008F74A3">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2A0A97D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700CB6"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5C6F79C7" w14:textId="77777777" w:rsidTr="0072337A">
        <w:tc>
          <w:tcPr>
            <w:tcW w:w="0" w:type="auto"/>
            <w:shd w:val="clear" w:color="auto" w:fill="FFFFFF"/>
            <w:tcMar>
              <w:top w:w="105" w:type="dxa"/>
              <w:left w:w="75" w:type="dxa"/>
              <w:bottom w:w="105" w:type="dxa"/>
              <w:right w:w="75" w:type="dxa"/>
            </w:tcMar>
            <w:vAlign w:val="center"/>
            <w:hideMark/>
          </w:tcPr>
          <w:p w14:paraId="41D1A2AC" w14:textId="77777777" w:rsidR="008F74A3" w:rsidRPr="008F74A3" w:rsidRDefault="008F74A3" w:rsidP="008F74A3">
            <w:pPr>
              <w:rPr>
                <w:rFonts w:ascii="Serif" w:hAnsi="Serif"/>
                <w:sz w:val="24"/>
                <w:szCs w:val="24"/>
              </w:rPr>
            </w:pPr>
            <w:r w:rsidRPr="008F74A3">
              <w:rPr>
                <w:rFonts w:ascii="Serif" w:hAnsi="Serif"/>
                <w:sz w:val="24"/>
                <w:szCs w:val="24"/>
              </w:rPr>
              <w:t>Congo</w:t>
            </w:r>
          </w:p>
        </w:tc>
        <w:tc>
          <w:tcPr>
            <w:tcW w:w="0" w:type="auto"/>
            <w:shd w:val="clear" w:color="auto" w:fill="FFFFFF"/>
            <w:tcMar>
              <w:top w:w="105" w:type="dxa"/>
              <w:left w:w="75" w:type="dxa"/>
              <w:bottom w:w="105" w:type="dxa"/>
              <w:right w:w="75" w:type="dxa"/>
            </w:tcMar>
            <w:vAlign w:val="center"/>
            <w:hideMark/>
          </w:tcPr>
          <w:p w14:paraId="225A820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53BA68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084BA56" w14:textId="77777777" w:rsidTr="0072337A">
        <w:tc>
          <w:tcPr>
            <w:tcW w:w="0" w:type="auto"/>
            <w:shd w:val="clear" w:color="auto" w:fill="FFFFFF"/>
            <w:tcMar>
              <w:top w:w="105" w:type="dxa"/>
              <w:left w:w="75" w:type="dxa"/>
              <w:bottom w:w="105" w:type="dxa"/>
              <w:right w:w="75" w:type="dxa"/>
            </w:tcMar>
            <w:vAlign w:val="center"/>
            <w:hideMark/>
          </w:tcPr>
          <w:p w14:paraId="3B9FBC1B" w14:textId="77777777" w:rsidR="008F74A3" w:rsidRPr="008F74A3" w:rsidRDefault="008F74A3" w:rsidP="008F74A3">
            <w:pPr>
              <w:rPr>
                <w:rFonts w:ascii="Serif" w:hAnsi="Serif"/>
                <w:sz w:val="24"/>
                <w:szCs w:val="24"/>
              </w:rPr>
            </w:pPr>
            <w:r w:rsidRPr="008F74A3">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7A00387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831334"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BBA3716" w14:textId="77777777" w:rsidTr="0072337A">
        <w:tc>
          <w:tcPr>
            <w:tcW w:w="0" w:type="auto"/>
            <w:shd w:val="clear" w:color="auto" w:fill="FFFFFF"/>
            <w:tcMar>
              <w:top w:w="105" w:type="dxa"/>
              <w:left w:w="75" w:type="dxa"/>
              <w:bottom w:w="105" w:type="dxa"/>
              <w:right w:w="75" w:type="dxa"/>
            </w:tcMar>
            <w:vAlign w:val="center"/>
            <w:hideMark/>
          </w:tcPr>
          <w:p w14:paraId="3EED463D" w14:textId="77777777" w:rsidR="008F74A3" w:rsidRPr="008F74A3" w:rsidRDefault="008F74A3" w:rsidP="008F74A3">
            <w:pPr>
              <w:rPr>
                <w:rFonts w:ascii="Serif" w:hAnsi="Serif"/>
                <w:sz w:val="24"/>
                <w:szCs w:val="24"/>
              </w:rPr>
            </w:pPr>
            <w:r w:rsidRPr="008F74A3">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2FAC799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6C05645"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D157035" w14:textId="77777777" w:rsidTr="0072337A">
        <w:tc>
          <w:tcPr>
            <w:tcW w:w="0" w:type="auto"/>
            <w:shd w:val="clear" w:color="auto" w:fill="FFFFFF"/>
            <w:tcMar>
              <w:top w:w="105" w:type="dxa"/>
              <w:left w:w="75" w:type="dxa"/>
              <w:bottom w:w="105" w:type="dxa"/>
              <w:right w:w="75" w:type="dxa"/>
            </w:tcMar>
            <w:vAlign w:val="center"/>
            <w:hideMark/>
          </w:tcPr>
          <w:p w14:paraId="51E00C4D" w14:textId="77777777" w:rsidR="008F74A3" w:rsidRPr="008F74A3" w:rsidRDefault="008F74A3" w:rsidP="008F74A3">
            <w:pPr>
              <w:rPr>
                <w:rFonts w:ascii="Serif" w:hAnsi="Serif"/>
                <w:sz w:val="24"/>
                <w:szCs w:val="24"/>
              </w:rPr>
            </w:pPr>
            <w:r w:rsidRPr="008F74A3">
              <w:rPr>
                <w:rFonts w:ascii="Serif" w:hAnsi="Serif"/>
                <w:sz w:val="24"/>
                <w:szCs w:val="24"/>
              </w:rPr>
              <w:t>Faeroe Islands</w:t>
            </w:r>
          </w:p>
        </w:tc>
        <w:tc>
          <w:tcPr>
            <w:tcW w:w="0" w:type="auto"/>
            <w:shd w:val="clear" w:color="auto" w:fill="FFFFFF"/>
            <w:tcMar>
              <w:top w:w="105" w:type="dxa"/>
              <w:left w:w="75" w:type="dxa"/>
              <w:bottom w:w="105" w:type="dxa"/>
              <w:right w:w="75" w:type="dxa"/>
            </w:tcMar>
            <w:vAlign w:val="center"/>
            <w:hideMark/>
          </w:tcPr>
          <w:p w14:paraId="1B44C07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993F1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C2D84F2" w14:textId="77777777" w:rsidTr="0072337A">
        <w:tc>
          <w:tcPr>
            <w:tcW w:w="0" w:type="auto"/>
            <w:shd w:val="clear" w:color="auto" w:fill="FFFFFF"/>
            <w:tcMar>
              <w:top w:w="105" w:type="dxa"/>
              <w:left w:w="75" w:type="dxa"/>
              <w:bottom w:w="105" w:type="dxa"/>
              <w:right w:w="75" w:type="dxa"/>
            </w:tcMar>
            <w:vAlign w:val="center"/>
            <w:hideMark/>
          </w:tcPr>
          <w:p w14:paraId="0A7E4C7E" w14:textId="77777777" w:rsidR="008F74A3" w:rsidRPr="008F74A3" w:rsidRDefault="008F74A3" w:rsidP="008F74A3">
            <w:pPr>
              <w:rPr>
                <w:rFonts w:ascii="Serif" w:hAnsi="Serif"/>
                <w:sz w:val="24"/>
                <w:szCs w:val="24"/>
              </w:rPr>
            </w:pPr>
            <w:r w:rsidRPr="008F74A3">
              <w:rPr>
                <w:rFonts w:ascii="Serif" w:hAnsi="Serif"/>
                <w:sz w:val="24"/>
                <w:szCs w:val="24"/>
              </w:rPr>
              <w:t>Falkland Islands</w:t>
            </w:r>
          </w:p>
        </w:tc>
        <w:tc>
          <w:tcPr>
            <w:tcW w:w="0" w:type="auto"/>
            <w:shd w:val="clear" w:color="auto" w:fill="FFFFFF"/>
            <w:tcMar>
              <w:top w:w="105" w:type="dxa"/>
              <w:left w:w="75" w:type="dxa"/>
              <w:bottom w:w="105" w:type="dxa"/>
              <w:right w:w="75" w:type="dxa"/>
            </w:tcMar>
            <w:vAlign w:val="center"/>
            <w:hideMark/>
          </w:tcPr>
          <w:p w14:paraId="2A4929D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D6A2B9"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07CF219" w14:textId="77777777" w:rsidTr="0072337A">
        <w:tc>
          <w:tcPr>
            <w:tcW w:w="0" w:type="auto"/>
            <w:shd w:val="clear" w:color="auto" w:fill="FFFFFF"/>
            <w:tcMar>
              <w:top w:w="105" w:type="dxa"/>
              <w:left w:w="75" w:type="dxa"/>
              <w:bottom w:w="105" w:type="dxa"/>
              <w:right w:w="75" w:type="dxa"/>
            </w:tcMar>
            <w:vAlign w:val="center"/>
            <w:hideMark/>
          </w:tcPr>
          <w:p w14:paraId="29522DC7" w14:textId="77777777" w:rsidR="008F74A3" w:rsidRPr="008F74A3" w:rsidRDefault="008F74A3" w:rsidP="008F74A3">
            <w:pPr>
              <w:rPr>
                <w:rFonts w:ascii="Serif" w:hAnsi="Serif"/>
                <w:sz w:val="24"/>
                <w:szCs w:val="24"/>
              </w:rPr>
            </w:pPr>
            <w:r w:rsidRPr="008F74A3">
              <w:rPr>
                <w:rFonts w:ascii="Serif" w:hAnsi="Serif"/>
                <w:sz w:val="24"/>
                <w:szCs w:val="24"/>
              </w:rPr>
              <w:t>Greenland</w:t>
            </w:r>
          </w:p>
        </w:tc>
        <w:tc>
          <w:tcPr>
            <w:tcW w:w="0" w:type="auto"/>
            <w:shd w:val="clear" w:color="auto" w:fill="FFFFFF"/>
            <w:tcMar>
              <w:top w:w="105" w:type="dxa"/>
              <w:left w:w="75" w:type="dxa"/>
              <w:bottom w:w="105" w:type="dxa"/>
              <w:right w:w="75" w:type="dxa"/>
            </w:tcMar>
            <w:vAlign w:val="center"/>
            <w:hideMark/>
          </w:tcPr>
          <w:p w14:paraId="50B2FA7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D408D6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1EDE2D7" w14:textId="77777777" w:rsidTr="0072337A">
        <w:tc>
          <w:tcPr>
            <w:tcW w:w="0" w:type="auto"/>
            <w:shd w:val="clear" w:color="auto" w:fill="FFFFFF"/>
            <w:tcMar>
              <w:top w:w="105" w:type="dxa"/>
              <w:left w:w="75" w:type="dxa"/>
              <w:bottom w:w="105" w:type="dxa"/>
              <w:right w:w="75" w:type="dxa"/>
            </w:tcMar>
            <w:vAlign w:val="center"/>
            <w:hideMark/>
          </w:tcPr>
          <w:p w14:paraId="4460688C" w14:textId="77777777" w:rsidR="008F74A3" w:rsidRPr="008F74A3" w:rsidRDefault="008F74A3" w:rsidP="008F74A3">
            <w:pPr>
              <w:rPr>
                <w:rFonts w:ascii="Serif" w:hAnsi="Serif"/>
                <w:sz w:val="24"/>
                <w:szCs w:val="24"/>
              </w:rPr>
            </w:pPr>
            <w:r w:rsidRPr="008F74A3">
              <w:rPr>
                <w:rFonts w:ascii="Serif" w:hAnsi="Serif"/>
                <w:sz w:val="24"/>
                <w:szCs w:val="24"/>
              </w:rPr>
              <w:t>International</w:t>
            </w:r>
          </w:p>
        </w:tc>
        <w:tc>
          <w:tcPr>
            <w:tcW w:w="0" w:type="auto"/>
            <w:shd w:val="clear" w:color="auto" w:fill="FFFFFF"/>
            <w:tcMar>
              <w:top w:w="105" w:type="dxa"/>
              <w:left w:w="75" w:type="dxa"/>
              <w:bottom w:w="105" w:type="dxa"/>
              <w:right w:w="75" w:type="dxa"/>
            </w:tcMar>
            <w:vAlign w:val="center"/>
            <w:hideMark/>
          </w:tcPr>
          <w:p w14:paraId="41979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F85FAA8"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E267221" w14:textId="77777777" w:rsidTr="0072337A">
        <w:tc>
          <w:tcPr>
            <w:tcW w:w="0" w:type="auto"/>
            <w:shd w:val="clear" w:color="auto" w:fill="FFFFFF"/>
            <w:tcMar>
              <w:top w:w="105" w:type="dxa"/>
              <w:left w:w="75" w:type="dxa"/>
              <w:bottom w:w="105" w:type="dxa"/>
              <w:right w:w="75" w:type="dxa"/>
            </w:tcMar>
            <w:vAlign w:val="center"/>
            <w:hideMark/>
          </w:tcPr>
          <w:p w14:paraId="1E24037C" w14:textId="77777777" w:rsidR="008F74A3" w:rsidRPr="008F74A3" w:rsidRDefault="008F74A3" w:rsidP="008F74A3">
            <w:pPr>
              <w:rPr>
                <w:rFonts w:ascii="Serif" w:hAnsi="Serif"/>
                <w:sz w:val="24"/>
                <w:szCs w:val="24"/>
              </w:rPr>
            </w:pPr>
            <w:r w:rsidRPr="008F74A3">
              <w:rPr>
                <w:rFonts w:ascii="Serif" w:hAnsi="Serif"/>
                <w:sz w:val="24"/>
                <w:szCs w:val="24"/>
              </w:rPr>
              <w:t>Isle of Man</w:t>
            </w:r>
          </w:p>
        </w:tc>
        <w:tc>
          <w:tcPr>
            <w:tcW w:w="0" w:type="auto"/>
            <w:shd w:val="clear" w:color="auto" w:fill="FFFFFF"/>
            <w:tcMar>
              <w:top w:w="105" w:type="dxa"/>
              <w:left w:w="75" w:type="dxa"/>
              <w:bottom w:w="105" w:type="dxa"/>
              <w:right w:w="75" w:type="dxa"/>
            </w:tcMar>
            <w:vAlign w:val="center"/>
            <w:hideMark/>
          </w:tcPr>
          <w:p w14:paraId="66A67A6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BB371EE"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508F00F" w14:textId="77777777" w:rsidTr="0072337A">
        <w:tc>
          <w:tcPr>
            <w:tcW w:w="0" w:type="auto"/>
            <w:shd w:val="clear" w:color="auto" w:fill="FFFFFF"/>
            <w:tcMar>
              <w:top w:w="105" w:type="dxa"/>
              <w:left w:w="75" w:type="dxa"/>
              <w:bottom w:w="105" w:type="dxa"/>
              <w:right w:w="75" w:type="dxa"/>
            </w:tcMar>
            <w:vAlign w:val="center"/>
            <w:hideMark/>
          </w:tcPr>
          <w:p w14:paraId="33F53E72" w14:textId="77777777" w:rsidR="008F74A3" w:rsidRPr="008F74A3" w:rsidRDefault="008F74A3" w:rsidP="008F74A3">
            <w:pPr>
              <w:rPr>
                <w:rFonts w:ascii="Serif" w:hAnsi="Serif"/>
                <w:sz w:val="24"/>
                <w:szCs w:val="24"/>
              </w:rPr>
            </w:pPr>
            <w:r w:rsidRPr="008F74A3">
              <w:rPr>
                <w:rFonts w:ascii="Serif" w:hAnsi="Serif"/>
                <w:sz w:val="24"/>
                <w:szCs w:val="24"/>
              </w:rPr>
              <w:lastRenderedPageBreak/>
              <w:t>Lesotho</w:t>
            </w:r>
          </w:p>
        </w:tc>
        <w:tc>
          <w:tcPr>
            <w:tcW w:w="0" w:type="auto"/>
            <w:shd w:val="clear" w:color="auto" w:fill="FFFFFF"/>
            <w:tcMar>
              <w:top w:w="105" w:type="dxa"/>
              <w:left w:w="75" w:type="dxa"/>
              <w:bottom w:w="105" w:type="dxa"/>
              <w:right w:w="75" w:type="dxa"/>
            </w:tcMar>
            <w:vAlign w:val="center"/>
            <w:hideMark/>
          </w:tcPr>
          <w:p w14:paraId="626968D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E6E5C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7DED3034" w14:textId="77777777" w:rsidTr="0072337A">
        <w:tc>
          <w:tcPr>
            <w:tcW w:w="0" w:type="auto"/>
            <w:shd w:val="clear" w:color="auto" w:fill="FFFFFF"/>
            <w:tcMar>
              <w:top w:w="105" w:type="dxa"/>
              <w:left w:w="75" w:type="dxa"/>
              <w:bottom w:w="105" w:type="dxa"/>
              <w:right w:w="75" w:type="dxa"/>
            </w:tcMar>
            <w:vAlign w:val="center"/>
            <w:hideMark/>
          </w:tcPr>
          <w:p w14:paraId="32EE4C36" w14:textId="77777777" w:rsidR="008F74A3" w:rsidRPr="008F74A3" w:rsidRDefault="008F74A3" w:rsidP="008F74A3">
            <w:pPr>
              <w:rPr>
                <w:rFonts w:ascii="Serif" w:hAnsi="Serif"/>
                <w:sz w:val="24"/>
                <w:szCs w:val="24"/>
              </w:rPr>
            </w:pPr>
            <w:r w:rsidRPr="008F74A3">
              <w:rPr>
                <w:rFonts w:ascii="Serif" w:hAnsi="Serif"/>
                <w:sz w:val="24"/>
                <w:szCs w:val="24"/>
              </w:rPr>
              <w:t>Macao</w:t>
            </w:r>
          </w:p>
        </w:tc>
        <w:tc>
          <w:tcPr>
            <w:tcW w:w="0" w:type="auto"/>
            <w:shd w:val="clear" w:color="auto" w:fill="FFFFFF"/>
            <w:tcMar>
              <w:top w:w="105" w:type="dxa"/>
              <w:left w:w="75" w:type="dxa"/>
              <w:bottom w:w="105" w:type="dxa"/>
              <w:right w:w="75" w:type="dxa"/>
            </w:tcMar>
            <w:vAlign w:val="center"/>
            <w:hideMark/>
          </w:tcPr>
          <w:p w14:paraId="7AEE940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B117DC"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EBF01DF" w14:textId="77777777" w:rsidTr="0072337A">
        <w:tc>
          <w:tcPr>
            <w:tcW w:w="0" w:type="auto"/>
            <w:shd w:val="clear" w:color="auto" w:fill="FFFFFF"/>
            <w:tcMar>
              <w:top w:w="105" w:type="dxa"/>
              <w:left w:w="75" w:type="dxa"/>
              <w:bottom w:w="105" w:type="dxa"/>
              <w:right w:w="75" w:type="dxa"/>
            </w:tcMar>
            <w:vAlign w:val="center"/>
            <w:hideMark/>
          </w:tcPr>
          <w:p w14:paraId="0F5F4091" w14:textId="77777777" w:rsidR="008F74A3" w:rsidRPr="008F74A3" w:rsidRDefault="008F74A3" w:rsidP="008F74A3">
            <w:pPr>
              <w:rPr>
                <w:rFonts w:ascii="Serif" w:hAnsi="Serif"/>
                <w:sz w:val="24"/>
                <w:szCs w:val="24"/>
              </w:rPr>
            </w:pPr>
            <w:r w:rsidRPr="008F74A3">
              <w:rPr>
                <w:rFonts w:ascii="Serif" w:hAnsi="Serif"/>
                <w:sz w:val="24"/>
                <w:szCs w:val="24"/>
              </w:rPr>
              <w:t>Micronesia (country)</w:t>
            </w:r>
          </w:p>
        </w:tc>
        <w:tc>
          <w:tcPr>
            <w:tcW w:w="0" w:type="auto"/>
            <w:shd w:val="clear" w:color="auto" w:fill="FFFFFF"/>
            <w:tcMar>
              <w:top w:w="105" w:type="dxa"/>
              <w:left w:w="75" w:type="dxa"/>
              <w:bottom w:w="105" w:type="dxa"/>
              <w:right w:w="75" w:type="dxa"/>
            </w:tcMar>
            <w:vAlign w:val="center"/>
            <w:hideMark/>
          </w:tcPr>
          <w:p w14:paraId="543CAFF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36DCB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B74BDE9" w14:textId="77777777" w:rsidTr="0072337A">
        <w:tc>
          <w:tcPr>
            <w:tcW w:w="0" w:type="auto"/>
            <w:shd w:val="clear" w:color="auto" w:fill="FFFFFF"/>
            <w:tcMar>
              <w:top w:w="105" w:type="dxa"/>
              <w:left w:w="75" w:type="dxa"/>
              <w:bottom w:w="105" w:type="dxa"/>
              <w:right w:w="75" w:type="dxa"/>
            </w:tcMar>
            <w:vAlign w:val="center"/>
            <w:hideMark/>
          </w:tcPr>
          <w:p w14:paraId="10B79F3B" w14:textId="77777777" w:rsidR="008F74A3" w:rsidRPr="008F74A3" w:rsidRDefault="008F74A3" w:rsidP="008F74A3">
            <w:pPr>
              <w:rPr>
                <w:rFonts w:ascii="Serif" w:hAnsi="Serif"/>
                <w:sz w:val="24"/>
                <w:szCs w:val="24"/>
              </w:rPr>
            </w:pPr>
            <w:r w:rsidRPr="008F74A3">
              <w:rPr>
                <w:rFonts w:ascii="Serif" w:hAnsi="Serif"/>
                <w:sz w:val="24"/>
                <w:szCs w:val="24"/>
              </w:rPr>
              <w:t>Nicaragua</w:t>
            </w:r>
          </w:p>
        </w:tc>
        <w:tc>
          <w:tcPr>
            <w:tcW w:w="0" w:type="auto"/>
            <w:shd w:val="clear" w:color="auto" w:fill="FFFFFF"/>
            <w:tcMar>
              <w:top w:w="105" w:type="dxa"/>
              <w:left w:w="75" w:type="dxa"/>
              <w:bottom w:w="105" w:type="dxa"/>
              <w:right w:w="75" w:type="dxa"/>
            </w:tcMar>
            <w:vAlign w:val="center"/>
            <w:hideMark/>
          </w:tcPr>
          <w:p w14:paraId="6F645E6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88618D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85C14ED" w14:textId="77777777" w:rsidTr="0072337A">
        <w:tc>
          <w:tcPr>
            <w:tcW w:w="0" w:type="auto"/>
            <w:shd w:val="clear" w:color="auto" w:fill="FFFFFF"/>
            <w:tcMar>
              <w:top w:w="105" w:type="dxa"/>
              <w:left w:w="75" w:type="dxa"/>
              <w:bottom w:w="105" w:type="dxa"/>
              <w:right w:w="75" w:type="dxa"/>
            </w:tcMar>
            <w:vAlign w:val="center"/>
            <w:hideMark/>
          </w:tcPr>
          <w:p w14:paraId="58A67593" w14:textId="77777777" w:rsidR="008F74A3" w:rsidRPr="008F74A3" w:rsidRDefault="008F74A3" w:rsidP="008F74A3">
            <w:pPr>
              <w:rPr>
                <w:rFonts w:ascii="Serif" w:hAnsi="Serif"/>
                <w:sz w:val="24"/>
                <w:szCs w:val="24"/>
              </w:rPr>
            </w:pPr>
            <w:r w:rsidRPr="008F74A3">
              <w:rPr>
                <w:rFonts w:ascii="Serif" w:hAnsi="Serif"/>
                <w:sz w:val="24"/>
                <w:szCs w:val="24"/>
              </w:rPr>
              <w:t>Saint Helena</w:t>
            </w:r>
          </w:p>
        </w:tc>
        <w:tc>
          <w:tcPr>
            <w:tcW w:w="0" w:type="auto"/>
            <w:shd w:val="clear" w:color="auto" w:fill="FFFFFF"/>
            <w:tcMar>
              <w:top w:w="105" w:type="dxa"/>
              <w:left w:w="75" w:type="dxa"/>
              <w:bottom w:w="105" w:type="dxa"/>
              <w:right w:w="75" w:type="dxa"/>
            </w:tcMar>
            <w:vAlign w:val="center"/>
            <w:hideMark/>
          </w:tcPr>
          <w:p w14:paraId="04F971C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08DBB6C"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FFD6046" w14:textId="77777777" w:rsidTr="0072337A">
        <w:tc>
          <w:tcPr>
            <w:tcW w:w="0" w:type="auto"/>
            <w:shd w:val="clear" w:color="auto" w:fill="FFFFFF"/>
            <w:tcMar>
              <w:top w:w="105" w:type="dxa"/>
              <w:left w:w="75" w:type="dxa"/>
              <w:bottom w:w="105" w:type="dxa"/>
              <w:right w:w="75" w:type="dxa"/>
            </w:tcMar>
            <w:vAlign w:val="center"/>
            <w:hideMark/>
          </w:tcPr>
          <w:p w14:paraId="4F9B70C8" w14:textId="77777777" w:rsidR="008F74A3" w:rsidRPr="008F74A3" w:rsidRDefault="008F74A3" w:rsidP="008F74A3">
            <w:pPr>
              <w:rPr>
                <w:rFonts w:ascii="Serif" w:hAnsi="Serif"/>
                <w:sz w:val="24"/>
                <w:szCs w:val="24"/>
              </w:rPr>
            </w:pPr>
            <w:r w:rsidRPr="008F74A3">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19429AB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B358A0A"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78882847" w14:textId="77777777" w:rsidTr="0072337A">
        <w:tc>
          <w:tcPr>
            <w:tcW w:w="0" w:type="auto"/>
            <w:shd w:val="clear" w:color="auto" w:fill="FFFFFF"/>
            <w:tcMar>
              <w:top w:w="105" w:type="dxa"/>
              <w:left w:w="75" w:type="dxa"/>
              <w:bottom w:w="105" w:type="dxa"/>
              <w:right w:w="75" w:type="dxa"/>
            </w:tcMar>
            <w:vAlign w:val="center"/>
            <w:hideMark/>
          </w:tcPr>
          <w:p w14:paraId="76633192" w14:textId="77777777" w:rsidR="008F74A3" w:rsidRPr="008F74A3" w:rsidRDefault="008F74A3" w:rsidP="008F74A3">
            <w:pPr>
              <w:rPr>
                <w:rFonts w:ascii="Serif" w:hAnsi="Serif"/>
                <w:sz w:val="24"/>
                <w:szCs w:val="24"/>
              </w:rPr>
            </w:pPr>
            <w:r w:rsidRPr="008F74A3">
              <w:rPr>
                <w:rFonts w:ascii="Serif" w:hAnsi="Serif"/>
                <w:sz w:val="24"/>
                <w:szCs w:val="24"/>
              </w:rPr>
              <w:t>Tajikistan</w:t>
            </w:r>
          </w:p>
        </w:tc>
        <w:tc>
          <w:tcPr>
            <w:tcW w:w="0" w:type="auto"/>
            <w:shd w:val="clear" w:color="auto" w:fill="FFFFFF"/>
            <w:tcMar>
              <w:top w:w="105" w:type="dxa"/>
              <w:left w:w="75" w:type="dxa"/>
              <w:bottom w:w="105" w:type="dxa"/>
              <w:right w:w="75" w:type="dxa"/>
            </w:tcMar>
            <w:vAlign w:val="center"/>
            <w:hideMark/>
          </w:tcPr>
          <w:p w14:paraId="5671AD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21C738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40D9A9E" w14:textId="77777777" w:rsidTr="0072337A">
        <w:tc>
          <w:tcPr>
            <w:tcW w:w="0" w:type="auto"/>
            <w:shd w:val="clear" w:color="auto" w:fill="FFFFFF"/>
            <w:tcMar>
              <w:top w:w="105" w:type="dxa"/>
              <w:left w:w="75" w:type="dxa"/>
              <w:bottom w:w="105" w:type="dxa"/>
              <w:right w:w="75" w:type="dxa"/>
            </w:tcMar>
            <w:vAlign w:val="center"/>
            <w:hideMark/>
          </w:tcPr>
          <w:p w14:paraId="1A7E14C5" w14:textId="77777777" w:rsidR="008F74A3" w:rsidRPr="008F74A3" w:rsidRDefault="008F74A3" w:rsidP="008F74A3">
            <w:pPr>
              <w:rPr>
                <w:rFonts w:ascii="Serif" w:hAnsi="Serif"/>
                <w:sz w:val="24"/>
                <w:szCs w:val="24"/>
              </w:rPr>
            </w:pPr>
            <w:r w:rsidRPr="008F74A3">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71EF8F7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E6000DB"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276D450" w14:textId="77777777" w:rsidTr="0072337A">
        <w:tc>
          <w:tcPr>
            <w:tcW w:w="0" w:type="auto"/>
            <w:shd w:val="clear" w:color="auto" w:fill="FFFFFF"/>
            <w:tcMar>
              <w:top w:w="105" w:type="dxa"/>
              <w:left w:w="75" w:type="dxa"/>
              <w:bottom w:w="105" w:type="dxa"/>
              <w:right w:w="75" w:type="dxa"/>
            </w:tcMar>
            <w:vAlign w:val="center"/>
            <w:hideMark/>
          </w:tcPr>
          <w:p w14:paraId="68F156B1" w14:textId="77777777" w:rsidR="008F74A3" w:rsidRPr="008F74A3" w:rsidRDefault="008F74A3" w:rsidP="008F74A3">
            <w:pPr>
              <w:rPr>
                <w:rFonts w:ascii="Serif" w:hAnsi="Serif"/>
                <w:sz w:val="24"/>
                <w:szCs w:val="24"/>
              </w:rPr>
            </w:pPr>
            <w:r w:rsidRPr="008F74A3">
              <w:rPr>
                <w:rFonts w:ascii="Serif" w:hAnsi="Serif"/>
                <w:sz w:val="24"/>
                <w:szCs w:val="24"/>
              </w:rPr>
              <w:t>Vatican</w:t>
            </w:r>
          </w:p>
        </w:tc>
        <w:tc>
          <w:tcPr>
            <w:tcW w:w="0" w:type="auto"/>
            <w:shd w:val="clear" w:color="auto" w:fill="FFFFFF"/>
            <w:tcMar>
              <w:top w:w="105" w:type="dxa"/>
              <w:left w:w="75" w:type="dxa"/>
              <w:bottom w:w="105" w:type="dxa"/>
              <w:right w:w="75" w:type="dxa"/>
            </w:tcMar>
            <w:vAlign w:val="center"/>
            <w:hideMark/>
          </w:tcPr>
          <w:p w14:paraId="0D97C6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A5172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26E8CDC" w14:textId="77777777" w:rsidTr="0072337A">
        <w:tc>
          <w:tcPr>
            <w:tcW w:w="0" w:type="auto"/>
            <w:shd w:val="clear" w:color="auto" w:fill="FFFFFF"/>
            <w:tcMar>
              <w:top w:w="105" w:type="dxa"/>
              <w:left w:w="75" w:type="dxa"/>
              <w:bottom w:w="105" w:type="dxa"/>
              <w:right w:w="75" w:type="dxa"/>
            </w:tcMar>
            <w:vAlign w:val="center"/>
            <w:hideMark/>
          </w:tcPr>
          <w:p w14:paraId="03BBFF65" w14:textId="77777777" w:rsidR="008F74A3" w:rsidRPr="008F74A3" w:rsidRDefault="008F74A3" w:rsidP="008F74A3">
            <w:pPr>
              <w:rPr>
                <w:rFonts w:ascii="Serif" w:hAnsi="Serif"/>
                <w:sz w:val="24"/>
                <w:szCs w:val="24"/>
              </w:rPr>
            </w:pPr>
            <w:r w:rsidRPr="008F74A3">
              <w:rPr>
                <w:rFonts w:ascii="Serif" w:hAnsi="Serif"/>
                <w:sz w:val="24"/>
                <w:szCs w:val="24"/>
              </w:rPr>
              <w:t>Wallis and Futuna</w:t>
            </w:r>
          </w:p>
        </w:tc>
        <w:tc>
          <w:tcPr>
            <w:tcW w:w="0" w:type="auto"/>
            <w:shd w:val="clear" w:color="auto" w:fill="FFFFFF"/>
            <w:tcMar>
              <w:top w:w="105" w:type="dxa"/>
              <w:left w:w="75" w:type="dxa"/>
              <w:bottom w:w="105" w:type="dxa"/>
              <w:right w:w="75" w:type="dxa"/>
            </w:tcMar>
            <w:vAlign w:val="center"/>
            <w:hideMark/>
          </w:tcPr>
          <w:p w14:paraId="5E41829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3C6800"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5E3860E8" w14:textId="77777777" w:rsidTr="0072337A">
        <w:tc>
          <w:tcPr>
            <w:tcW w:w="0" w:type="auto"/>
            <w:shd w:val="clear" w:color="auto" w:fill="FFFFFF"/>
            <w:tcMar>
              <w:top w:w="105" w:type="dxa"/>
              <w:left w:w="75" w:type="dxa"/>
              <w:bottom w:w="105" w:type="dxa"/>
              <w:right w:w="75" w:type="dxa"/>
            </w:tcMar>
            <w:vAlign w:val="center"/>
            <w:hideMark/>
          </w:tcPr>
          <w:p w14:paraId="561EAAFD" w14:textId="77777777" w:rsidR="008F74A3" w:rsidRPr="008F74A3" w:rsidRDefault="008F74A3" w:rsidP="008F74A3">
            <w:pPr>
              <w:rPr>
                <w:rFonts w:ascii="Serif" w:hAnsi="Serif"/>
                <w:sz w:val="24"/>
                <w:szCs w:val="24"/>
              </w:rPr>
            </w:pPr>
            <w:r w:rsidRPr="008F74A3">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7192884B"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D83A407"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254F9D40" w14:textId="77777777" w:rsidTr="0072337A">
        <w:tc>
          <w:tcPr>
            <w:tcW w:w="0" w:type="auto"/>
            <w:shd w:val="clear" w:color="auto" w:fill="FFFFFF"/>
            <w:tcMar>
              <w:top w:w="105" w:type="dxa"/>
              <w:left w:w="75" w:type="dxa"/>
              <w:bottom w:w="105" w:type="dxa"/>
              <w:right w:w="75" w:type="dxa"/>
            </w:tcMar>
            <w:vAlign w:val="center"/>
            <w:hideMark/>
          </w:tcPr>
          <w:p w14:paraId="33EA7F3F" w14:textId="77777777" w:rsidR="008F74A3" w:rsidRPr="008F74A3" w:rsidRDefault="008F74A3" w:rsidP="008F74A3">
            <w:pPr>
              <w:rPr>
                <w:rFonts w:ascii="Serif" w:hAnsi="Serif"/>
                <w:sz w:val="24"/>
                <w:szCs w:val="24"/>
              </w:rPr>
            </w:pPr>
            <w:r w:rsidRPr="008F74A3">
              <w:rPr>
                <w:rFonts w:ascii="Serif" w:hAnsi="Serif"/>
                <w:sz w:val="24"/>
                <w:szCs w:val="24"/>
              </w:rPr>
              <w:t>Guernsey</w:t>
            </w:r>
          </w:p>
        </w:tc>
        <w:tc>
          <w:tcPr>
            <w:tcW w:w="0" w:type="auto"/>
            <w:shd w:val="clear" w:color="auto" w:fill="FFFFFF"/>
            <w:tcMar>
              <w:top w:w="105" w:type="dxa"/>
              <w:left w:w="75" w:type="dxa"/>
              <w:bottom w:w="105" w:type="dxa"/>
              <w:right w:w="75" w:type="dxa"/>
            </w:tcMar>
            <w:vAlign w:val="center"/>
            <w:hideMark/>
          </w:tcPr>
          <w:p w14:paraId="46205AF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24FAA92"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658618BD" w14:textId="77777777" w:rsidTr="0072337A">
        <w:tc>
          <w:tcPr>
            <w:tcW w:w="0" w:type="auto"/>
            <w:shd w:val="clear" w:color="auto" w:fill="FFFFFF"/>
            <w:tcMar>
              <w:top w:w="105" w:type="dxa"/>
              <w:left w:w="75" w:type="dxa"/>
              <w:bottom w:w="105" w:type="dxa"/>
              <w:right w:w="75" w:type="dxa"/>
            </w:tcMar>
            <w:vAlign w:val="center"/>
            <w:hideMark/>
          </w:tcPr>
          <w:p w14:paraId="7A505D8A" w14:textId="77777777" w:rsidR="008F74A3" w:rsidRPr="008F74A3" w:rsidRDefault="008F74A3" w:rsidP="008F74A3">
            <w:pPr>
              <w:rPr>
                <w:rFonts w:ascii="Serif" w:hAnsi="Serif"/>
                <w:sz w:val="24"/>
                <w:szCs w:val="24"/>
              </w:rPr>
            </w:pPr>
            <w:r w:rsidRPr="008F74A3">
              <w:rPr>
                <w:rFonts w:ascii="Serif" w:hAnsi="Serif"/>
                <w:sz w:val="24"/>
                <w:szCs w:val="24"/>
              </w:rPr>
              <w:t>Jersey</w:t>
            </w:r>
          </w:p>
        </w:tc>
        <w:tc>
          <w:tcPr>
            <w:tcW w:w="0" w:type="auto"/>
            <w:shd w:val="clear" w:color="auto" w:fill="FFFFFF"/>
            <w:tcMar>
              <w:top w:w="105" w:type="dxa"/>
              <w:left w:w="75" w:type="dxa"/>
              <w:bottom w:w="105" w:type="dxa"/>
              <w:right w:w="75" w:type="dxa"/>
            </w:tcMar>
            <w:vAlign w:val="center"/>
            <w:hideMark/>
          </w:tcPr>
          <w:p w14:paraId="7821674C"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3484CBAA"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0B6A08DF" w14:textId="77777777" w:rsidTr="0072337A">
        <w:tc>
          <w:tcPr>
            <w:tcW w:w="0" w:type="auto"/>
            <w:shd w:val="clear" w:color="auto" w:fill="FFFFFF"/>
            <w:tcMar>
              <w:top w:w="105" w:type="dxa"/>
              <w:left w:w="75" w:type="dxa"/>
              <w:bottom w:w="105" w:type="dxa"/>
              <w:right w:w="75" w:type="dxa"/>
            </w:tcMar>
            <w:vAlign w:val="center"/>
            <w:hideMark/>
          </w:tcPr>
          <w:p w14:paraId="646FFEA6" w14:textId="77777777" w:rsidR="008F74A3" w:rsidRPr="008F74A3" w:rsidRDefault="008F74A3" w:rsidP="008F74A3">
            <w:pPr>
              <w:rPr>
                <w:rFonts w:ascii="Serif" w:hAnsi="Serif"/>
                <w:sz w:val="24"/>
                <w:szCs w:val="24"/>
              </w:rPr>
            </w:pPr>
            <w:r w:rsidRPr="008F74A3">
              <w:rPr>
                <w:rFonts w:ascii="Serif" w:hAnsi="Serif"/>
                <w:sz w:val="24"/>
                <w:szCs w:val="24"/>
              </w:rPr>
              <w:t>Nauru</w:t>
            </w:r>
          </w:p>
        </w:tc>
        <w:tc>
          <w:tcPr>
            <w:tcW w:w="0" w:type="auto"/>
            <w:shd w:val="clear" w:color="auto" w:fill="FFFFFF"/>
            <w:tcMar>
              <w:top w:w="105" w:type="dxa"/>
              <w:left w:w="75" w:type="dxa"/>
              <w:bottom w:w="105" w:type="dxa"/>
              <w:right w:w="75" w:type="dxa"/>
            </w:tcMar>
            <w:vAlign w:val="center"/>
            <w:hideMark/>
          </w:tcPr>
          <w:p w14:paraId="3789070A"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EDFD138"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30309F1" w14:textId="77777777" w:rsidTr="0072337A">
        <w:tc>
          <w:tcPr>
            <w:tcW w:w="0" w:type="auto"/>
            <w:shd w:val="clear" w:color="auto" w:fill="FFFFFF"/>
            <w:tcMar>
              <w:top w:w="105" w:type="dxa"/>
              <w:left w:w="75" w:type="dxa"/>
              <w:bottom w:w="105" w:type="dxa"/>
              <w:right w:w="75" w:type="dxa"/>
            </w:tcMar>
            <w:vAlign w:val="center"/>
            <w:hideMark/>
          </w:tcPr>
          <w:p w14:paraId="7DE2F6F9" w14:textId="77777777" w:rsidR="008F74A3" w:rsidRPr="008F74A3" w:rsidRDefault="008F74A3" w:rsidP="008F74A3">
            <w:pPr>
              <w:rPr>
                <w:rFonts w:ascii="Serif" w:hAnsi="Serif"/>
                <w:sz w:val="24"/>
                <w:szCs w:val="24"/>
              </w:rPr>
            </w:pPr>
            <w:r w:rsidRPr="008F74A3">
              <w:rPr>
                <w:rFonts w:ascii="Serif" w:hAnsi="Serif"/>
                <w:sz w:val="24"/>
                <w:szCs w:val="24"/>
              </w:rPr>
              <w:t>Niue</w:t>
            </w:r>
          </w:p>
        </w:tc>
        <w:tc>
          <w:tcPr>
            <w:tcW w:w="0" w:type="auto"/>
            <w:shd w:val="clear" w:color="auto" w:fill="FFFFFF"/>
            <w:tcMar>
              <w:top w:w="105" w:type="dxa"/>
              <w:left w:w="75" w:type="dxa"/>
              <w:bottom w:w="105" w:type="dxa"/>
              <w:right w:w="75" w:type="dxa"/>
            </w:tcMar>
            <w:vAlign w:val="center"/>
            <w:hideMark/>
          </w:tcPr>
          <w:p w14:paraId="0729B5DB"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6324EB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16C9B87D" w14:textId="77777777" w:rsidTr="0072337A">
        <w:tc>
          <w:tcPr>
            <w:tcW w:w="0" w:type="auto"/>
            <w:shd w:val="clear" w:color="auto" w:fill="FFFFFF"/>
            <w:tcMar>
              <w:top w:w="105" w:type="dxa"/>
              <w:left w:w="75" w:type="dxa"/>
              <w:bottom w:w="105" w:type="dxa"/>
              <w:right w:w="75" w:type="dxa"/>
            </w:tcMar>
            <w:vAlign w:val="center"/>
            <w:hideMark/>
          </w:tcPr>
          <w:p w14:paraId="16A12A43" w14:textId="77777777" w:rsidR="008F74A3" w:rsidRPr="008F74A3" w:rsidRDefault="008F74A3" w:rsidP="008F74A3">
            <w:pPr>
              <w:rPr>
                <w:rFonts w:ascii="Serif" w:hAnsi="Serif"/>
                <w:sz w:val="24"/>
                <w:szCs w:val="24"/>
              </w:rPr>
            </w:pPr>
            <w:r w:rsidRPr="008F74A3">
              <w:rPr>
                <w:rFonts w:ascii="Serif" w:hAnsi="Serif"/>
                <w:sz w:val="24"/>
                <w:szCs w:val="24"/>
              </w:rPr>
              <w:t>Northern Cyprus</w:t>
            </w:r>
          </w:p>
        </w:tc>
        <w:tc>
          <w:tcPr>
            <w:tcW w:w="0" w:type="auto"/>
            <w:shd w:val="clear" w:color="auto" w:fill="FFFFFF"/>
            <w:tcMar>
              <w:top w:w="105" w:type="dxa"/>
              <w:left w:w="75" w:type="dxa"/>
              <w:bottom w:w="105" w:type="dxa"/>
              <w:right w:w="75" w:type="dxa"/>
            </w:tcMar>
            <w:vAlign w:val="center"/>
            <w:hideMark/>
          </w:tcPr>
          <w:p w14:paraId="3FDEF94C"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80EB1D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7FB8638" w14:textId="77777777" w:rsidTr="0072337A">
        <w:tc>
          <w:tcPr>
            <w:tcW w:w="0" w:type="auto"/>
            <w:shd w:val="clear" w:color="auto" w:fill="FFFFFF"/>
            <w:tcMar>
              <w:top w:w="105" w:type="dxa"/>
              <w:left w:w="75" w:type="dxa"/>
              <w:bottom w:w="105" w:type="dxa"/>
              <w:right w:w="75" w:type="dxa"/>
            </w:tcMar>
            <w:vAlign w:val="center"/>
            <w:hideMark/>
          </w:tcPr>
          <w:p w14:paraId="53B7410A" w14:textId="77777777" w:rsidR="008F74A3" w:rsidRPr="008F74A3" w:rsidRDefault="008F74A3" w:rsidP="008F74A3">
            <w:pPr>
              <w:rPr>
                <w:rFonts w:ascii="Serif" w:hAnsi="Serif"/>
                <w:sz w:val="24"/>
                <w:szCs w:val="24"/>
              </w:rPr>
            </w:pPr>
            <w:r w:rsidRPr="008F74A3">
              <w:rPr>
                <w:rFonts w:ascii="Serif" w:hAnsi="Serif"/>
                <w:sz w:val="24"/>
                <w:szCs w:val="24"/>
              </w:rPr>
              <w:lastRenderedPageBreak/>
              <w:t>Northern Mariana Islands</w:t>
            </w:r>
          </w:p>
        </w:tc>
        <w:tc>
          <w:tcPr>
            <w:tcW w:w="0" w:type="auto"/>
            <w:shd w:val="clear" w:color="auto" w:fill="FFFFFF"/>
            <w:tcMar>
              <w:top w:w="105" w:type="dxa"/>
              <w:left w:w="75" w:type="dxa"/>
              <w:bottom w:w="105" w:type="dxa"/>
              <w:right w:w="75" w:type="dxa"/>
            </w:tcMar>
            <w:vAlign w:val="center"/>
            <w:hideMark/>
          </w:tcPr>
          <w:p w14:paraId="38470E3A"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8F988A3"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4925B07" w14:textId="77777777" w:rsidTr="0072337A">
        <w:tc>
          <w:tcPr>
            <w:tcW w:w="0" w:type="auto"/>
            <w:shd w:val="clear" w:color="auto" w:fill="FFFFFF"/>
            <w:tcMar>
              <w:top w:w="105" w:type="dxa"/>
              <w:left w:w="75" w:type="dxa"/>
              <w:bottom w:w="105" w:type="dxa"/>
              <w:right w:w="75" w:type="dxa"/>
            </w:tcMar>
            <w:vAlign w:val="center"/>
            <w:hideMark/>
          </w:tcPr>
          <w:p w14:paraId="4758E43E" w14:textId="77777777" w:rsidR="008F74A3" w:rsidRPr="008F74A3" w:rsidRDefault="008F74A3" w:rsidP="008F74A3">
            <w:pPr>
              <w:rPr>
                <w:rFonts w:ascii="Serif" w:hAnsi="Serif"/>
                <w:sz w:val="24"/>
                <w:szCs w:val="24"/>
              </w:rPr>
            </w:pPr>
            <w:r w:rsidRPr="008F74A3">
              <w:rPr>
                <w:rFonts w:ascii="Serif" w:hAnsi="Serif"/>
                <w:sz w:val="24"/>
                <w:szCs w:val="24"/>
              </w:rPr>
              <w:t>Pitcairn</w:t>
            </w:r>
          </w:p>
        </w:tc>
        <w:tc>
          <w:tcPr>
            <w:tcW w:w="0" w:type="auto"/>
            <w:shd w:val="clear" w:color="auto" w:fill="FFFFFF"/>
            <w:tcMar>
              <w:top w:w="105" w:type="dxa"/>
              <w:left w:w="75" w:type="dxa"/>
              <w:bottom w:w="105" w:type="dxa"/>
              <w:right w:w="75" w:type="dxa"/>
            </w:tcMar>
            <w:vAlign w:val="center"/>
            <w:hideMark/>
          </w:tcPr>
          <w:p w14:paraId="3838E675"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79EDD85D"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5BED48F" w14:textId="77777777" w:rsidTr="0072337A">
        <w:tc>
          <w:tcPr>
            <w:tcW w:w="0" w:type="auto"/>
            <w:shd w:val="clear" w:color="auto" w:fill="FFFFFF"/>
            <w:tcMar>
              <w:top w:w="105" w:type="dxa"/>
              <w:left w:w="75" w:type="dxa"/>
              <w:bottom w:w="105" w:type="dxa"/>
              <w:right w:w="75" w:type="dxa"/>
            </w:tcMar>
            <w:vAlign w:val="center"/>
            <w:hideMark/>
          </w:tcPr>
          <w:p w14:paraId="6DBADD1A" w14:textId="77777777" w:rsidR="008F74A3" w:rsidRPr="008F74A3" w:rsidRDefault="008F74A3" w:rsidP="008F74A3">
            <w:pPr>
              <w:rPr>
                <w:rFonts w:ascii="Serif" w:hAnsi="Serif"/>
                <w:sz w:val="24"/>
                <w:szCs w:val="24"/>
              </w:rPr>
            </w:pPr>
            <w:r w:rsidRPr="008F74A3">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34C12C2D"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71C88C64"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06939753" w14:textId="77777777" w:rsidTr="0072337A">
        <w:tc>
          <w:tcPr>
            <w:tcW w:w="0" w:type="auto"/>
            <w:shd w:val="clear" w:color="auto" w:fill="FFFFFF"/>
            <w:tcMar>
              <w:top w:w="105" w:type="dxa"/>
              <w:left w:w="75" w:type="dxa"/>
              <w:bottom w:w="105" w:type="dxa"/>
              <w:right w:w="75" w:type="dxa"/>
            </w:tcMar>
            <w:vAlign w:val="center"/>
            <w:hideMark/>
          </w:tcPr>
          <w:p w14:paraId="74ED5214" w14:textId="77777777" w:rsidR="008F74A3" w:rsidRPr="008F74A3" w:rsidRDefault="008F74A3" w:rsidP="008F74A3">
            <w:pPr>
              <w:rPr>
                <w:rFonts w:ascii="Serif" w:hAnsi="Serif"/>
                <w:sz w:val="24"/>
                <w:szCs w:val="24"/>
              </w:rPr>
            </w:pPr>
            <w:r w:rsidRPr="008F74A3">
              <w:rPr>
                <w:rFonts w:ascii="Serif" w:hAnsi="Serif"/>
                <w:sz w:val="24"/>
                <w:szCs w:val="24"/>
              </w:rPr>
              <w:t>Sint Maarten (Dutch part)</w:t>
            </w:r>
          </w:p>
        </w:tc>
        <w:tc>
          <w:tcPr>
            <w:tcW w:w="0" w:type="auto"/>
            <w:shd w:val="clear" w:color="auto" w:fill="FFFFFF"/>
            <w:tcMar>
              <w:top w:w="105" w:type="dxa"/>
              <w:left w:w="75" w:type="dxa"/>
              <w:bottom w:w="105" w:type="dxa"/>
              <w:right w:w="75" w:type="dxa"/>
            </w:tcMar>
            <w:vAlign w:val="center"/>
            <w:hideMark/>
          </w:tcPr>
          <w:p w14:paraId="4F72CB31"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01E9EF72"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4D6319BA" w14:textId="77777777" w:rsidTr="0072337A">
        <w:tc>
          <w:tcPr>
            <w:tcW w:w="0" w:type="auto"/>
            <w:shd w:val="clear" w:color="auto" w:fill="FFFFFF"/>
            <w:tcMar>
              <w:top w:w="105" w:type="dxa"/>
              <w:left w:w="75" w:type="dxa"/>
              <w:bottom w:w="105" w:type="dxa"/>
              <w:right w:w="75" w:type="dxa"/>
            </w:tcMar>
            <w:vAlign w:val="center"/>
            <w:hideMark/>
          </w:tcPr>
          <w:p w14:paraId="6720F364" w14:textId="77777777" w:rsidR="008F74A3" w:rsidRPr="008F74A3" w:rsidRDefault="008F74A3" w:rsidP="008F74A3">
            <w:pPr>
              <w:rPr>
                <w:rFonts w:ascii="Serif" w:hAnsi="Serif"/>
                <w:sz w:val="24"/>
                <w:szCs w:val="24"/>
              </w:rPr>
            </w:pPr>
            <w:r w:rsidRPr="008F74A3">
              <w:rPr>
                <w:rFonts w:ascii="Serif" w:hAnsi="Serif"/>
                <w:sz w:val="24"/>
                <w:szCs w:val="24"/>
              </w:rPr>
              <w:t>Tokelau</w:t>
            </w:r>
          </w:p>
        </w:tc>
        <w:tc>
          <w:tcPr>
            <w:tcW w:w="0" w:type="auto"/>
            <w:shd w:val="clear" w:color="auto" w:fill="FFFFFF"/>
            <w:tcMar>
              <w:top w:w="105" w:type="dxa"/>
              <w:left w:w="75" w:type="dxa"/>
              <w:bottom w:w="105" w:type="dxa"/>
              <w:right w:w="75" w:type="dxa"/>
            </w:tcMar>
            <w:vAlign w:val="center"/>
            <w:hideMark/>
          </w:tcPr>
          <w:p w14:paraId="7626228D"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300866F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79277A10" w14:textId="77777777" w:rsidTr="0072337A">
        <w:tc>
          <w:tcPr>
            <w:tcW w:w="0" w:type="auto"/>
            <w:shd w:val="clear" w:color="auto" w:fill="FFFFFF"/>
            <w:tcMar>
              <w:top w:w="105" w:type="dxa"/>
              <w:left w:w="75" w:type="dxa"/>
              <w:bottom w:w="105" w:type="dxa"/>
              <w:right w:w="75" w:type="dxa"/>
            </w:tcMar>
            <w:vAlign w:val="center"/>
            <w:hideMark/>
          </w:tcPr>
          <w:p w14:paraId="6DDEC20B" w14:textId="77777777" w:rsidR="008F74A3" w:rsidRPr="008F74A3" w:rsidRDefault="008F74A3" w:rsidP="008F74A3">
            <w:pPr>
              <w:rPr>
                <w:rFonts w:ascii="Serif" w:hAnsi="Serif"/>
                <w:sz w:val="24"/>
                <w:szCs w:val="24"/>
              </w:rPr>
            </w:pPr>
            <w:r w:rsidRPr="008F74A3">
              <w:rPr>
                <w:rFonts w:ascii="Serif" w:hAnsi="Serif"/>
                <w:sz w:val="24"/>
                <w:szCs w:val="24"/>
              </w:rPr>
              <w:t>Turkmenistan</w:t>
            </w:r>
          </w:p>
        </w:tc>
        <w:tc>
          <w:tcPr>
            <w:tcW w:w="0" w:type="auto"/>
            <w:shd w:val="clear" w:color="auto" w:fill="FFFFFF"/>
            <w:tcMar>
              <w:top w:w="105" w:type="dxa"/>
              <w:left w:w="75" w:type="dxa"/>
              <w:bottom w:w="105" w:type="dxa"/>
              <w:right w:w="75" w:type="dxa"/>
            </w:tcMar>
            <w:vAlign w:val="center"/>
            <w:hideMark/>
          </w:tcPr>
          <w:p w14:paraId="15C71928"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21CE26F"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79FE9B60" w14:textId="77777777" w:rsidTr="0072337A">
        <w:tc>
          <w:tcPr>
            <w:tcW w:w="0" w:type="auto"/>
            <w:shd w:val="clear" w:color="auto" w:fill="FFFFFF"/>
            <w:tcMar>
              <w:top w:w="105" w:type="dxa"/>
              <w:left w:w="75" w:type="dxa"/>
              <w:bottom w:w="105" w:type="dxa"/>
              <w:right w:w="75" w:type="dxa"/>
            </w:tcMar>
            <w:vAlign w:val="center"/>
            <w:hideMark/>
          </w:tcPr>
          <w:p w14:paraId="7A82AB6C" w14:textId="77777777" w:rsidR="008F74A3" w:rsidRPr="008F74A3" w:rsidRDefault="008F74A3" w:rsidP="008F74A3">
            <w:pPr>
              <w:rPr>
                <w:rFonts w:ascii="Serif" w:hAnsi="Serif"/>
                <w:sz w:val="24"/>
                <w:szCs w:val="24"/>
              </w:rPr>
            </w:pPr>
            <w:r w:rsidRPr="008F74A3">
              <w:rPr>
                <w:rFonts w:ascii="Serif" w:hAnsi="Serif"/>
                <w:sz w:val="24"/>
                <w:szCs w:val="24"/>
              </w:rPr>
              <w:t>Tuvalu</w:t>
            </w:r>
          </w:p>
        </w:tc>
        <w:tc>
          <w:tcPr>
            <w:tcW w:w="0" w:type="auto"/>
            <w:shd w:val="clear" w:color="auto" w:fill="FFFFFF"/>
            <w:tcMar>
              <w:top w:w="105" w:type="dxa"/>
              <w:left w:w="75" w:type="dxa"/>
              <w:bottom w:w="105" w:type="dxa"/>
              <w:right w:w="75" w:type="dxa"/>
            </w:tcMar>
            <w:vAlign w:val="center"/>
            <w:hideMark/>
          </w:tcPr>
          <w:p w14:paraId="01F758E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091B5E55"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BF11A03" w14:textId="77777777" w:rsidTr="0072337A">
        <w:tc>
          <w:tcPr>
            <w:tcW w:w="0" w:type="auto"/>
            <w:shd w:val="clear" w:color="auto" w:fill="FFFFFF"/>
            <w:tcMar>
              <w:top w:w="105" w:type="dxa"/>
              <w:left w:w="75" w:type="dxa"/>
              <w:bottom w:w="105" w:type="dxa"/>
              <w:right w:w="75" w:type="dxa"/>
            </w:tcMar>
            <w:vAlign w:val="center"/>
            <w:hideMark/>
          </w:tcPr>
          <w:p w14:paraId="379BA10F" w14:textId="77777777" w:rsidR="008F74A3" w:rsidRPr="008F74A3" w:rsidRDefault="008F74A3" w:rsidP="008F74A3">
            <w:pPr>
              <w:rPr>
                <w:rFonts w:ascii="Serif" w:hAnsi="Serif"/>
                <w:sz w:val="24"/>
                <w:szCs w:val="24"/>
              </w:rPr>
            </w:pPr>
            <w:r w:rsidRPr="008F74A3">
              <w:rPr>
                <w:rFonts w:ascii="Serif" w:hAnsi="Serif"/>
                <w:sz w:val="24"/>
                <w:szCs w:val="24"/>
              </w:rPr>
              <w:t>United States Virgin Islands</w:t>
            </w:r>
          </w:p>
        </w:tc>
        <w:tc>
          <w:tcPr>
            <w:tcW w:w="0" w:type="auto"/>
            <w:shd w:val="clear" w:color="auto" w:fill="FFFFFF"/>
            <w:tcMar>
              <w:top w:w="105" w:type="dxa"/>
              <w:left w:w="75" w:type="dxa"/>
              <w:bottom w:w="105" w:type="dxa"/>
              <w:right w:w="75" w:type="dxa"/>
            </w:tcMar>
            <w:vAlign w:val="center"/>
            <w:hideMark/>
          </w:tcPr>
          <w:p w14:paraId="687E9C6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5C441BF3" w14:textId="77777777" w:rsidR="008F74A3" w:rsidRPr="008F74A3" w:rsidRDefault="008F74A3" w:rsidP="008F74A3">
            <w:pPr>
              <w:rPr>
                <w:rFonts w:ascii="Serif" w:hAnsi="Serif"/>
                <w:sz w:val="24"/>
                <w:szCs w:val="24"/>
              </w:rPr>
            </w:pPr>
            <w:r w:rsidRPr="008F74A3">
              <w:rPr>
                <w:rFonts w:ascii="Serif" w:hAnsi="Serif"/>
                <w:sz w:val="24"/>
                <w:szCs w:val="24"/>
              </w:rPr>
              <w:t>NA</w:t>
            </w:r>
          </w:p>
        </w:tc>
      </w:tr>
    </w:tbl>
    <w:p w14:paraId="13F502EC" w14:textId="77777777" w:rsidR="00BD6DA1" w:rsidRPr="00E5535E" w:rsidRDefault="00BD6DA1" w:rsidP="00E5535E">
      <w:pPr>
        <w:rPr>
          <w:rFonts w:ascii="Serif" w:hAnsi="Serif"/>
          <w:sz w:val="24"/>
          <w:szCs w:val="24"/>
        </w:rPr>
      </w:pPr>
    </w:p>
    <w:p w14:paraId="3D68C65E" w14:textId="77777777" w:rsidR="00370577" w:rsidRDefault="00370577">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7C1D782D" w14:textId="5C803471" w:rsidR="007C3D92" w:rsidRPr="00FD0117" w:rsidRDefault="0074715F" w:rsidP="00E91828">
      <w:pPr>
        <w:pStyle w:val="Heading1"/>
        <w:spacing w:line="480" w:lineRule="auto"/>
        <w:rPr>
          <w:rFonts w:ascii="Serif" w:hAnsi="Serif" w:cs="Times New Roman"/>
          <w:sz w:val="24"/>
          <w:szCs w:val="24"/>
        </w:rPr>
      </w:pPr>
      <w:bookmarkStart w:id="26" w:name="_Toc101373100"/>
      <w:commentRangeStart w:id="27"/>
      <w:r w:rsidRPr="00FD0117">
        <w:rPr>
          <w:rFonts w:ascii="Serif" w:hAnsi="Serif" w:cs="Times New Roman"/>
          <w:sz w:val="24"/>
          <w:szCs w:val="24"/>
        </w:rPr>
        <w:lastRenderedPageBreak/>
        <w:t>References</w:t>
      </w:r>
      <w:commentRangeEnd w:id="27"/>
      <w:r w:rsidRPr="00FD0117">
        <w:rPr>
          <w:rStyle w:val="CommentReference"/>
          <w:rFonts w:ascii="Serif" w:eastAsiaTheme="minorHAnsi" w:hAnsi="Serif" w:cs="Times New Roman"/>
          <w:color w:val="auto"/>
          <w:sz w:val="24"/>
          <w:szCs w:val="24"/>
        </w:rPr>
        <w:commentReference w:id="27"/>
      </w:r>
      <w:bookmarkEnd w:id="26"/>
    </w:p>
    <w:p w14:paraId="380F1057" w14:textId="77777777"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Brownlee, J. (2020, August 14). </w:t>
      </w:r>
      <w:r w:rsidRPr="00FD0117">
        <w:rPr>
          <w:rFonts w:ascii="Serif" w:hAnsi="Serif"/>
          <w:i/>
          <w:iCs/>
        </w:rPr>
        <w:t>A gentle introduction to autocorrelation and partial autocorrelation</w:t>
      </w:r>
      <w:r w:rsidRPr="00FD0117">
        <w:rPr>
          <w:rFonts w:ascii="Serif" w:hAnsi="Serif"/>
        </w:rPr>
        <w:t xml:space="preserve">. Machine Learning Mastery. Retrieved April 13, 2022, from https://machinelearningmastery.com/gentle-introduction-autocorrelation-partial-autocorrelation/ </w:t>
      </w:r>
    </w:p>
    <w:p w14:paraId="34F2BC96" w14:textId="79B5C701"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Centers for Disease Control and Prevention. (n.d.). About covid-19. Centers for Disease Control and Prevention. Retrieved April 13, 2022, from https://www.cdc.gov/coronavirus/2019-ncov/your-health/about-covid-19.html </w:t>
      </w:r>
    </w:p>
    <w:p w14:paraId="4DA05BFC" w14:textId="06D2DF69" w:rsidR="00C639E0" w:rsidRPr="00FD0117" w:rsidRDefault="00C639E0" w:rsidP="00E91828">
      <w:pPr>
        <w:pStyle w:val="NormalWeb"/>
        <w:spacing w:line="480" w:lineRule="auto"/>
        <w:ind w:left="567" w:hanging="567"/>
        <w:rPr>
          <w:rFonts w:ascii="Serif" w:hAnsi="Serif"/>
        </w:rPr>
      </w:pPr>
      <w:r w:rsidRPr="00FD0117">
        <w:rPr>
          <w:rFonts w:ascii="Serif" w:hAnsi="Serif"/>
        </w:rPr>
        <w:t xml:space="preserve">Centers for Disease Control and Prevention. (n.d.). CDC's role in tracking variants. Centers for Disease Control and Prevention. Retrieved April 13, 2022, from https://www.cdc.gov/coronavirus/2019-ncov/variants/cdc-role-surveillance.html </w:t>
      </w:r>
    </w:p>
    <w:p w14:paraId="0F9E9222" w14:textId="7F21B2DA" w:rsidR="00C60335" w:rsidRPr="00FD0117" w:rsidRDefault="00C60335" w:rsidP="00E91828">
      <w:pPr>
        <w:pStyle w:val="NormalWeb"/>
        <w:spacing w:line="480" w:lineRule="auto"/>
        <w:ind w:left="567" w:hanging="567"/>
        <w:rPr>
          <w:rFonts w:ascii="Serif" w:hAnsi="Serif"/>
        </w:rPr>
      </w:pPr>
      <w:r w:rsidRPr="00FD0117">
        <w:rPr>
          <w:rFonts w:ascii="Serif" w:hAnsi="Serif"/>
        </w:rPr>
        <w:t xml:space="preserve">Centers for Disease Control and Prevention. (n.d.). What is genomic surveillance? Centers for Disease Control and Prevention. Retrieved April 13, 2022, from https://www.cdc.gov/coronavirus/2019-ncov/variants/genomic-surveillance.html </w:t>
      </w:r>
    </w:p>
    <w:p w14:paraId="5F399E4E" w14:textId="77777777" w:rsidR="00101DA7" w:rsidRPr="00FD0117" w:rsidRDefault="00101DA7" w:rsidP="00E91828">
      <w:pPr>
        <w:pStyle w:val="NormalWeb"/>
        <w:spacing w:line="480" w:lineRule="auto"/>
        <w:ind w:left="567" w:hanging="567"/>
        <w:rPr>
          <w:rFonts w:ascii="Serif" w:hAnsi="Serif"/>
        </w:rPr>
      </w:pPr>
      <w:proofErr w:type="spellStart"/>
      <w:r w:rsidRPr="00FD0117">
        <w:rPr>
          <w:rFonts w:ascii="Serif" w:hAnsi="Serif"/>
        </w:rPr>
        <w:t>Chyon</w:t>
      </w:r>
      <w:proofErr w:type="spellEnd"/>
      <w:r w:rsidRPr="00FD0117">
        <w:rPr>
          <w:rFonts w:ascii="Serif" w:hAnsi="Serif"/>
        </w:rPr>
        <w:t xml:space="preserve">, F. A., Suman, M. N. H., Fahim, M. R. I., &amp; </w:t>
      </w:r>
      <w:proofErr w:type="spellStart"/>
      <w:r w:rsidRPr="00FD0117">
        <w:rPr>
          <w:rFonts w:ascii="Serif" w:hAnsi="Serif"/>
        </w:rPr>
        <w:t>Ahmmed</w:t>
      </w:r>
      <w:proofErr w:type="spellEnd"/>
      <w:r w:rsidRPr="00FD0117">
        <w:rPr>
          <w:rFonts w:ascii="Serif" w:hAnsi="Serif"/>
        </w:rPr>
        <w:t xml:space="preserve">, M. S. (2021, December 14). </w:t>
      </w:r>
      <w:r w:rsidRPr="00FD0117">
        <w:rPr>
          <w:rFonts w:ascii="Serif" w:hAnsi="Serif"/>
          <w:i/>
          <w:iCs/>
        </w:rPr>
        <w:t>Time series analysis and predicting COVID-19 affected patients by Arima model using machine learning</w:t>
      </w:r>
      <w:r w:rsidRPr="00FD0117">
        <w:rPr>
          <w:rFonts w:ascii="Serif" w:hAnsi="Serif"/>
        </w:rPr>
        <w:t xml:space="preserve">. Journal of Virological Methods. Retrieved April 13, 2022, from https://www.sciencedirect.com/science/article/pii/S0166093421003724 </w:t>
      </w:r>
    </w:p>
    <w:p w14:paraId="407B120B" w14:textId="77777777" w:rsidR="00101DA7" w:rsidRPr="00FD0117" w:rsidRDefault="00101DA7" w:rsidP="00E91828">
      <w:pPr>
        <w:pStyle w:val="NormalWeb"/>
        <w:spacing w:line="480" w:lineRule="auto"/>
        <w:ind w:left="567" w:hanging="567"/>
        <w:rPr>
          <w:rFonts w:ascii="Serif" w:hAnsi="Serif"/>
        </w:rPr>
      </w:pPr>
      <w:r w:rsidRPr="00FD0117">
        <w:rPr>
          <w:rFonts w:ascii="Serif" w:hAnsi="Serif"/>
        </w:rPr>
        <w:lastRenderedPageBreak/>
        <w:t xml:space="preserve">Frost, J., </w:t>
      </w:r>
      <w:proofErr w:type="spellStart"/>
      <w:r w:rsidRPr="00FD0117">
        <w:rPr>
          <w:rFonts w:ascii="Serif" w:hAnsi="Serif"/>
        </w:rPr>
        <w:t>mustafa</w:t>
      </w:r>
      <w:proofErr w:type="spellEnd"/>
      <w:r w:rsidRPr="00FD0117">
        <w:rPr>
          <w:rFonts w:ascii="Serif" w:hAnsi="Serif"/>
        </w:rPr>
        <w:t xml:space="preserve">, G., &amp; </w:t>
      </w:r>
      <w:proofErr w:type="spellStart"/>
      <w:r w:rsidRPr="00FD0117">
        <w:rPr>
          <w:rFonts w:ascii="Serif" w:hAnsi="Serif"/>
        </w:rPr>
        <w:t>Buenaobra</w:t>
      </w:r>
      <w:proofErr w:type="spellEnd"/>
      <w:r w:rsidRPr="00FD0117">
        <w:rPr>
          <w:rFonts w:ascii="Serif" w:hAnsi="Serif"/>
        </w:rPr>
        <w:t xml:space="preserve">, B. (2021, May 18). </w:t>
      </w:r>
      <w:r w:rsidRPr="00FD0117">
        <w:rPr>
          <w:rFonts w:ascii="Serif" w:hAnsi="Serif"/>
          <w:i/>
          <w:iCs/>
        </w:rPr>
        <w:t>Autocorrelation and partial autocorrelation in time series data</w:t>
      </w:r>
      <w:r w:rsidRPr="00FD0117">
        <w:rPr>
          <w:rFonts w:ascii="Serif" w:hAnsi="Serif"/>
        </w:rPr>
        <w:t xml:space="preserve">. Statistics By Jim. Retrieved April 13, 2022, from https://statisticsbyjim.com/time-series/autocorrelation-partial-autocorrelation/ </w:t>
      </w:r>
    </w:p>
    <w:p w14:paraId="4C700590" w14:textId="1F4B5608"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Halford, E. A. (2021, March 10). </w:t>
      </w:r>
      <w:r w:rsidRPr="00FD0117">
        <w:rPr>
          <w:rFonts w:ascii="Serif" w:hAnsi="Serif"/>
          <w:i/>
          <w:iCs/>
        </w:rPr>
        <w:t xml:space="preserve">Setting Arima model parameters in R: Grid search vs. </w:t>
      </w:r>
      <w:proofErr w:type="spellStart"/>
      <w:proofErr w:type="gramStart"/>
      <w:r w:rsidRPr="00FD0117">
        <w:rPr>
          <w:rFonts w:ascii="Serif" w:hAnsi="Serif"/>
          <w:i/>
          <w:iCs/>
        </w:rPr>
        <w:t>auto.arima</w:t>
      </w:r>
      <w:proofErr w:type="spellEnd"/>
      <w:proofErr w:type="gramEnd"/>
      <w:r w:rsidRPr="00FD0117">
        <w:rPr>
          <w:rFonts w:ascii="Serif" w:hAnsi="Serif"/>
          <w:i/>
          <w:iCs/>
        </w:rPr>
        <w:t>()</w:t>
      </w:r>
      <w:r w:rsidRPr="00FD0117">
        <w:rPr>
          <w:rFonts w:ascii="Serif" w:hAnsi="Serif"/>
        </w:rPr>
        <w:t xml:space="preserve">. Medium. Retrieved April 13, 2022, from https://towardsdatascience.com/setting-arima-model-parameters-in-r-grid-search-vs-auto-arima-19055aacafdf </w:t>
      </w:r>
    </w:p>
    <w:p w14:paraId="2830329F" w14:textId="19BA89E9" w:rsidR="00B3492E" w:rsidRPr="00FD0117" w:rsidRDefault="00B3492E" w:rsidP="00E91828">
      <w:pPr>
        <w:pStyle w:val="NormalWeb"/>
        <w:spacing w:line="480" w:lineRule="auto"/>
        <w:ind w:left="567" w:hanging="567"/>
        <w:rPr>
          <w:rFonts w:ascii="Serif" w:hAnsi="Serif"/>
        </w:rPr>
      </w:pPr>
      <w:r w:rsidRPr="00FD0117">
        <w:rPr>
          <w:rFonts w:ascii="Serif" w:hAnsi="Serif"/>
          <w:i/>
          <w:iCs/>
        </w:rPr>
        <w:t>History</w:t>
      </w:r>
      <w:r w:rsidRPr="00FD0117">
        <w:rPr>
          <w:rFonts w:ascii="Serif" w:hAnsi="Serif"/>
        </w:rPr>
        <w:t xml:space="preserve">. GISAID. (n.d.). Retrieved April 13, 2022, from https://www.gisaid.org/about-us/history/ </w:t>
      </w:r>
    </w:p>
    <w:p w14:paraId="00924FCA" w14:textId="3785EA68" w:rsidR="00101DA7" w:rsidRPr="00FD0117" w:rsidRDefault="00101DA7" w:rsidP="00E91828">
      <w:pPr>
        <w:pStyle w:val="NormalWeb"/>
        <w:spacing w:line="480" w:lineRule="auto"/>
        <w:ind w:left="567" w:hanging="567"/>
        <w:rPr>
          <w:rFonts w:ascii="Serif" w:hAnsi="Serif"/>
        </w:rPr>
      </w:pPr>
      <w:r w:rsidRPr="00FD0117">
        <w:rPr>
          <w:rFonts w:ascii="Serif" w:hAnsi="Serif"/>
          <w:i/>
          <w:iCs/>
        </w:rPr>
        <w:t xml:space="preserve">How to perform Correlation Analysis in time series data using R? - </w:t>
      </w:r>
      <w:proofErr w:type="spellStart"/>
      <w:r w:rsidRPr="00FD0117">
        <w:rPr>
          <w:rFonts w:ascii="Serif" w:hAnsi="Serif"/>
          <w:i/>
          <w:iCs/>
        </w:rPr>
        <w:t>luba</w:t>
      </w:r>
      <w:proofErr w:type="spellEnd"/>
      <w:r w:rsidRPr="00FD0117">
        <w:rPr>
          <w:rFonts w:ascii="Serif" w:hAnsi="Serif"/>
        </w:rPr>
        <w:t xml:space="preserve">. LOB.DATA. (n.d.). Retrieved April 13, 2022, from https://www.lobdata.com.br/2020/09/15/how-to-perform-correlation-analysis-in-time-series-data-using-r/ </w:t>
      </w:r>
    </w:p>
    <w:p w14:paraId="277E6290" w14:textId="09278E2F" w:rsidR="00FB3288" w:rsidRPr="00FD0117" w:rsidRDefault="00FB3288" w:rsidP="00E91828">
      <w:pPr>
        <w:pStyle w:val="NormalWeb"/>
        <w:spacing w:line="480" w:lineRule="auto"/>
        <w:ind w:left="567" w:hanging="567"/>
        <w:rPr>
          <w:rFonts w:ascii="Serif" w:hAnsi="Serif"/>
        </w:rPr>
      </w:pPr>
      <w:r w:rsidRPr="00FD0117">
        <w:rPr>
          <w:rFonts w:ascii="Serif" w:hAnsi="Serif"/>
        </w:rPr>
        <w:t xml:space="preserve">Katella, K. (2022, March 30). Omicron, Delta, Alpha, and more: What to know about the coronavirus variants. Yale Medicine. Retrieved April 13, 2022, from https://www.yalemedicine.org/news/covid-19-variants-of-concern-omicron#:~:text=Delta%20(B.,its%20place%20in%20mid%2DDecember. </w:t>
      </w:r>
    </w:p>
    <w:p w14:paraId="4AE5998C" w14:textId="1D4A1AFD" w:rsidR="00A53EF4" w:rsidRPr="00FD0117" w:rsidRDefault="00A53EF4" w:rsidP="00E91828">
      <w:pPr>
        <w:pStyle w:val="NormalWeb"/>
        <w:spacing w:line="480" w:lineRule="auto"/>
        <w:ind w:left="567" w:hanging="567"/>
        <w:rPr>
          <w:rFonts w:ascii="Serif" w:hAnsi="Serif"/>
        </w:rPr>
      </w:pPr>
      <w:r w:rsidRPr="00FD0117">
        <w:rPr>
          <w:rFonts w:ascii="Serif" w:hAnsi="Serif"/>
        </w:rPr>
        <w:t xml:space="preserve">Mission. GISAID. (n.d.). Retrieved April 13, 2022, from </w:t>
      </w:r>
      <w:hyperlink r:id="rId37" w:history="1">
        <w:r w:rsidR="00C50011" w:rsidRPr="00FD0117">
          <w:rPr>
            <w:rFonts w:ascii="Serif" w:hAnsi="Serif"/>
          </w:rPr>
          <w:t>https://www.gisaid.org/about-us/mission/</w:t>
        </w:r>
      </w:hyperlink>
      <w:r w:rsidRPr="00FD0117">
        <w:rPr>
          <w:rFonts w:ascii="Serif" w:hAnsi="Serif"/>
        </w:rPr>
        <w:t xml:space="preserve"> </w:t>
      </w:r>
    </w:p>
    <w:p w14:paraId="3B14123F" w14:textId="7602AF88" w:rsidR="00C50011" w:rsidRPr="00FD0117" w:rsidRDefault="00C50011" w:rsidP="00E91828">
      <w:pPr>
        <w:pStyle w:val="NormalWeb"/>
        <w:spacing w:line="480" w:lineRule="auto"/>
        <w:ind w:left="567" w:hanging="567"/>
        <w:rPr>
          <w:rFonts w:ascii="Serif" w:hAnsi="Serif"/>
        </w:rPr>
      </w:pPr>
      <w:proofErr w:type="spellStart"/>
      <w:r w:rsidRPr="00FD0117">
        <w:rPr>
          <w:rFonts w:ascii="Serif" w:hAnsi="Serif"/>
        </w:rPr>
        <w:t>Papastefanopoulos</w:t>
      </w:r>
      <w:proofErr w:type="spellEnd"/>
      <w:r w:rsidRPr="00FD0117">
        <w:rPr>
          <w:rFonts w:ascii="Serif" w:hAnsi="Serif"/>
        </w:rPr>
        <w:t xml:space="preserve">, V., </w:t>
      </w:r>
      <w:proofErr w:type="spellStart"/>
      <w:r w:rsidRPr="00FD0117">
        <w:rPr>
          <w:rFonts w:ascii="Serif" w:hAnsi="Serif"/>
        </w:rPr>
        <w:t>Linardatos</w:t>
      </w:r>
      <w:proofErr w:type="spellEnd"/>
      <w:r w:rsidRPr="00FD0117">
        <w:rPr>
          <w:rFonts w:ascii="Serif" w:hAnsi="Serif"/>
        </w:rPr>
        <w:t xml:space="preserve">, P., &amp; </w:t>
      </w:r>
      <w:proofErr w:type="spellStart"/>
      <w:r w:rsidRPr="00FD0117">
        <w:rPr>
          <w:rFonts w:ascii="Serif" w:hAnsi="Serif"/>
        </w:rPr>
        <w:t>Kotsiantis</w:t>
      </w:r>
      <w:proofErr w:type="spellEnd"/>
      <w:r w:rsidRPr="00FD0117">
        <w:rPr>
          <w:rFonts w:ascii="Serif" w:hAnsi="Serif"/>
        </w:rPr>
        <w:t xml:space="preserve">, S. (2020, June 3). Covid-19: A comparison of time series methods to forecast percentage of active cases per </w:t>
      </w:r>
      <w:r w:rsidRPr="00FD0117">
        <w:rPr>
          <w:rFonts w:ascii="Serif" w:hAnsi="Serif"/>
        </w:rPr>
        <w:lastRenderedPageBreak/>
        <w:t xml:space="preserve">population. MDPI. Retrieved April 14, 2022, from https://www.mdpi.com/2076-3417/10/11/3880/htm </w:t>
      </w:r>
    </w:p>
    <w:p w14:paraId="5E2C9063" w14:textId="6014E792" w:rsidR="00C528DC" w:rsidRPr="00FD0117" w:rsidRDefault="00510A4E" w:rsidP="00E91828">
      <w:pPr>
        <w:pStyle w:val="NormalWeb"/>
        <w:spacing w:line="480" w:lineRule="auto"/>
        <w:ind w:left="567" w:hanging="567"/>
        <w:rPr>
          <w:rFonts w:ascii="Serif" w:hAnsi="Serif"/>
        </w:rPr>
      </w:pPr>
      <w:proofErr w:type="spellStart"/>
      <w:r w:rsidRPr="00FD0117">
        <w:rPr>
          <w:rFonts w:ascii="Serif" w:hAnsi="Serif"/>
        </w:rPr>
        <w:t>Roser</w:t>
      </w:r>
      <w:proofErr w:type="spellEnd"/>
      <w:r w:rsidRPr="00FD0117">
        <w:rPr>
          <w:rFonts w:ascii="Serif" w:hAnsi="Serif"/>
        </w:rPr>
        <w:t xml:space="preserve">, M. (n.d.). About. Our World in Data. Retrieved April 13, 2022, from https://ourworldindata.org/about </w:t>
      </w:r>
    </w:p>
    <w:p w14:paraId="1D04ACEC" w14:textId="7391825A" w:rsidR="00C50011" w:rsidRPr="00FD0117" w:rsidRDefault="00BE47AD" w:rsidP="00E91828">
      <w:pPr>
        <w:pStyle w:val="NormalWeb"/>
        <w:spacing w:line="480" w:lineRule="auto"/>
        <w:ind w:left="567" w:hanging="567"/>
        <w:rPr>
          <w:rFonts w:ascii="Serif" w:hAnsi="Serif"/>
        </w:rPr>
      </w:pPr>
      <w:r w:rsidRPr="00FD0117">
        <w:rPr>
          <w:rFonts w:ascii="Serif" w:hAnsi="Serif"/>
        </w:rPr>
        <w:t xml:space="preserve">Tao, K., </w:t>
      </w:r>
      <w:proofErr w:type="spellStart"/>
      <w:r w:rsidRPr="00FD0117">
        <w:rPr>
          <w:rFonts w:ascii="Serif" w:hAnsi="Serif"/>
        </w:rPr>
        <w:t>Tzou</w:t>
      </w:r>
      <w:proofErr w:type="spellEnd"/>
      <w:r w:rsidRPr="00FD0117">
        <w:rPr>
          <w:rFonts w:ascii="Serif" w:hAnsi="Serif"/>
        </w:rPr>
        <w:t xml:space="preserve">, P. L., </w:t>
      </w:r>
      <w:proofErr w:type="spellStart"/>
      <w:r w:rsidRPr="00FD0117">
        <w:rPr>
          <w:rFonts w:ascii="Serif" w:hAnsi="Serif"/>
        </w:rPr>
        <w:t>Nouhin</w:t>
      </w:r>
      <w:proofErr w:type="spellEnd"/>
      <w:r w:rsidRPr="00FD0117">
        <w:rPr>
          <w:rFonts w:ascii="Serif" w:hAnsi="Serif"/>
        </w:rPr>
        <w:t xml:space="preserve">, J., Gupta, R. K., de Oliveira, T., </w:t>
      </w:r>
      <w:proofErr w:type="spellStart"/>
      <w:r w:rsidRPr="00FD0117">
        <w:rPr>
          <w:rFonts w:ascii="Serif" w:hAnsi="Serif"/>
        </w:rPr>
        <w:t>Kosakovsky</w:t>
      </w:r>
      <w:proofErr w:type="spellEnd"/>
      <w:r w:rsidRPr="00FD0117">
        <w:rPr>
          <w:rFonts w:ascii="Serif" w:hAnsi="Serif"/>
        </w:rPr>
        <w:t xml:space="preserve"> Pond, S. L., </w:t>
      </w:r>
      <w:proofErr w:type="spellStart"/>
      <w:r w:rsidRPr="00FD0117">
        <w:rPr>
          <w:rFonts w:ascii="Serif" w:hAnsi="Serif"/>
        </w:rPr>
        <w:t>Fera</w:t>
      </w:r>
      <w:proofErr w:type="spellEnd"/>
      <w:r w:rsidRPr="00FD0117">
        <w:rPr>
          <w:rFonts w:ascii="Serif" w:hAnsi="Serif"/>
        </w:rPr>
        <w:t xml:space="preserve">, D., &amp; Shafer, R. W. (2021, September 17). The biological and clinical significance of emerging SARS-COV-2 variants. Nature News. Retrieved April 14, 2022, from https://www.nature.com/articles/s41576-021-00408-x </w:t>
      </w:r>
    </w:p>
    <w:p w14:paraId="3C5DA657" w14:textId="39950FF6" w:rsidR="001E4C3D" w:rsidRDefault="004E0F11" w:rsidP="00E91828">
      <w:pPr>
        <w:pStyle w:val="NormalWeb"/>
        <w:spacing w:line="480" w:lineRule="auto"/>
        <w:ind w:left="567" w:hanging="567"/>
        <w:rPr>
          <w:rFonts w:ascii="Serif" w:hAnsi="Serif"/>
        </w:rPr>
      </w:pPr>
      <w:r w:rsidRPr="00FD0117">
        <w:rPr>
          <w:rFonts w:ascii="Serif" w:hAnsi="Serif"/>
        </w:rPr>
        <w:t xml:space="preserve">World Health Organization. (n.d.). Who coronavirus (COVID-19) dashboard. World Health Organization. Retrieved April 13, 2022, from </w:t>
      </w:r>
      <w:hyperlink r:id="rId38" w:history="1">
        <w:r w:rsidR="001E4C3D" w:rsidRPr="001E4C3D">
          <w:t>https://covid19.who.int/</w:t>
        </w:r>
      </w:hyperlink>
      <w:r w:rsidRPr="00FD0117">
        <w:rPr>
          <w:rFonts w:ascii="Serif" w:hAnsi="Serif"/>
        </w:rPr>
        <w:t xml:space="preserve"> </w:t>
      </w:r>
    </w:p>
    <w:p w14:paraId="50CBC087" w14:textId="76AE0E96" w:rsidR="001E4C3D" w:rsidRPr="001E4C3D" w:rsidRDefault="001E4C3D" w:rsidP="001E4C3D">
      <w:pPr>
        <w:pStyle w:val="NormalWeb"/>
        <w:spacing w:line="480" w:lineRule="auto"/>
        <w:ind w:left="567" w:hanging="567"/>
        <w:rPr>
          <w:rFonts w:ascii="Serif" w:hAnsi="Serif"/>
        </w:rPr>
      </w:pPr>
      <w:proofErr w:type="spellStart"/>
      <w:r w:rsidRPr="001E4C3D">
        <w:rPr>
          <w:rFonts w:ascii="Serif" w:hAnsi="Serif"/>
        </w:rPr>
        <w:t>Zajic</w:t>
      </w:r>
      <w:proofErr w:type="spellEnd"/>
      <w:r w:rsidRPr="001E4C3D">
        <w:rPr>
          <w:rFonts w:ascii="Serif" w:hAnsi="Serif"/>
        </w:rPr>
        <w:t xml:space="preserve">, A. (2019, December 27). Introduction to AIC - Akaike Information Criterion. Medium. Retrieved April 20, 2022, from https://towardsdatascience.com/introduction-to-aic-akaike-information-criterion-9c9ba1c96ced </w:t>
      </w:r>
    </w:p>
    <w:p w14:paraId="5636906C" w14:textId="26922CC1" w:rsidR="001D0F3C" w:rsidRPr="00FD0117" w:rsidRDefault="001D0F3C" w:rsidP="00E91828">
      <w:pPr>
        <w:pStyle w:val="NormalWeb"/>
        <w:spacing w:line="480" w:lineRule="auto"/>
        <w:ind w:left="567" w:hanging="567"/>
        <w:rPr>
          <w:rFonts w:ascii="Serif" w:hAnsi="Serif"/>
        </w:rPr>
      </w:pPr>
      <w:proofErr w:type="spellStart"/>
      <w:r w:rsidRPr="00FD0117">
        <w:rPr>
          <w:rFonts w:ascii="Serif" w:hAnsi="Serif"/>
        </w:rPr>
        <w:t>Zarikas</w:t>
      </w:r>
      <w:proofErr w:type="spellEnd"/>
      <w:r w:rsidRPr="00FD0117">
        <w:rPr>
          <w:rFonts w:ascii="Serif" w:hAnsi="Serif"/>
        </w:rPr>
        <w:t xml:space="preserve">, V., </w:t>
      </w:r>
      <w:proofErr w:type="spellStart"/>
      <w:r w:rsidRPr="00FD0117">
        <w:rPr>
          <w:rFonts w:ascii="Serif" w:hAnsi="Serif"/>
        </w:rPr>
        <w:t>Poulopoulos</w:t>
      </w:r>
      <w:proofErr w:type="spellEnd"/>
      <w:r w:rsidRPr="00FD0117">
        <w:rPr>
          <w:rFonts w:ascii="Serif" w:hAnsi="Serif"/>
        </w:rPr>
        <w:t xml:space="preserve">, S. G., </w:t>
      </w:r>
      <w:proofErr w:type="spellStart"/>
      <w:r w:rsidRPr="00FD0117">
        <w:rPr>
          <w:rFonts w:ascii="Serif" w:hAnsi="Serif"/>
        </w:rPr>
        <w:t>Gareiou</w:t>
      </w:r>
      <w:proofErr w:type="spellEnd"/>
      <w:r w:rsidRPr="00FD0117">
        <w:rPr>
          <w:rFonts w:ascii="Serif" w:hAnsi="Serif"/>
        </w:rPr>
        <w:t xml:space="preserve">, Z., &amp; </w:t>
      </w:r>
      <w:proofErr w:type="spellStart"/>
      <w:r w:rsidRPr="00FD0117">
        <w:rPr>
          <w:rFonts w:ascii="Serif" w:hAnsi="Serif"/>
        </w:rPr>
        <w:t>Zervas</w:t>
      </w:r>
      <w:proofErr w:type="spellEnd"/>
      <w:r w:rsidRPr="00FD0117">
        <w:rPr>
          <w:rFonts w:ascii="Serif" w:hAnsi="Serif"/>
        </w:rPr>
        <w:t xml:space="preserve">, E. (2020, May 29). Clustering analysis of countries using the COVID-19 cases dataset. Data in Brief. Retrieved April 14, 2022, from https://www.sciencedirect.com/science/article/pii/S2352340920306818 </w:t>
      </w:r>
    </w:p>
    <w:p w14:paraId="159588A1" w14:textId="77777777" w:rsidR="001D0F3C" w:rsidRPr="00FD0117" w:rsidRDefault="001D0F3C" w:rsidP="00E91828">
      <w:pPr>
        <w:pStyle w:val="NormalWeb"/>
        <w:spacing w:line="480" w:lineRule="auto"/>
        <w:ind w:left="567" w:hanging="567"/>
        <w:rPr>
          <w:rFonts w:ascii="Serif" w:hAnsi="Serif"/>
        </w:rPr>
      </w:pPr>
    </w:p>
    <w:p w14:paraId="4B96C36A" w14:textId="77777777" w:rsidR="004E0F11" w:rsidRPr="00FD0117" w:rsidRDefault="004E0F11" w:rsidP="00E91828">
      <w:pPr>
        <w:pStyle w:val="NormalWeb"/>
        <w:spacing w:line="480" w:lineRule="auto"/>
        <w:ind w:left="567" w:hanging="567"/>
        <w:rPr>
          <w:rFonts w:ascii="Serif" w:hAnsi="Serif"/>
        </w:rPr>
      </w:pPr>
    </w:p>
    <w:p w14:paraId="076EF4C8" w14:textId="0D180255" w:rsidR="005746B8" w:rsidRPr="00FD0117" w:rsidRDefault="005746B8" w:rsidP="00E91828">
      <w:pPr>
        <w:spacing w:line="480" w:lineRule="auto"/>
        <w:rPr>
          <w:rFonts w:ascii="Serif" w:eastAsiaTheme="majorEastAsia" w:hAnsi="Serif" w:cs="Times New Roman"/>
          <w:color w:val="2F5496" w:themeColor="accent1" w:themeShade="BF"/>
          <w:sz w:val="24"/>
          <w:szCs w:val="24"/>
        </w:rPr>
      </w:pPr>
    </w:p>
    <w:sectPr w:rsidR="005746B8" w:rsidRPr="00FD0117" w:rsidSect="0008512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inaldo Sanchez-Arias" w:date="2022-04-22T13:07:00Z" w:initials="RSA">
    <w:p w14:paraId="3E996504" w14:textId="77777777" w:rsidR="005506A2" w:rsidRDefault="005506A2" w:rsidP="002D6663">
      <w:r>
        <w:rPr>
          <w:rStyle w:val="CommentReference"/>
        </w:rPr>
        <w:annotationRef/>
      </w:r>
      <w:r>
        <w:rPr>
          <w:sz w:val="20"/>
          <w:szCs w:val="20"/>
        </w:rPr>
        <w:t>Future deaths to anticipate …</w:t>
      </w:r>
      <w:r>
        <w:rPr>
          <w:sz w:val="20"/>
          <w:szCs w:val="20"/>
        </w:rPr>
        <w:tab/>
      </w:r>
    </w:p>
  </w:comment>
  <w:comment w:id="4" w:author="Ethan Bard" w:date="2022-04-15T15:48:00Z" w:initials="EB">
    <w:p w14:paraId="5D48383F" w14:textId="1DC520C6" w:rsidR="00E91828" w:rsidRDefault="00E91828">
      <w:pPr>
        <w:pStyle w:val="CommentText"/>
      </w:pPr>
      <w:r>
        <w:rPr>
          <w:rStyle w:val="CommentReference"/>
        </w:rPr>
        <w:annotationRef/>
      </w:r>
      <w:r>
        <w:t>Should I explain how the other models work too? They will not be used in my analysis</w:t>
      </w:r>
    </w:p>
  </w:comment>
  <w:comment w:id="5" w:author="Reinaldo Sanchez-Arias" w:date="2022-04-22T13:21:00Z" w:initials="RSA">
    <w:p w14:paraId="3DAE7F5A" w14:textId="77777777" w:rsidR="004F7E38" w:rsidRDefault="004F7E38" w:rsidP="00EC4C8D">
      <w:r>
        <w:rPr>
          <w:rStyle w:val="CommentReference"/>
        </w:rPr>
        <w:annotationRef/>
      </w:r>
      <w:r>
        <w:rPr>
          <w:sz w:val="20"/>
          <w:szCs w:val="20"/>
        </w:rPr>
        <w:t>Briefly describe or simply include a reference</w:t>
      </w:r>
    </w:p>
  </w:comment>
  <w:comment w:id="15" w:author="Ethan Bard" w:date="2022-04-20T12:18:00Z" w:initials="EB">
    <w:p w14:paraId="7137215F" w14:textId="6A58648D" w:rsidR="0066262A" w:rsidRDefault="0066262A">
      <w:pPr>
        <w:pStyle w:val="CommentText"/>
      </w:pPr>
      <w:r>
        <w:rPr>
          <w:rStyle w:val="CommentReference"/>
        </w:rPr>
        <w:annotationRef/>
      </w:r>
      <w:r>
        <w:t xml:space="preserve">Need to number and caption tables </w:t>
      </w:r>
    </w:p>
  </w:comment>
  <w:comment w:id="16" w:author="Reinaldo Sanchez-Arias" w:date="2022-04-22T13:25:00Z" w:initials="RSA">
    <w:p w14:paraId="6979607B" w14:textId="77777777" w:rsidR="00821749" w:rsidRDefault="00821749" w:rsidP="00B06510">
      <w:r>
        <w:rPr>
          <w:rStyle w:val="CommentReference"/>
        </w:rPr>
        <w:annotationRef/>
      </w:r>
      <w:r>
        <w:rPr>
          <w:sz w:val="20"/>
          <w:szCs w:val="20"/>
        </w:rPr>
        <w:t>What is the “NA cluster” in the legend for this plot?</w:t>
      </w:r>
    </w:p>
  </w:comment>
  <w:comment w:id="18" w:author="Reinaldo Sanchez-Arias" w:date="2022-04-22T13:29:00Z" w:initials="RSA">
    <w:p w14:paraId="1280385C" w14:textId="77777777" w:rsidR="007F1A16" w:rsidRDefault="007F1A16" w:rsidP="005E2F30">
      <w:r>
        <w:rPr>
          <w:rStyle w:val="CommentReference"/>
        </w:rPr>
        <w:annotationRef/>
      </w:r>
      <w:r>
        <w:rPr>
          <w:sz w:val="20"/>
          <w:szCs w:val="20"/>
        </w:rPr>
        <w:t>Only a recommendation on style: generally I suggest using a different font (e.g., Courier New) for functions/packages/objects/etc. to differentiate from the rest of the test</w:t>
      </w:r>
    </w:p>
  </w:comment>
  <w:comment w:id="19" w:author="Reinaldo Sanchez-Arias" w:date="2022-04-22T13:30:00Z" w:initials="RSA">
    <w:p w14:paraId="1F641C8E" w14:textId="77777777" w:rsidR="00FD7A05" w:rsidRDefault="00FD7A05" w:rsidP="00F5261C">
      <w:r>
        <w:rPr>
          <w:rStyle w:val="CommentReference"/>
        </w:rPr>
        <w:annotationRef/>
      </w:r>
      <w:r>
        <w:rPr>
          <w:sz w:val="20"/>
          <w:szCs w:val="20"/>
        </w:rPr>
        <w:t>Can include a reference for this. In R, you can citation(package = "factoextra")</w:t>
      </w:r>
    </w:p>
    <w:p w14:paraId="5EA82FAD" w14:textId="77777777" w:rsidR="00FD7A05" w:rsidRDefault="00FD7A05" w:rsidP="00F5261C">
      <w:r>
        <w:rPr>
          <w:sz w:val="20"/>
          <w:szCs w:val="20"/>
        </w:rPr>
        <w:t>To get a suggested citation for the main packages you used</w:t>
      </w:r>
    </w:p>
  </w:comment>
  <w:comment w:id="20" w:author="Reinaldo Sanchez-Arias" w:date="2022-04-22T13:31:00Z" w:initials="RSA">
    <w:p w14:paraId="3C8BA7C3" w14:textId="77777777" w:rsidR="00B90586" w:rsidRDefault="00B90586" w:rsidP="004560B7">
      <w:r>
        <w:rPr>
          <w:rStyle w:val="CommentReference"/>
        </w:rPr>
        <w:annotationRef/>
      </w:r>
      <w:r>
        <w:rPr>
          <w:sz w:val="20"/>
          <w:szCs w:val="20"/>
        </w:rPr>
        <w:t xml:space="preserve">Again on style: I tend to use auto.arima() to emphasize this is a function (with the parenthesis) </w:t>
      </w:r>
    </w:p>
  </w:comment>
  <w:comment w:id="22" w:author="Reinaldo Sanchez-Arias" w:date="2022-04-22T13:38:00Z" w:initials="RSA">
    <w:p w14:paraId="07E8C6FE" w14:textId="77777777" w:rsidR="004E51C2" w:rsidRDefault="004E51C2" w:rsidP="007644AA">
      <w:r>
        <w:rPr>
          <w:rStyle w:val="CommentReference"/>
        </w:rPr>
        <w:annotationRef/>
      </w:r>
      <w:r>
        <w:rPr>
          <w:sz w:val="20"/>
          <w:szCs w:val="20"/>
        </w:rPr>
        <w:t xml:space="preserve">You could consider including revised versions of some of the tables here, as well as some of the maps you created. </w:t>
      </w:r>
    </w:p>
    <w:p w14:paraId="0826B6A0" w14:textId="77777777" w:rsidR="004E51C2" w:rsidRDefault="004E51C2" w:rsidP="007644AA"/>
    <w:p w14:paraId="5038BC04" w14:textId="77777777" w:rsidR="004E51C2" w:rsidRDefault="004E51C2" w:rsidP="007644AA">
      <w:r>
        <w:rPr>
          <w:sz w:val="20"/>
          <w:szCs w:val="20"/>
        </w:rPr>
        <w:t>Is there a “characterization” of the cluster found here that “makes sense? If so, you can discuss this in the document</w:t>
      </w:r>
    </w:p>
    <w:p w14:paraId="2B91BF85" w14:textId="77777777" w:rsidR="004E51C2" w:rsidRDefault="004E51C2" w:rsidP="007644AA"/>
    <w:p w14:paraId="116D1188" w14:textId="77777777" w:rsidR="004E51C2" w:rsidRDefault="004E51C2" w:rsidP="007644AA">
      <w:r>
        <w:rPr>
          <w:sz w:val="20"/>
          <w:szCs w:val="20"/>
        </w:rPr>
        <w:t>I also suggest adding in the appendix a sessionInfo() to include details of the system used for this analysis</w:t>
      </w:r>
    </w:p>
  </w:comment>
  <w:comment w:id="27" w:author="Ethan Bard" w:date="2022-04-07T15:12:00Z" w:initials="EB">
    <w:p w14:paraId="6503A636" w14:textId="20465B6F" w:rsidR="0074715F" w:rsidRDefault="0074715F">
      <w:pPr>
        <w:pStyle w:val="CommentText"/>
      </w:pPr>
      <w:r>
        <w:rPr>
          <w:rStyle w:val="CommentReference"/>
        </w:rPr>
        <w:annotationRef/>
      </w:r>
      <w:r w:rsidR="00FB3CC0">
        <w:t>APA format</w:t>
      </w:r>
      <w:r w:rsidR="00FA4E8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96504" w15:done="0"/>
  <w15:commentEx w15:paraId="5D48383F" w15:done="0"/>
  <w15:commentEx w15:paraId="3DAE7F5A" w15:paraIdParent="5D48383F" w15:done="0"/>
  <w15:commentEx w15:paraId="7137215F" w15:done="0"/>
  <w15:commentEx w15:paraId="6979607B" w15:done="0"/>
  <w15:commentEx w15:paraId="1280385C" w15:done="0"/>
  <w15:commentEx w15:paraId="5EA82FAD" w15:paraIdParent="1280385C" w15:done="0"/>
  <w15:commentEx w15:paraId="3C8BA7C3" w15:paraIdParent="1280385C" w15:done="0"/>
  <w15:commentEx w15:paraId="116D1188" w15:done="0"/>
  <w15:commentEx w15:paraId="6503A6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2707" w16cex:dateUtc="2022-04-22T17:07:00Z"/>
  <w16cex:commentExtensible w16cex:durableId="2604125B" w16cex:dateUtc="2022-04-15T19:48:00Z"/>
  <w16cex:commentExtensible w16cex:durableId="260D2A4E" w16cex:dateUtc="2022-04-22T17:21:00Z"/>
  <w16cex:commentExtensible w16cex:durableId="260A78A9" w16cex:dateUtc="2022-04-20T16:18:00Z"/>
  <w16cex:commentExtensible w16cex:durableId="260D2B3F" w16cex:dateUtc="2022-04-22T17:25:00Z"/>
  <w16cex:commentExtensible w16cex:durableId="260D2C3C" w16cex:dateUtc="2022-04-22T17:29:00Z"/>
  <w16cex:commentExtensible w16cex:durableId="260D2C6E" w16cex:dateUtc="2022-04-22T17:30:00Z"/>
  <w16cex:commentExtensible w16cex:durableId="260D2CAA" w16cex:dateUtc="2022-04-22T17:31:00Z"/>
  <w16cex:commentExtensible w16cex:durableId="260D2E6C" w16cex:dateUtc="2022-04-22T17:38:00Z"/>
  <w16cex:commentExtensible w16cex:durableId="25F97DD8" w16cex:dateUtc="2022-04-07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96504" w16cid:durableId="260D2707"/>
  <w16cid:commentId w16cid:paraId="5D48383F" w16cid:durableId="2604125B"/>
  <w16cid:commentId w16cid:paraId="3DAE7F5A" w16cid:durableId="260D2A4E"/>
  <w16cid:commentId w16cid:paraId="7137215F" w16cid:durableId="260A78A9"/>
  <w16cid:commentId w16cid:paraId="6979607B" w16cid:durableId="260D2B3F"/>
  <w16cid:commentId w16cid:paraId="1280385C" w16cid:durableId="260D2C3C"/>
  <w16cid:commentId w16cid:paraId="5EA82FAD" w16cid:durableId="260D2C6E"/>
  <w16cid:commentId w16cid:paraId="3C8BA7C3" w16cid:durableId="260D2CAA"/>
  <w16cid:commentId w16cid:paraId="116D1188" w16cid:durableId="260D2E6C"/>
  <w16cid:commentId w16cid:paraId="6503A636" w16cid:durableId="25F97D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0137" w14:textId="77777777" w:rsidR="00A60930" w:rsidRDefault="00A60930" w:rsidP="00BA6A65">
      <w:pPr>
        <w:spacing w:after="0" w:line="240" w:lineRule="auto"/>
      </w:pPr>
      <w:r>
        <w:separator/>
      </w:r>
    </w:p>
  </w:endnote>
  <w:endnote w:type="continuationSeparator" w:id="0">
    <w:p w14:paraId="183913C9" w14:textId="77777777" w:rsidR="00A60930" w:rsidRDefault="00A60930" w:rsidP="00BA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B695" w14:textId="77777777" w:rsidR="00A60930" w:rsidRDefault="00A60930" w:rsidP="00BA6A65">
      <w:pPr>
        <w:spacing w:after="0" w:line="240" w:lineRule="auto"/>
      </w:pPr>
      <w:r>
        <w:separator/>
      </w:r>
    </w:p>
  </w:footnote>
  <w:footnote w:type="continuationSeparator" w:id="0">
    <w:p w14:paraId="6D6A08FD" w14:textId="77777777" w:rsidR="00A60930" w:rsidRDefault="00A60930" w:rsidP="00BA6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6F3"/>
    <w:multiLevelType w:val="hybridMultilevel"/>
    <w:tmpl w:val="192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1EB8"/>
    <w:multiLevelType w:val="hybridMultilevel"/>
    <w:tmpl w:val="75862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D0D80"/>
    <w:multiLevelType w:val="multilevel"/>
    <w:tmpl w:val="25E4F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42629"/>
    <w:multiLevelType w:val="hybridMultilevel"/>
    <w:tmpl w:val="3D6A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078BE"/>
    <w:multiLevelType w:val="hybridMultilevel"/>
    <w:tmpl w:val="B666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07687"/>
    <w:multiLevelType w:val="multilevel"/>
    <w:tmpl w:val="E814EC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6B45"/>
    <w:multiLevelType w:val="hybridMultilevel"/>
    <w:tmpl w:val="EAB4A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598A"/>
    <w:multiLevelType w:val="multilevel"/>
    <w:tmpl w:val="92FA2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F3EEA"/>
    <w:multiLevelType w:val="hybridMultilevel"/>
    <w:tmpl w:val="AF40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A560B"/>
    <w:multiLevelType w:val="hybridMultilevel"/>
    <w:tmpl w:val="5388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25388"/>
    <w:multiLevelType w:val="multilevel"/>
    <w:tmpl w:val="A24831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1114E"/>
    <w:multiLevelType w:val="hybridMultilevel"/>
    <w:tmpl w:val="29C24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47EF9"/>
    <w:multiLevelType w:val="multilevel"/>
    <w:tmpl w:val="CFDEF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726BC"/>
    <w:multiLevelType w:val="hybridMultilevel"/>
    <w:tmpl w:val="84B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263D2"/>
    <w:multiLevelType w:val="hybridMultilevel"/>
    <w:tmpl w:val="8D2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472E0"/>
    <w:multiLevelType w:val="multilevel"/>
    <w:tmpl w:val="89B458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4C2493"/>
    <w:multiLevelType w:val="multilevel"/>
    <w:tmpl w:val="C11AB6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F7799"/>
    <w:multiLevelType w:val="hybridMultilevel"/>
    <w:tmpl w:val="A9EC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35DF4"/>
    <w:multiLevelType w:val="hybridMultilevel"/>
    <w:tmpl w:val="5B72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6293">
    <w:abstractNumId w:val="17"/>
  </w:num>
  <w:num w:numId="2" w16cid:durableId="887960648">
    <w:abstractNumId w:val="18"/>
  </w:num>
  <w:num w:numId="3" w16cid:durableId="1605066391">
    <w:abstractNumId w:val="0"/>
  </w:num>
  <w:num w:numId="4" w16cid:durableId="1871147046">
    <w:abstractNumId w:val="14"/>
  </w:num>
  <w:num w:numId="5" w16cid:durableId="826046452">
    <w:abstractNumId w:val="3"/>
  </w:num>
  <w:num w:numId="6" w16cid:durableId="2015525488">
    <w:abstractNumId w:val="5"/>
  </w:num>
  <w:num w:numId="7" w16cid:durableId="1681153022">
    <w:abstractNumId w:val="12"/>
  </w:num>
  <w:num w:numId="8" w16cid:durableId="1735546703">
    <w:abstractNumId w:val="7"/>
  </w:num>
  <w:num w:numId="9" w16cid:durableId="139688947">
    <w:abstractNumId w:val="10"/>
  </w:num>
  <w:num w:numId="10" w16cid:durableId="554700516">
    <w:abstractNumId w:val="15"/>
  </w:num>
  <w:num w:numId="11" w16cid:durableId="997923848">
    <w:abstractNumId w:val="2"/>
  </w:num>
  <w:num w:numId="12" w16cid:durableId="138158211">
    <w:abstractNumId w:val="16"/>
  </w:num>
  <w:num w:numId="13" w16cid:durableId="980427468">
    <w:abstractNumId w:val="4"/>
  </w:num>
  <w:num w:numId="14" w16cid:durableId="639461978">
    <w:abstractNumId w:val="13"/>
  </w:num>
  <w:num w:numId="15" w16cid:durableId="1453862702">
    <w:abstractNumId w:val="9"/>
  </w:num>
  <w:num w:numId="16" w16cid:durableId="2024745674">
    <w:abstractNumId w:val="11"/>
  </w:num>
  <w:num w:numId="17" w16cid:durableId="1581862821">
    <w:abstractNumId w:val="6"/>
  </w:num>
  <w:num w:numId="18" w16cid:durableId="1998613167">
    <w:abstractNumId w:val="1"/>
  </w:num>
  <w:num w:numId="19" w16cid:durableId="12123082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naldo Sanchez-Arias">
    <w15:presenceInfo w15:providerId="AD" w15:userId="S::rsanchezarias@floridapoly.edu::1306d57f-8d1d-4281-85a0-d2f7fca71c22"/>
  </w15:person>
  <w15:person w15:author="Ethan Bard">
    <w15:presenceInfo w15:providerId="None" w15:userId="Ethan B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A4"/>
    <w:rsid w:val="0000188E"/>
    <w:rsid w:val="00001ACC"/>
    <w:rsid w:val="00005DE5"/>
    <w:rsid w:val="0001343F"/>
    <w:rsid w:val="00014549"/>
    <w:rsid w:val="00032211"/>
    <w:rsid w:val="000611CF"/>
    <w:rsid w:val="000667F4"/>
    <w:rsid w:val="000743AC"/>
    <w:rsid w:val="00082573"/>
    <w:rsid w:val="00085120"/>
    <w:rsid w:val="00090FB4"/>
    <w:rsid w:val="000A0EFB"/>
    <w:rsid w:val="000A1CC5"/>
    <w:rsid w:val="000A33CD"/>
    <w:rsid w:val="000B4F5A"/>
    <w:rsid w:val="000B5FC6"/>
    <w:rsid w:val="000B780A"/>
    <w:rsid w:val="000C5D08"/>
    <w:rsid w:val="000D594A"/>
    <w:rsid w:val="000D6515"/>
    <w:rsid w:val="000E1A5E"/>
    <w:rsid w:val="000F4320"/>
    <w:rsid w:val="00101DA7"/>
    <w:rsid w:val="00107FF8"/>
    <w:rsid w:val="00113313"/>
    <w:rsid w:val="00113832"/>
    <w:rsid w:val="00114E58"/>
    <w:rsid w:val="00124297"/>
    <w:rsid w:val="00127BD6"/>
    <w:rsid w:val="00133B59"/>
    <w:rsid w:val="00137F28"/>
    <w:rsid w:val="00145701"/>
    <w:rsid w:val="00146728"/>
    <w:rsid w:val="00147332"/>
    <w:rsid w:val="00147A54"/>
    <w:rsid w:val="00172C9D"/>
    <w:rsid w:val="001734F7"/>
    <w:rsid w:val="00174784"/>
    <w:rsid w:val="00175040"/>
    <w:rsid w:val="00175240"/>
    <w:rsid w:val="001850A8"/>
    <w:rsid w:val="00196FF3"/>
    <w:rsid w:val="001A33FD"/>
    <w:rsid w:val="001A36C8"/>
    <w:rsid w:val="001A5EF9"/>
    <w:rsid w:val="001A71B0"/>
    <w:rsid w:val="001A7448"/>
    <w:rsid w:val="001D0F3C"/>
    <w:rsid w:val="001D48C0"/>
    <w:rsid w:val="001D7830"/>
    <w:rsid w:val="001E1082"/>
    <w:rsid w:val="001E4731"/>
    <w:rsid w:val="001E4C3D"/>
    <w:rsid w:val="001F1A92"/>
    <w:rsid w:val="001F50FD"/>
    <w:rsid w:val="002138F2"/>
    <w:rsid w:val="00224884"/>
    <w:rsid w:val="002252ED"/>
    <w:rsid w:val="00225329"/>
    <w:rsid w:val="00232A6E"/>
    <w:rsid w:val="00251755"/>
    <w:rsid w:val="00261E6C"/>
    <w:rsid w:val="00283A29"/>
    <w:rsid w:val="00287760"/>
    <w:rsid w:val="002B1F2E"/>
    <w:rsid w:val="002B39A7"/>
    <w:rsid w:val="002B77DD"/>
    <w:rsid w:val="002C0FCC"/>
    <w:rsid w:val="002C1CDA"/>
    <w:rsid w:val="002D43D6"/>
    <w:rsid w:val="002D4517"/>
    <w:rsid w:val="002D6E6D"/>
    <w:rsid w:val="002F44E9"/>
    <w:rsid w:val="00310EF9"/>
    <w:rsid w:val="00314DBF"/>
    <w:rsid w:val="0031696F"/>
    <w:rsid w:val="003314E2"/>
    <w:rsid w:val="00334844"/>
    <w:rsid w:val="0034437B"/>
    <w:rsid w:val="0035056C"/>
    <w:rsid w:val="00350EDB"/>
    <w:rsid w:val="00354177"/>
    <w:rsid w:val="00370577"/>
    <w:rsid w:val="003801CE"/>
    <w:rsid w:val="0039159B"/>
    <w:rsid w:val="00395A94"/>
    <w:rsid w:val="003C3503"/>
    <w:rsid w:val="003C734B"/>
    <w:rsid w:val="003C7798"/>
    <w:rsid w:val="003D08B1"/>
    <w:rsid w:val="003D28F1"/>
    <w:rsid w:val="003D3100"/>
    <w:rsid w:val="003D355A"/>
    <w:rsid w:val="003D47E0"/>
    <w:rsid w:val="003F4F2A"/>
    <w:rsid w:val="003F6981"/>
    <w:rsid w:val="00412923"/>
    <w:rsid w:val="00424069"/>
    <w:rsid w:val="00425F44"/>
    <w:rsid w:val="0044479A"/>
    <w:rsid w:val="00447B3C"/>
    <w:rsid w:val="00453C98"/>
    <w:rsid w:val="004669BF"/>
    <w:rsid w:val="00471926"/>
    <w:rsid w:val="00484E9A"/>
    <w:rsid w:val="004B0083"/>
    <w:rsid w:val="004B29C0"/>
    <w:rsid w:val="004C1516"/>
    <w:rsid w:val="004C5D01"/>
    <w:rsid w:val="004E0F11"/>
    <w:rsid w:val="004E51C2"/>
    <w:rsid w:val="004E7B43"/>
    <w:rsid w:val="004F0D94"/>
    <w:rsid w:val="004F7E38"/>
    <w:rsid w:val="00502A61"/>
    <w:rsid w:val="00505730"/>
    <w:rsid w:val="00510A4E"/>
    <w:rsid w:val="00523521"/>
    <w:rsid w:val="00543C70"/>
    <w:rsid w:val="005506A2"/>
    <w:rsid w:val="00550A80"/>
    <w:rsid w:val="00556804"/>
    <w:rsid w:val="00562401"/>
    <w:rsid w:val="00573F11"/>
    <w:rsid w:val="005746B8"/>
    <w:rsid w:val="00577225"/>
    <w:rsid w:val="00582DE9"/>
    <w:rsid w:val="005923D1"/>
    <w:rsid w:val="005B3691"/>
    <w:rsid w:val="005C4D21"/>
    <w:rsid w:val="005E2429"/>
    <w:rsid w:val="005E4851"/>
    <w:rsid w:val="005F7208"/>
    <w:rsid w:val="00604AC3"/>
    <w:rsid w:val="006335B5"/>
    <w:rsid w:val="006355F6"/>
    <w:rsid w:val="0063744B"/>
    <w:rsid w:val="00645D0E"/>
    <w:rsid w:val="00656746"/>
    <w:rsid w:val="00660D17"/>
    <w:rsid w:val="006620C4"/>
    <w:rsid w:val="0066262A"/>
    <w:rsid w:val="00663430"/>
    <w:rsid w:val="00677A7A"/>
    <w:rsid w:val="00684967"/>
    <w:rsid w:val="006A329F"/>
    <w:rsid w:val="006A5F7C"/>
    <w:rsid w:val="006B10AC"/>
    <w:rsid w:val="006B23AB"/>
    <w:rsid w:val="006B5C5B"/>
    <w:rsid w:val="006C3498"/>
    <w:rsid w:val="006C436E"/>
    <w:rsid w:val="006C4C56"/>
    <w:rsid w:val="006C7B10"/>
    <w:rsid w:val="006D4242"/>
    <w:rsid w:val="006D57B9"/>
    <w:rsid w:val="006D684B"/>
    <w:rsid w:val="006E33FB"/>
    <w:rsid w:val="006E399F"/>
    <w:rsid w:val="006F0DF7"/>
    <w:rsid w:val="006F3706"/>
    <w:rsid w:val="00705227"/>
    <w:rsid w:val="0072337A"/>
    <w:rsid w:val="007273BB"/>
    <w:rsid w:val="00737D63"/>
    <w:rsid w:val="007400CB"/>
    <w:rsid w:val="00744B8E"/>
    <w:rsid w:val="0074715F"/>
    <w:rsid w:val="00755DAD"/>
    <w:rsid w:val="00755E3A"/>
    <w:rsid w:val="00764DAF"/>
    <w:rsid w:val="00765B84"/>
    <w:rsid w:val="00776476"/>
    <w:rsid w:val="00784651"/>
    <w:rsid w:val="00785113"/>
    <w:rsid w:val="00794993"/>
    <w:rsid w:val="007A28D4"/>
    <w:rsid w:val="007A4D5F"/>
    <w:rsid w:val="007A5A74"/>
    <w:rsid w:val="007B57F1"/>
    <w:rsid w:val="007B6EA4"/>
    <w:rsid w:val="007C3D92"/>
    <w:rsid w:val="007C419F"/>
    <w:rsid w:val="007C5557"/>
    <w:rsid w:val="007C6D03"/>
    <w:rsid w:val="007D16E6"/>
    <w:rsid w:val="007E4815"/>
    <w:rsid w:val="007E4CF4"/>
    <w:rsid w:val="007E57B4"/>
    <w:rsid w:val="007E6E84"/>
    <w:rsid w:val="007F1A16"/>
    <w:rsid w:val="0080324F"/>
    <w:rsid w:val="008113BD"/>
    <w:rsid w:val="008151B7"/>
    <w:rsid w:val="008156C5"/>
    <w:rsid w:val="00816651"/>
    <w:rsid w:val="00821749"/>
    <w:rsid w:val="00824954"/>
    <w:rsid w:val="008272AC"/>
    <w:rsid w:val="00830A9E"/>
    <w:rsid w:val="00845DB3"/>
    <w:rsid w:val="00854457"/>
    <w:rsid w:val="00872218"/>
    <w:rsid w:val="00885E38"/>
    <w:rsid w:val="008A1F4E"/>
    <w:rsid w:val="008A3194"/>
    <w:rsid w:val="008A7301"/>
    <w:rsid w:val="008E3D45"/>
    <w:rsid w:val="008E7CB0"/>
    <w:rsid w:val="008F63F4"/>
    <w:rsid w:val="008F74A3"/>
    <w:rsid w:val="00905DE0"/>
    <w:rsid w:val="0091182F"/>
    <w:rsid w:val="00915A5F"/>
    <w:rsid w:val="00923092"/>
    <w:rsid w:val="00927AD6"/>
    <w:rsid w:val="00946284"/>
    <w:rsid w:val="009517A5"/>
    <w:rsid w:val="00953090"/>
    <w:rsid w:val="009572A2"/>
    <w:rsid w:val="00972BAB"/>
    <w:rsid w:val="009826C2"/>
    <w:rsid w:val="00982CF4"/>
    <w:rsid w:val="009868EF"/>
    <w:rsid w:val="009901E2"/>
    <w:rsid w:val="0099464F"/>
    <w:rsid w:val="009972AB"/>
    <w:rsid w:val="009C21AE"/>
    <w:rsid w:val="009C5159"/>
    <w:rsid w:val="009F049E"/>
    <w:rsid w:val="009F46D8"/>
    <w:rsid w:val="00A009CD"/>
    <w:rsid w:val="00A1583C"/>
    <w:rsid w:val="00A34E17"/>
    <w:rsid w:val="00A41AA9"/>
    <w:rsid w:val="00A53EF4"/>
    <w:rsid w:val="00A54665"/>
    <w:rsid w:val="00A60930"/>
    <w:rsid w:val="00A6443E"/>
    <w:rsid w:val="00A87B14"/>
    <w:rsid w:val="00A92D45"/>
    <w:rsid w:val="00AA3132"/>
    <w:rsid w:val="00AA5E7A"/>
    <w:rsid w:val="00AC504A"/>
    <w:rsid w:val="00AD14FA"/>
    <w:rsid w:val="00AE3637"/>
    <w:rsid w:val="00AE6CFC"/>
    <w:rsid w:val="00AE7E27"/>
    <w:rsid w:val="00B035D5"/>
    <w:rsid w:val="00B04536"/>
    <w:rsid w:val="00B1033B"/>
    <w:rsid w:val="00B138B7"/>
    <w:rsid w:val="00B15243"/>
    <w:rsid w:val="00B2066E"/>
    <w:rsid w:val="00B2095B"/>
    <w:rsid w:val="00B217EF"/>
    <w:rsid w:val="00B271D6"/>
    <w:rsid w:val="00B30C56"/>
    <w:rsid w:val="00B3412F"/>
    <w:rsid w:val="00B3492E"/>
    <w:rsid w:val="00B4370D"/>
    <w:rsid w:val="00B47ED0"/>
    <w:rsid w:val="00B77AB0"/>
    <w:rsid w:val="00B90586"/>
    <w:rsid w:val="00BA5DD3"/>
    <w:rsid w:val="00BA6A65"/>
    <w:rsid w:val="00BA71D7"/>
    <w:rsid w:val="00BA7990"/>
    <w:rsid w:val="00BD6DA1"/>
    <w:rsid w:val="00BD7D66"/>
    <w:rsid w:val="00BE3F4F"/>
    <w:rsid w:val="00BE47AD"/>
    <w:rsid w:val="00BE4D8A"/>
    <w:rsid w:val="00BF5B99"/>
    <w:rsid w:val="00BF7563"/>
    <w:rsid w:val="00C12D76"/>
    <w:rsid w:val="00C138DA"/>
    <w:rsid w:val="00C15B25"/>
    <w:rsid w:val="00C1791F"/>
    <w:rsid w:val="00C227F1"/>
    <w:rsid w:val="00C2353F"/>
    <w:rsid w:val="00C33C2A"/>
    <w:rsid w:val="00C361D1"/>
    <w:rsid w:val="00C36215"/>
    <w:rsid w:val="00C50011"/>
    <w:rsid w:val="00C528DC"/>
    <w:rsid w:val="00C60335"/>
    <w:rsid w:val="00C60E74"/>
    <w:rsid w:val="00C639E0"/>
    <w:rsid w:val="00C666FE"/>
    <w:rsid w:val="00C71023"/>
    <w:rsid w:val="00C743B9"/>
    <w:rsid w:val="00C86400"/>
    <w:rsid w:val="00CA13AE"/>
    <w:rsid w:val="00CB0D5D"/>
    <w:rsid w:val="00CB499E"/>
    <w:rsid w:val="00CC7351"/>
    <w:rsid w:val="00CC7D72"/>
    <w:rsid w:val="00CD2D30"/>
    <w:rsid w:val="00CD4478"/>
    <w:rsid w:val="00CE77D1"/>
    <w:rsid w:val="00D02696"/>
    <w:rsid w:val="00D14071"/>
    <w:rsid w:val="00D2269B"/>
    <w:rsid w:val="00D30122"/>
    <w:rsid w:val="00D34D4E"/>
    <w:rsid w:val="00D6152B"/>
    <w:rsid w:val="00D61847"/>
    <w:rsid w:val="00D718D0"/>
    <w:rsid w:val="00D73704"/>
    <w:rsid w:val="00D90760"/>
    <w:rsid w:val="00D90D50"/>
    <w:rsid w:val="00D95F0F"/>
    <w:rsid w:val="00DA3F0D"/>
    <w:rsid w:val="00DA5300"/>
    <w:rsid w:val="00DA6698"/>
    <w:rsid w:val="00DA7669"/>
    <w:rsid w:val="00DB0879"/>
    <w:rsid w:val="00DC4440"/>
    <w:rsid w:val="00DC7E8C"/>
    <w:rsid w:val="00DD39FE"/>
    <w:rsid w:val="00DD3A0F"/>
    <w:rsid w:val="00DE03B1"/>
    <w:rsid w:val="00DF3AA5"/>
    <w:rsid w:val="00DF7B39"/>
    <w:rsid w:val="00E00377"/>
    <w:rsid w:val="00E03142"/>
    <w:rsid w:val="00E1491A"/>
    <w:rsid w:val="00E211CB"/>
    <w:rsid w:val="00E22A9A"/>
    <w:rsid w:val="00E23A49"/>
    <w:rsid w:val="00E268AE"/>
    <w:rsid w:val="00E31852"/>
    <w:rsid w:val="00E3568D"/>
    <w:rsid w:val="00E40EBF"/>
    <w:rsid w:val="00E454E9"/>
    <w:rsid w:val="00E468A2"/>
    <w:rsid w:val="00E5535E"/>
    <w:rsid w:val="00E7205C"/>
    <w:rsid w:val="00E75283"/>
    <w:rsid w:val="00E91828"/>
    <w:rsid w:val="00E971AA"/>
    <w:rsid w:val="00EC20F0"/>
    <w:rsid w:val="00ED38A4"/>
    <w:rsid w:val="00ED6E17"/>
    <w:rsid w:val="00EE1E1E"/>
    <w:rsid w:val="00EF04AD"/>
    <w:rsid w:val="00EF3888"/>
    <w:rsid w:val="00EF3AAE"/>
    <w:rsid w:val="00EF4C7D"/>
    <w:rsid w:val="00F002D7"/>
    <w:rsid w:val="00F0208D"/>
    <w:rsid w:val="00F04222"/>
    <w:rsid w:val="00F21D42"/>
    <w:rsid w:val="00F2220E"/>
    <w:rsid w:val="00F352A2"/>
    <w:rsid w:val="00F3673F"/>
    <w:rsid w:val="00F36D29"/>
    <w:rsid w:val="00F401E4"/>
    <w:rsid w:val="00F4407C"/>
    <w:rsid w:val="00F54DD0"/>
    <w:rsid w:val="00F718DA"/>
    <w:rsid w:val="00F87B01"/>
    <w:rsid w:val="00F94E97"/>
    <w:rsid w:val="00FA0503"/>
    <w:rsid w:val="00FA3DE6"/>
    <w:rsid w:val="00FA4E8D"/>
    <w:rsid w:val="00FB1464"/>
    <w:rsid w:val="00FB3288"/>
    <w:rsid w:val="00FB38A6"/>
    <w:rsid w:val="00FB3CC0"/>
    <w:rsid w:val="00FC06A5"/>
    <w:rsid w:val="00FC4128"/>
    <w:rsid w:val="00FC45B4"/>
    <w:rsid w:val="00FD0117"/>
    <w:rsid w:val="00FD7A05"/>
    <w:rsid w:val="00FE5C12"/>
    <w:rsid w:val="00FE5D29"/>
    <w:rsid w:val="00FF0A22"/>
    <w:rsid w:val="00FF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A248"/>
  <w15:chartTrackingRefBased/>
  <w15:docId w15:val="{3ADEE708-C7AB-4C0B-A470-514821F2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57"/>
    <w:rPr>
      <w:color w:val="0563C1" w:themeColor="hyperlink"/>
      <w:u w:val="single"/>
    </w:rPr>
  </w:style>
  <w:style w:type="character" w:styleId="UnresolvedMention">
    <w:name w:val="Unresolved Mention"/>
    <w:basedOn w:val="DefaultParagraphFont"/>
    <w:uiPriority w:val="99"/>
    <w:semiHidden/>
    <w:unhideWhenUsed/>
    <w:rsid w:val="00854457"/>
    <w:rPr>
      <w:color w:val="605E5C"/>
      <w:shd w:val="clear" w:color="auto" w:fill="E1DFDD"/>
    </w:rPr>
  </w:style>
  <w:style w:type="paragraph" w:styleId="ListParagraph">
    <w:name w:val="List Paragraph"/>
    <w:basedOn w:val="Normal"/>
    <w:uiPriority w:val="34"/>
    <w:qFormat/>
    <w:rsid w:val="001734F7"/>
    <w:pPr>
      <w:ind w:left="720"/>
      <w:contextualSpacing/>
    </w:pPr>
  </w:style>
  <w:style w:type="character" w:styleId="FollowedHyperlink">
    <w:name w:val="FollowedHyperlink"/>
    <w:basedOn w:val="DefaultParagraphFont"/>
    <w:uiPriority w:val="99"/>
    <w:semiHidden/>
    <w:unhideWhenUsed/>
    <w:rsid w:val="007D16E6"/>
    <w:rPr>
      <w:color w:val="954F72" w:themeColor="followedHyperlink"/>
      <w:u w:val="single"/>
    </w:rPr>
  </w:style>
  <w:style w:type="paragraph" w:styleId="Header">
    <w:name w:val="header"/>
    <w:basedOn w:val="Normal"/>
    <w:link w:val="HeaderChar"/>
    <w:uiPriority w:val="99"/>
    <w:unhideWhenUsed/>
    <w:rsid w:val="00BA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65"/>
  </w:style>
  <w:style w:type="paragraph" w:styleId="Footer">
    <w:name w:val="footer"/>
    <w:basedOn w:val="Normal"/>
    <w:link w:val="FooterChar"/>
    <w:uiPriority w:val="99"/>
    <w:unhideWhenUsed/>
    <w:rsid w:val="00BA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65"/>
  </w:style>
  <w:style w:type="character" w:customStyle="1" w:styleId="Heading1Char">
    <w:name w:val="Heading 1 Char"/>
    <w:basedOn w:val="DefaultParagraphFont"/>
    <w:link w:val="Heading1"/>
    <w:uiPriority w:val="9"/>
    <w:rsid w:val="00747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5F"/>
    <w:pPr>
      <w:outlineLvl w:val="9"/>
    </w:pPr>
  </w:style>
  <w:style w:type="paragraph" w:styleId="TOC1">
    <w:name w:val="toc 1"/>
    <w:basedOn w:val="Normal"/>
    <w:next w:val="Normal"/>
    <w:autoRedefine/>
    <w:uiPriority w:val="39"/>
    <w:unhideWhenUsed/>
    <w:rsid w:val="0074715F"/>
    <w:pPr>
      <w:spacing w:after="100"/>
    </w:pPr>
  </w:style>
  <w:style w:type="character" w:styleId="CommentReference">
    <w:name w:val="annotation reference"/>
    <w:basedOn w:val="DefaultParagraphFont"/>
    <w:uiPriority w:val="99"/>
    <w:semiHidden/>
    <w:unhideWhenUsed/>
    <w:rsid w:val="0074715F"/>
    <w:rPr>
      <w:sz w:val="16"/>
      <w:szCs w:val="16"/>
    </w:rPr>
  </w:style>
  <w:style w:type="paragraph" w:styleId="CommentText">
    <w:name w:val="annotation text"/>
    <w:basedOn w:val="Normal"/>
    <w:link w:val="CommentTextChar"/>
    <w:uiPriority w:val="99"/>
    <w:semiHidden/>
    <w:unhideWhenUsed/>
    <w:rsid w:val="0074715F"/>
    <w:pPr>
      <w:spacing w:line="240" w:lineRule="auto"/>
    </w:pPr>
    <w:rPr>
      <w:sz w:val="20"/>
      <w:szCs w:val="20"/>
    </w:rPr>
  </w:style>
  <w:style w:type="character" w:customStyle="1" w:styleId="CommentTextChar">
    <w:name w:val="Comment Text Char"/>
    <w:basedOn w:val="DefaultParagraphFont"/>
    <w:link w:val="CommentText"/>
    <w:uiPriority w:val="99"/>
    <w:semiHidden/>
    <w:rsid w:val="0074715F"/>
    <w:rPr>
      <w:sz w:val="20"/>
      <w:szCs w:val="20"/>
    </w:rPr>
  </w:style>
  <w:style w:type="paragraph" w:styleId="CommentSubject">
    <w:name w:val="annotation subject"/>
    <w:basedOn w:val="CommentText"/>
    <w:next w:val="CommentText"/>
    <w:link w:val="CommentSubjectChar"/>
    <w:uiPriority w:val="99"/>
    <w:semiHidden/>
    <w:unhideWhenUsed/>
    <w:rsid w:val="0074715F"/>
    <w:rPr>
      <w:b/>
      <w:bCs/>
    </w:rPr>
  </w:style>
  <w:style w:type="character" w:customStyle="1" w:styleId="CommentSubjectChar">
    <w:name w:val="Comment Subject Char"/>
    <w:basedOn w:val="CommentTextChar"/>
    <w:link w:val="CommentSubject"/>
    <w:uiPriority w:val="99"/>
    <w:semiHidden/>
    <w:rsid w:val="0074715F"/>
    <w:rPr>
      <w:b/>
      <w:bCs/>
      <w:sz w:val="20"/>
      <w:szCs w:val="20"/>
    </w:rPr>
  </w:style>
  <w:style w:type="paragraph" w:styleId="NormalWeb">
    <w:name w:val="Normal (Web)"/>
    <w:basedOn w:val="Normal"/>
    <w:uiPriority w:val="99"/>
    <w:unhideWhenUsed/>
    <w:rsid w:val="00101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7E6E84"/>
  </w:style>
  <w:style w:type="paragraph" w:styleId="Caption">
    <w:name w:val="caption"/>
    <w:basedOn w:val="Normal"/>
    <w:next w:val="Normal"/>
    <w:uiPriority w:val="35"/>
    <w:unhideWhenUsed/>
    <w:qFormat/>
    <w:rsid w:val="00CA13AE"/>
    <w:pPr>
      <w:spacing w:after="200" w:line="240" w:lineRule="auto"/>
    </w:pPr>
    <w:rPr>
      <w:i/>
      <w:iCs/>
      <w:color w:val="44546A" w:themeColor="text2"/>
      <w:sz w:val="18"/>
      <w:szCs w:val="18"/>
    </w:rPr>
  </w:style>
  <w:style w:type="table" w:styleId="TableGrid">
    <w:name w:val="Table Grid"/>
    <w:basedOn w:val="TableNormal"/>
    <w:uiPriority w:val="39"/>
    <w:rsid w:val="00E5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D47E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923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8">
      <w:bodyDiv w:val="1"/>
      <w:marLeft w:val="0"/>
      <w:marRight w:val="0"/>
      <w:marTop w:val="0"/>
      <w:marBottom w:val="0"/>
      <w:divBdr>
        <w:top w:val="none" w:sz="0" w:space="0" w:color="auto"/>
        <w:left w:val="none" w:sz="0" w:space="0" w:color="auto"/>
        <w:bottom w:val="none" w:sz="0" w:space="0" w:color="auto"/>
        <w:right w:val="none" w:sz="0" w:space="0" w:color="auto"/>
      </w:divBdr>
    </w:div>
    <w:div w:id="141583042">
      <w:bodyDiv w:val="1"/>
      <w:marLeft w:val="0"/>
      <w:marRight w:val="0"/>
      <w:marTop w:val="0"/>
      <w:marBottom w:val="0"/>
      <w:divBdr>
        <w:top w:val="none" w:sz="0" w:space="0" w:color="auto"/>
        <w:left w:val="none" w:sz="0" w:space="0" w:color="auto"/>
        <w:bottom w:val="none" w:sz="0" w:space="0" w:color="auto"/>
        <w:right w:val="none" w:sz="0" w:space="0" w:color="auto"/>
      </w:divBdr>
    </w:div>
    <w:div w:id="161169124">
      <w:bodyDiv w:val="1"/>
      <w:marLeft w:val="0"/>
      <w:marRight w:val="0"/>
      <w:marTop w:val="0"/>
      <w:marBottom w:val="0"/>
      <w:divBdr>
        <w:top w:val="none" w:sz="0" w:space="0" w:color="auto"/>
        <w:left w:val="none" w:sz="0" w:space="0" w:color="auto"/>
        <w:bottom w:val="none" w:sz="0" w:space="0" w:color="auto"/>
        <w:right w:val="none" w:sz="0" w:space="0" w:color="auto"/>
      </w:divBdr>
    </w:div>
    <w:div w:id="207182062">
      <w:bodyDiv w:val="1"/>
      <w:marLeft w:val="0"/>
      <w:marRight w:val="0"/>
      <w:marTop w:val="0"/>
      <w:marBottom w:val="0"/>
      <w:divBdr>
        <w:top w:val="none" w:sz="0" w:space="0" w:color="auto"/>
        <w:left w:val="none" w:sz="0" w:space="0" w:color="auto"/>
        <w:bottom w:val="none" w:sz="0" w:space="0" w:color="auto"/>
        <w:right w:val="none" w:sz="0" w:space="0" w:color="auto"/>
      </w:divBdr>
    </w:div>
    <w:div w:id="249630386">
      <w:bodyDiv w:val="1"/>
      <w:marLeft w:val="0"/>
      <w:marRight w:val="0"/>
      <w:marTop w:val="0"/>
      <w:marBottom w:val="0"/>
      <w:divBdr>
        <w:top w:val="none" w:sz="0" w:space="0" w:color="auto"/>
        <w:left w:val="none" w:sz="0" w:space="0" w:color="auto"/>
        <w:bottom w:val="none" w:sz="0" w:space="0" w:color="auto"/>
        <w:right w:val="none" w:sz="0" w:space="0" w:color="auto"/>
      </w:divBdr>
    </w:div>
    <w:div w:id="328100213">
      <w:bodyDiv w:val="1"/>
      <w:marLeft w:val="0"/>
      <w:marRight w:val="0"/>
      <w:marTop w:val="0"/>
      <w:marBottom w:val="0"/>
      <w:divBdr>
        <w:top w:val="none" w:sz="0" w:space="0" w:color="auto"/>
        <w:left w:val="none" w:sz="0" w:space="0" w:color="auto"/>
        <w:bottom w:val="none" w:sz="0" w:space="0" w:color="auto"/>
        <w:right w:val="none" w:sz="0" w:space="0" w:color="auto"/>
      </w:divBdr>
    </w:div>
    <w:div w:id="619727266">
      <w:bodyDiv w:val="1"/>
      <w:marLeft w:val="0"/>
      <w:marRight w:val="0"/>
      <w:marTop w:val="0"/>
      <w:marBottom w:val="0"/>
      <w:divBdr>
        <w:top w:val="none" w:sz="0" w:space="0" w:color="auto"/>
        <w:left w:val="none" w:sz="0" w:space="0" w:color="auto"/>
        <w:bottom w:val="none" w:sz="0" w:space="0" w:color="auto"/>
        <w:right w:val="none" w:sz="0" w:space="0" w:color="auto"/>
      </w:divBdr>
    </w:div>
    <w:div w:id="650328468">
      <w:bodyDiv w:val="1"/>
      <w:marLeft w:val="0"/>
      <w:marRight w:val="0"/>
      <w:marTop w:val="0"/>
      <w:marBottom w:val="0"/>
      <w:divBdr>
        <w:top w:val="none" w:sz="0" w:space="0" w:color="auto"/>
        <w:left w:val="none" w:sz="0" w:space="0" w:color="auto"/>
        <w:bottom w:val="none" w:sz="0" w:space="0" w:color="auto"/>
        <w:right w:val="none" w:sz="0" w:space="0" w:color="auto"/>
      </w:divBdr>
    </w:div>
    <w:div w:id="656419911">
      <w:bodyDiv w:val="1"/>
      <w:marLeft w:val="0"/>
      <w:marRight w:val="0"/>
      <w:marTop w:val="0"/>
      <w:marBottom w:val="0"/>
      <w:divBdr>
        <w:top w:val="none" w:sz="0" w:space="0" w:color="auto"/>
        <w:left w:val="none" w:sz="0" w:space="0" w:color="auto"/>
        <w:bottom w:val="none" w:sz="0" w:space="0" w:color="auto"/>
        <w:right w:val="none" w:sz="0" w:space="0" w:color="auto"/>
      </w:divBdr>
    </w:div>
    <w:div w:id="672223255">
      <w:bodyDiv w:val="1"/>
      <w:marLeft w:val="0"/>
      <w:marRight w:val="0"/>
      <w:marTop w:val="0"/>
      <w:marBottom w:val="0"/>
      <w:divBdr>
        <w:top w:val="none" w:sz="0" w:space="0" w:color="auto"/>
        <w:left w:val="none" w:sz="0" w:space="0" w:color="auto"/>
        <w:bottom w:val="none" w:sz="0" w:space="0" w:color="auto"/>
        <w:right w:val="none" w:sz="0" w:space="0" w:color="auto"/>
      </w:divBdr>
    </w:div>
    <w:div w:id="900865636">
      <w:bodyDiv w:val="1"/>
      <w:marLeft w:val="0"/>
      <w:marRight w:val="0"/>
      <w:marTop w:val="0"/>
      <w:marBottom w:val="0"/>
      <w:divBdr>
        <w:top w:val="none" w:sz="0" w:space="0" w:color="auto"/>
        <w:left w:val="none" w:sz="0" w:space="0" w:color="auto"/>
        <w:bottom w:val="none" w:sz="0" w:space="0" w:color="auto"/>
        <w:right w:val="none" w:sz="0" w:space="0" w:color="auto"/>
      </w:divBdr>
    </w:div>
    <w:div w:id="933126770">
      <w:bodyDiv w:val="1"/>
      <w:marLeft w:val="0"/>
      <w:marRight w:val="0"/>
      <w:marTop w:val="0"/>
      <w:marBottom w:val="0"/>
      <w:divBdr>
        <w:top w:val="none" w:sz="0" w:space="0" w:color="auto"/>
        <w:left w:val="none" w:sz="0" w:space="0" w:color="auto"/>
        <w:bottom w:val="none" w:sz="0" w:space="0" w:color="auto"/>
        <w:right w:val="none" w:sz="0" w:space="0" w:color="auto"/>
      </w:divBdr>
    </w:div>
    <w:div w:id="998117173">
      <w:bodyDiv w:val="1"/>
      <w:marLeft w:val="0"/>
      <w:marRight w:val="0"/>
      <w:marTop w:val="0"/>
      <w:marBottom w:val="0"/>
      <w:divBdr>
        <w:top w:val="none" w:sz="0" w:space="0" w:color="auto"/>
        <w:left w:val="none" w:sz="0" w:space="0" w:color="auto"/>
        <w:bottom w:val="none" w:sz="0" w:space="0" w:color="auto"/>
        <w:right w:val="none" w:sz="0" w:space="0" w:color="auto"/>
      </w:divBdr>
    </w:div>
    <w:div w:id="1123231461">
      <w:bodyDiv w:val="1"/>
      <w:marLeft w:val="0"/>
      <w:marRight w:val="0"/>
      <w:marTop w:val="0"/>
      <w:marBottom w:val="0"/>
      <w:divBdr>
        <w:top w:val="none" w:sz="0" w:space="0" w:color="auto"/>
        <w:left w:val="none" w:sz="0" w:space="0" w:color="auto"/>
        <w:bottom w:val="none" w:sz="0" w:space="0" w:color="auto"/>
        <w:right w:val="none" w:sz="0" w:space="0" w:color="auto"/>
      </w:divBdr>
    </w:div>
    <w:div w:id="1362051172">
      <w:bodyDiv w:val="1"/>
      <w:marLeft w:val="0"/>
      <w:marRight w:val="0"/>
      <w:marTop w:val="0"/>
      <w:marBottom w:val="0"/>
      <w:divBdr>
        <w:top w:val="none" w:sz="0" w:space="0" w:color="auto"/>
        <w:left w:val="none" w:sz="0" w:space="0" w:color="auto"/>
        <w:bottom w:val="none" w:sz="0" w:space="0" w:color="auto"/>
        <w:right w:val="none" w:sz="0" w:space="0" w:color="auto"/>
      </w:divBdr>
    </w:div>
    <w:div w:id="1374308819">
      <w:bodyDiv w:val="1"/>
      <w:marLeft w:val="0"/>
      <w:marRight w:val="0"/>
      <w:marTop w:val="0"/>
      <w:marBottom w:val="0"/>
      <w:divBdr>
        <w:top w:val="none" w:sz="0" w:space="0" w:color="auto"/>
        <w:left w:val="none" w:sz="0" w:space="0" w:color="auto"/>
        <w:bottom w:val="none" w:sz="0" w:space="0" w:color="auto"/>
        <w:right w:val="none" w:sz="0" w:space="0" w:color="auto"/>
      </w:divBdr>
    </w:div>
    <w:div w:id="1375153917">
      <w:bodyDiv w:val="1"/>
      <w:marLeft w:val="0"/>
      <w:marRight w:val="0"/>
      <w:marTop w:val="0"/>
      <w:marBottom w:val="0"/>
      <w:divBdr>
        <w:top w:val="none" w:sz="0" w:space="0" w:color="auto"/>
        <w:left w:val="none" w:sz="0" w:space="0" w:color="auto"/>
        <w:bottom w:val="none" w:sz="0" w:space="0" w:color="auto"/>
        <w:right w:val="none" w:sz="0" w:space="0" w:color="auto"/>
      </w:divBdr>
    </w:div>
    <w:div w:id="1387877449">
      <w:bodyDiv w:val="1"/>
      <w:marLeft w:val="0"/>
      <w:marRight w:val="0"/>
      <w:marTop w:val="0"/>
      <w:marBottom w:val="0"/>
      <w:divBdr>
        <w:top w:val="none" w:sz="0" w:space="0" w:color="auto"/>
        <w:left w:val="none" w:sz="0" w:space="0" w:color="auto"/>
        <w:bottom w:val="none" w:sz="0" w:space="0" w:color="auto"/>
        <w:right w:val="none" w:sz="0" w:space="0" w:color="auto"/>
      </w:divBdr>
    </w:div>
    <w:div w:id="1422800939">
      <w:bodyDiv w:val="1"/>
      <w:marLeft w:val="0"/>
      <w:marRight w:val="0"/>
      <w:marTop w:val="0"/>
      <w:marBottom w:val="0"/>
      <w:divBdr>
        <w:top w:val="none" w:sz="0" w:space="0" w:color="auto"/>
        <w:left w:val="none" w:sz="0" w:space="0" w:color="auto"/>
        <w:bottom w:val="none" w:sz="0" w:space="0" w:color="auto"/>
        <w:right w:val="none" w:sz="0" w:space="0" w:color="auto"/>
      </w:divBdr>
    </w:div>
    <w:div w:id="1446921462">
      <w:bodyDiv w:val="1"/>
      <w:marLeft w:val="0"/>
      <w:marRight w:val="0"/>
      <w:marTop w:val="0"/>
      <w:marBottom w:val="0"/>
      <w:divBdr>
        <w:top w:val="none" w:sz="0" w:space="0" w:color="auto"/>
        <w:left w:val="none" w:sz="0" w:space="0" w:color="auto"/>
        <w:bottom w:val="none" w:sz="0" w:space="0" w:color="auto"/>
        <w:right w:val="none" w:sz="0" w:space="0" w:color="auto"/>
      </w:divBdr>
    </w:div>
    <w:div w:id="1516267523">
      <w:bodyDiv w:val="1"/>
      <w:marLeft w:val="0"/>
      <w:marRight w:val="0"/>
      <w:marTop w:val="0"/>
      <w:marBottom w:val="0"/>
      <w:divBdr>
        <w:top w:val="none" w:sz="0" w:space="0" w:color="auto"/>
        <w:left w:val="none" w:sz="0" w:space="0" w:color="auto"/>
        <w:bottom w:val="none" w:sz="0" w:space="0" w:color="auto"/>
        <w:right w:val="none" w:sz="0" w:space="0" w:color="auto"/>
      </w:divBdr>
    </w:div>
    <w:div w:id="1624312099">
      <w:bodyDiv w:val="1"/>
      <w:marLeft w:val="0"/>
      <w:marRight w:val="0"/>
      <w:marTop w:val="0"/>
      <w:marBottom w:val="0"/>
      <w:divBdr>
        <w:top w:val="none" w:sz="0" w:space="0" w:color="auto"/>
        <w:left w:val="none" w:sz="0" w:space="0" w:color="auto"/>
        <w:bottom w:val="none" w:sz="0" w:space="0" w:color="auto"/>
        <w:right w:val="none" w:sz="0" w:space="0" w:color="auto"/>
      </w:divBdr>
    </w:div>
    <w:div w:id="1726488897">
      <w:bodyDiv w:val="1"/>
      <w:marLeft w:val="0"/>
      <w:marRight w:val="0"/>
      <w:marTop w:val="0"/>
      <w:marBottom w:val="0"/>
      <w:divBdr>
        <w:top w:val="none" w:sz="0" w:space="0" w:color="auto"/>
        <w:left w:val="none" w:sz="0" w:space="0" w:color="auto"/>
        <w:bottom w:val="none" w:sz="0" w:space="0" w:color="auto"/>
        <w:right w:val="none" w:sz="0" w:space="0" w:color="auto"/>
      </w:divBdr>
    </w:div>
    <w:div w:id="1737127261">
      <w:bodyDiv w:val="1"/>
      <w:marLeft w:val="0"/>
      <w:marRight w:val="0"/>
      <w:marTop w:val="0"/>
      <w:marBottom w:val="0"/>
      <w:divBdr>
        <w:top w:val="none" w:sz="0" w:space="0" w:color="auto"/>
        <w:left w:val="none" w:sz="0" w:space="0" w:color="auto"/>
        <w:bottom w:val="none" w:sz="0" w:space="0" w:color="auto"/>
        <w:right w:val="none" w:sz="0" w:space="0" w:color="auto"/>
      </w:divBdr>
    </w:div>
    <w:div w:id="1737164170">
      <w:bodyDiv w:val="1"/>
      <w:marLeft w:val="0"/>
      <w:marRight w:val="0"/>
      <w:marTop w:val="0"/>
      <w:marBottom w:val="0"/>
      <w:divBdr>
        <w:top w:val="none" w:sz="0" w:space="0" w:color="auto"/>
        <w:left w:val="none" w:sz="0" w:space="0" w:color="auto"/>
        <w:bottom w:val="none" w:sz="0" w:space="0" w:color="auto"/>
        <w:right w:val="none" w:sz="0" w:space="0" w:color="auto"/>
      </w:divBdr>
    </w:div>
    <w:div w:id="1789154724">
      <w:bodyDiv w:val="1"/>
      <w:marLeft w:val="0"/>
      <w:marRight w:val="0"/>
      <w:marTop w:val="0"/>
      <w:marBottom w:val="0"/>
      <w:divBdr>
        <w:top w:val="none" w:sz="0" w:space="0" w:color="auto"/>
        <w:left w:val="none" w:sz="0" w:space="0" w:color="auto"/>
        <w:bottom w:val="none" w:sz="0" w:space="0" w:color="auto"/>
        <w:right w:val="none" w:sz="0" w:space="0" w:color="auto"/>
      </w:divBdr>
    </w:div>
    <w:div w:id="1796095160">
      <w:bodyDiv w:val="1"/>
      <w:marLeft w:val="0"/>
      <w:marRight w:val="0"/>
      <w:marTop w:val="0"/>
      <w:marBottom w:val="0"/>
      <w:divBdr>
        <w:top w:val="none" w:sz="0" w:space="0" w:color="auto"/>
        <w:left w:val="none" w:sz="0" w:space="0" w:color="auto"/>
        <w:bottom w:val="none" w:sz="0" w:space="0" w:color="auto"/>
        <w:right w:val="none" w:sz="0" w:space="0" w:color="auto"/>
      </w:divBdr>
      <w:divsChild>
        <w:div w:id="410935140">
          <w:marLeft w:val="-900"/>
          <w:marRight w:val="-900"/>
          <w:marTop w:val="0"/>
          <w:marBottom w:val="0"/>
          <w:divBdr>
            <w:top w:val="none" w:sz="0" w:space="0" w:color="auto"/>
            <w:left w:val="none" w:sz="0" w:space="0" w:color="auto"/>
            <w:bottom w:val="none" w:sz="0" w:space="0" w:color="auto"/>
            <w:right w:val="none" w:sz="0" w:space="0" w:color="auto"/>
          </w:divBdr>
          <w:divsChild>
            <w:div w:id="2006712527">
              <w:marLeft w:val="0"/>
              <w:marRight w:val="0"/>
              <w:marTop w:val="0"/>
              <w:marBottom w:val="0"/>
              <w:divBdr>
                <w:top w:val="none" w:sz="0" w:space="0" w:color="auto"/>
                <w:left w:val="none" w:sz="0" w:space="0" w:color="auto"/>
                <w:bottom w:val="none" w:sz="0" w:space="0" w:color="auto"/>
                <w:right w:val="none" w:sz="0" w:space="0" w:color="auto"/>
              </w:divBdr>
              <w:divsChild>
                <w:div w:id="1173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093">
          <w:marLeft w:val="0"/>
          <w:marRight w:val="0"/>
          <w:marTop w:val="0"/>
          <w:marBottom w:val="0"/>
          <w:divBdr>
            <w:top w:val="none" w:sz="0" w:space="0" w:color="auto"/>
            <w:left w:val="none" w:sz="0" w:space="0" w:color="auto"/>
            <w:bottom w:val="none" w:sz="0" w:space="0" w:color="auto"/>
            <w:right w:val="none" w:sz="0" w:space="0" w:color="auto"/>
          </w:divBdr>
          <w:divsChild>
            <w:div w:id="360907219">
              <w:marLeft w:val="0"/>
              <w:marRight w:val="0"/>
              <w:marTop w:val="0"/>
              <w:marBottom w:val="0"/>
              <w:divBdr>
                <w:top w:val="none" w:sz="0" w:space="0" w:color="auto"/>
                <w:left w:val="none" w:sz="0" w:space="0" w:color="auto"/>
                <w:bottom w:val="none" w:sz="0" w:space="0" w:color="auto"/>
                <w:right w:val="none" w:sz="0" w:space="0" w:color="auto"/>
              </w:divBdr>
              <w:divsChild>
                <w:div w:id="1724400211">
                  <w:marLeft w:val="0"/>
                  <w:marRight w:val="0"/>
                  <w:marTop w:val="0"/>
                  <w:marBottom w:val="0"/>
                  <w:divBdr>
                    <w:top w:val="none" w:sz="0" w:space="0" w:color="auto"/>
                    <w:left w:val="none" w:sz="0" w:space="0" w:color="auto"/>
                    <w:bottom w:val="none" w:sz="0" w:space="0" w:color="auto"/>
                    <w:right w:val="none" w:sz="0" w:space="0" w:color="auto"/>
                  </w:divBdr>
                  <w:divsChild>
                    <w:div w:id="45830229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8713883">
      <w:bodyDiv w:val="1"/>
      <w:marLeft w:val="0"/>
      <w:marRight w:val="0"/>
      <w:marTop w:val="0"/>
      <w:marBottom w:val="0"/>
      <w:divBdr>
        <w:top w:val="none" w:sz="0" w:space="0" w:color="auto"/>
        <w:left w:val="none" w:sz="0" w:space="0" w:color="auto"/>
        <w:bottom w:val="none" w:sz="0" w:space="0" w:color="auto"/>
        <w:right w:val="none" w:sz="0" w:space="0" w:color="auto"/>
      </w:divBdr>
    </w:div>
    <w:div w:id="1882400576">
      <w:bodyDiv w:val="1"/>
      <w:marLeft w:val="0"/>
      <w:marRight w:val="0"/>
      <w:marTop w:val="0"/>
      <w:marBottom w:val="0"/>
      <w:divBdr>
        <w:top w:val="none" w:sz="0" w:space="0" w:color="auto"/>
        <w:left w:val="none" w:sz="0" w:space="0" w:color="auto"/>
        <w:bottom w:val="none" w:sz="0" w:space="0" w:color="auto"/>
        <w:right w:val="none" w:sz="0" w:space="0" w:color="auto"/>
      </w:divBdr>
    </w:div>
    <w:div w:id="1888568323">
      <w:bodyDiv w:val="1"/>
      <w:marLeft w:val="0"/>
      <w:marRight w:val="0"/>
      <w:marTop w:val="0"/>
      <w:marBottom w:val="0"/>
      <w:divBdr>
        <w:top w:val="none" w:sz="0" w:space="0" w:color="auto"/>
        <w:left w:val="none" w:sz="0" w:space="0" w:color="auto"/>
        <w:bottom w:val="none" w:sz="0" w:space="0" w:color="auto"/>
        <w:right w:val="none" w:sz="0" w:space="0" w:color="auto"/>
      </w:divBdr>
    </w:div>
    <w:div w:id="1912960067">
      <w:bodyDiv w:val="1"/>
      <w:marLeft w:val="0"/>
      <w:marRight w:val="0"/>
      <w:marTop w:val="0"/>
      <w:marBottom w:val="0"/>
      <w:divBdr>
        <w:top w:val="none" w:sz="0" w:space="0" w:color="auto"/>
        <w:left w:val="none" w:sz="0" w:space="0" w:color="auto"/>
        <w:bottom w:val="none" w:sz="0" w:space="0" w:color="auto"/>
        <w:right w:val="none" w:sz="0" w:space="0" w:color="auto"/>
      </w:divBdr>
    </w:div>
    <w:div w:id="2030375021">
      <w:bodyDiv w:val="1"/>
      <w:marLeft w:val="0"/>
      <w:marRight w:val="0"/>
      <w:marTop w:val="0"/>
      <w:marBottom w:val="0"/>
      <w:divBdr>
        <w:top w:val="none" w:sz="0" w:space="0" w:color="auto"/>
        <w:left w:val="none" w:sz="0" w:space="0" w:color="auto"/>
        <w:bottom w:val="none" w:sz="0" w:space="0" w:color="auto"/>
        <w:right w:val="none" w:sz="0" w:space="0" w:color="auto"/>
      </w:divBdr>
    </w:div>
    <w:div w:id="2054381991">
      <w:bodyDiv w:val="1"/>
      <w:marLeft w:val="0"/>
      <w:marRight w:val="0"/>
      <w:marTop w:val="0"/>
      <w:marBottom w:val="0"/>
      <w:divBdr>
        <w:top w:val="none" w:sz="0" w:space="0" w:color="auto"/>
        <w:left w:val="none" w:sz="0" w:space="0" w:color="auto"/>
        <w:bottom w:val="none" w:sz="0" w:space="0" w:color="auto"/>
        <w:right w:val="none" w:sz="0" w:space="0" w:color="auto"/>
      </w:divBdr>
    </w:div>
    <w:div w:id="2081294952">
      <w:bodyDiv w:val="1"/>
      <w:marLeft w:val="0"/>
      <w:marRight w:val="0"/>
      <w:marTop w:val="0"/>
      <w:marBottom w:val="0"/>
      <w:divBdr>
        <w:top w:val="none" w:sz="0" w:space="0" w:color="auto"/>
        <w:left w:val="none" w:sz="0" w:space="0" w:color="auto"/>
        <w:bottom w:val="none" w:sz="0" w:space="0" w:color="auto"/>
        <w:right w:val="none" w:sz="0" w:space="0" w:color="auto"/>
      </w:divBdr>
    </w:div>
    <w:div w:id="2083789412">
      <w:bodyDiv w:val="1"/>
      <w:marLeft w:val="0"/>
      <w:marRight w:val="0"/>
      <w:marTop w:val="0"/>
      <w:marBottom w:val="0"/>
      <w:divBdr>
        <w:top w:val="none" w:sz="0" w:space="0" w:color="auto"/>
        <w:left w:val="none" w:sz="0" w:space="0" w:color="auto"/>
        <w:bottom w:val="none" w:sz="0" w:space="0" w:color="auto"/>
        <w:right w:val="none" w:sz="0" w:space="0" w:color="auto"/>
      </w:divBdr>
    </w:div>
    <w:div w:id="2122991309">
      <w:bodyDiv w:val="1"/>
      <w:marLeft w:val="0"/>
      <w:marRight w:val="0"/>
      <w:marTop w:val="0"/>
      <w:marBottom w:val="0"/>
      <w:divBdr>
        <w:top w:val="none" w:sz="0" w:space="0" w:color="auto"/>
        <w:left w:val="none" w:sz="0" w:space="0" w:color="auto"/>
        <w:bottom w:val="none" w:sz="0" w:space="0" w:color="auto"/>
        <w:right w:val="none" w:sz="0" w:space="0" w:color="auto"/>
      </w:divBdr>
    </w:div>
    <w:div w:id="2135444508">
      <w:bodyDiv w:val="1"/>
      <w:marLeft w:val="0"/>
      <w:marRight w:val="0"/>
      <w:marTop w:val="0"/>
      <w:marBottom w:val="0"/>
      <w:divBdr>
        <w:top w:val="none" w:sz="0" w:space="0" w:color="auto"/>
        <w:left w:val="none" w:sz="0" w:space="0" w:color="auto"/>
        <w:bottom w:val="none" w:sz="0" w:space="0" w:color="auto"/>
        <w:right w:val="none" w:sz="0" w:space="0" w:color="auto"/>
      </w:divBdr>
    </w:div>
    <w:div w:id="21382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gisaid.org/about-us/mission/"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covid19.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2B2D-220E-4D86-ABC2-89A5B9C0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8660</TotalTime>
  <Pages>92</Pages>
  <Words>8473</Words>
  <Characters>48299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Reinaldo Sanchez-Arias</cp:lastModifiedBy>
  <cp:revision>291</cp:revision>
  <dcterms:created xsi:type="dcterms:W3CDTF">2022-04-04T16:54:00Z</dcterms:created>
  <dcterms:modified xsi:type="dcterms:W3CDTF">2022-04-22T17:39:00Z</dcterms:modified>
</cp:coreProperties>
</file>